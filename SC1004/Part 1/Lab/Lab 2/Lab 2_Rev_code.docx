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C985" w14:textId="05F46A3E" w:rsidR="007F68EC" w:rsidRDefault="007F68EC" w:rsidP="007F68EC">
      <w:pPr>
        <w:jc w:val="center"/>
        <w:rPr>
          <w:rFonts w:eastAsia="SimSun"/>
          <w:b/>
          <w:bCs/>
          <w:u w:val="single"/>
        </w:rPr>
      </w:pPr>
      <w:r w:rsidRPr="007F68EC">
        <w:rPr>
          <w:rFonts w:eastAsia="SimSun"/>
          <w:b/>
          <w:bCs/>
          <w:u w:val="single"/>
        </w:rPr>
        <w:t>CE/CZ 1104 Linear Algebra for Computing</w:t>
      </w:r>
    </w:p>
    <w:p w14:paraId="0C9C81A7" w14:textId="77777777" w:rsidR="008E4A0E" w:rsidRPr="007F68EC" w:rsidRDefault="008E4A0E" w:rsidP="007F68EC">
      <w:pPr>
        <w:jc w:val="center"/>
        <w:rPr>
          <w:rFonts w:eastAsia="SimSun"/>
          <w:b/>
          <w:bCs/>
          <w:u w:val="single"/>
        </w:rPr>
      </w:pPr>
    </w:p>
    <w:p w14:paraId="11FFC944" w14:textId="42682BB5" w:rsidR="00BF6B4D" w:rsidRDefault="00BF6B4D" w:rsidP="007F68EC">
      <w:pPr>
        <w:jc w:val="center"/>
        <w:rPr>
          <w:u w:val="single"/>
        </w:rPr>
      </w:pPr>
      <w:r w:rsidRPr="007F68EC">
        <w:rPr>
          <w:u w:val="single"/>
        </w:rPr>
        <w:t>Lab 2</w:t>
      </w:r>
    </w:p>
    <w:p w14:paraId="316189E8" w14:textId="77777777" w:rsidR="008E4A0E" w:rsidRPr="007F68EC" w:rsidRDefault="008E4A0E" w:rsidP="007F68EC">
      <w:pPr>
        <w:jc w:val="center"/>
        <w:rPr>
          <w:u w:val="single"/>
        </w:rPr>
      </w:pPr>
    </w:p>
    <w:p w14:paraId="5D05E775" w14:textId="0670EA8D" w:rsidR="007F68EC" w:rsidRPr="007F68EC" w:rsidRDefault="007F68EC" w:rsidP="007F68EC">
      <w:r w:rsidRPr="007F68EC">
        <w:rPr>
          <w:b/>
          <w:bCs/>
          <w:u w:val="single"/>
        </w:rPr>
        <w:t>Instructions:</w:t>
      </w:r>
      <w:r w:rsidRPr="007F68EC">
        <w:t xml:space="preserve"> There are 3 exercises in this lab with questions for each exercise. </w:t>
      </w:r>
    </w:p>
    <w:p w14:paraId="13E19BA8" w14:textId="77777777" w:rsidR="005510B4" w:rsidRDefault="005510B4" w:rsidP="00C16938">
      <w:pPr>
        <w:jc w:val="center"/>
        <w:rPr>
          <w:u w:val="single"/>
        </w:rPr>
      </w:pPr>
    </w:p>
    <w:p w14:paraId="472BCA41" w14:textId="6B268ED3" w:rsidR="008C1263" w:rsidRDefault="00BF6B4D" w:rsidP="008E4A0E">
      <w:pPr>
        <w:rPr>
          <w:u w:val="single"/>
        </w:rPr>
      </w:pPr>
      <w:r w:rsidRPr="00BF6B4D">
        <w:rPr>
          <w:u w:val="single"/>
        </w:rPr>
        <w:t xml:space="preserve">Exercise 1: Computer Graphics </w:t>
      </w:r>
      <w:r>
        <w:rPr>
          <w:u w:val="single"/>
        </w:rPr>
        <w:t>–</w:t>
      </w:r>
      <w:r w:rsidRPr="00BF6B4D">
        <w:rPr>
          <w:u w:val="single"/>
        </w:rPr>
        <w:t xml:space="preserve"> </w:t>
      </w:r>
      <w:r>
        <w:rPr>
          <w:u w:val="single"/>
        </w:rPr>
        <w:t xml:space="preserve">Linear </w:t>
      </w:r>
      <w:r w:rsidRPr="00BF6B4D">
        <w:rPr>
          <w:u w:val="single"/>
        </w:rPr>
        <w:t>Transformations</w:t>
      </w:r>
    </w:p>
    <w:p w14:paraId="41422678" w14:textId="77777777" w:rsidR="008E4A0E" w:rsidRDefault="008E4A0E" w:rsidP="008E4A0E">
      <w:pPr>
        <w:rPr>
          <w:u w:val="single"/>
        </w:rPr>
      </w:pPr>
    </w:p>
    <w:p w14:paraId="75FB0690" w14:textId="3D406FD8" w:rsidR="00BF6B4D" w:rsidRDefault="00BF6B4D">
      <w:r>
        <w:t>In the lectures, we have seen that matrices represent linear transformations such as scaling, translation, rotation and shear</w:t>
      </w:r>
      <w:r w:rsidR="00013BE8">
        <w:t>. The following table shows the transformations and the corresponding matrices</w:t>
      </w:r>
      <w:r w:rsidR="00E803B1">
        <w:t xml:space="preserve"> when the input is pixel location is given by the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013BE8">
        <w:t>.</w:t>
      </w:r>
      <w:r w:rsidR="00E803B1">
        <w:t xml:space="preserve"> The 1 in the last row of the vector arises from the concept of ‘homogeneous co-ordinates’, which facilitate the transformations to be represented as matrices. You will study homogeneous co-ordinates in the computer graphics course.</w:t>
      </w:r>
    </w:p>
    <w:p w14:paraId="6C0F8277" w14:textId="77777777" w:rsidR="002C393F" w:rsidRDefault="002C39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3BE8" w14:paraId="2B5145DE" w14:textId="77777777" w:rsidTr="00013BE8">
        <w:tc>
          <w:tcPr>
            <w:tcW w:w="3116" w:type="dxa"/>
          </w:tcPr>
          <w:p w14:paraId="3A37B22E" w14:textId="77777777" w:rsidR="00013BE8" w:rsidRDefault="00013BE8">
            <w:r>
              <w:t>Transformation type</w:t>
            </w:r>
          </w:p>
        </w:tc>
        <w:tc>
          <w:tcPr>
            <w:tcW w:w="3117" w:type="dxa"/>
          </w:tcPr>
          <w:p w14:paraId="05BB6FE6" w14:textId="77777777" w:rsidR="00013BE8" w:rsidRDefault="00013BE8">
            <w:r>
              <w:t>Transformation matrix</w:t>
            </w:r>
          </w:p>
        </w:tc>
        <w:tc>
          <w:tcPr>
            <w:tcW w:w="3117" w:type="dxa"/>
          </w:tcPr>
          <w:p w14:paraId="02C06E3A" w14:textId="77777777" w:rsidR="00013BE8" w:rsidRDefault="00013BE8">
            <w:r>
              <w:t>Pixel mapping</w:t>
            </w:r>
          </w:p>
        </w:tc>
      </w:tr>
      <w:tr w:rsidR="00013BE8" w14:paraId="76729736" w14:textId="77777777" w:rsidTr="00013BE8">
        <w:tc>
          <w:tcPr>
            <w:tcW w:w="3116" w:type="dxa"/>
          </w:tcPr>
          <w:p w14:paraId="67F2223A" w14:textId="77777777" w:rsidR="00013BE8" w:rsidRDefault="00013BE8"/>
          <w:p w14:paraId="4F17EDFA" w14:textId="77777777" w:rsidR="00013BE8" w:rsidRDefault="00013BE8">
            <w:r>
              <w:t>Identity</w:t>
            </w:r>
          </w:p>
        </w:tc>
        <w:tc>
          <w:tcPr>
            <w:tcW w:w="3117" w:type="dxa"/>
          </w:tcPr>
          <w:p w14:paraId="641160AB" w14:textId="77777777" w:rsidR="00013BE8" w:rsidRDefault="00013BE8">
            <w:pPr>
              <w:rPr>
                <w:rFonts w:eastAsiaTheme="minorEastAsia"/>
              </w:rPr>
            </w:pPr>
          </w:p>
          <w:p w14:paraId="09B65997" w14:textId="77777777" w:rsidR="00013BE8" w:rsidRDefault="008E4A0E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14:paraId="3397A4B0" w14:textId="77777777" w:rsidR="00013BE8" w:rsidRPr="00013BE8" w:rsidRDefault="008E4A0E" w:rsidP="00013BE8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=x</m:t>
                </m:r>
              </m:oMath>
            </m:oMathPara>
          </w:p>
          <w:p w14:paraId="5B95BB91" w14:textId="77777777" w:rsidR="00013BE8" w:rsidRPr="00013BE8" w:rsidRDefault="00013BE8" w:rsidP="00013BE8">
            <w:pPr>
              <w:rPr>
                <w:rFonts w:eastAsiaTheme="minorEastAsia"/>
              </w:rPr>
            </w:pPr>
          </w:p>
          <w:p w14:paraId="1A499C65" w14:textId="77777777" w:rsidR="00013BE8" w:rsidRPr="00013BE8" w:rsidRDefault="008E4A0E" w:rsidP="00013BE8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=y</m:t>
                </m:r>
              </m:oMath>
            </m:oMathPara>
          </w:p>
          <w:p w14:paraId="150185B1" w14:textId="77777777" w:rsidR="00013BE8" w:rsidRPr="00013BE8" w:rsidRDefault="00013BE8" w:rsidP="00013BE8">
            <w:pPr>
              <w:rPr>
                <w:rFonts w:eastAsiaTheme="minorEastAsia"/>
              </w:rPr>
            </w:pPr>
          </w:p>
        </w:tc>
      </w:tr>
      <w:tr w:rsidR="00013BE8" w14:paraId="4A9EBF30" w14:textId="77777777" w:rsidTr="00013BE8">
        <w:tc>
          <w:tcPr>
            <w:tcW w:w="3116" w:type="dxa"/>
          </w:tcPr>
          <w:p w14:paraId="251FF080" w14:textId="77777777" w:rsidR="00013BE8" w:rsidRDefault="00013BE8">
            <w:r>
              <w:t>Scaling</w:t>
            </w:r>
          </w:p>
        </w:tc>
        <w:tc>
          <w:tcPr>
            <w:tcW w:w="3117" w:type="dxa"/>
          </w:tcPr>
          <w:p w14:paraId="555A17F8" w14:textId="77777777" w:rsidR="00013BE8" w:rsidRDefault="008E4A0E" w:rsidP="00013BE8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14:paraId="7C566B25" w14:textId="77777777" w:rsidR="00013BE8" w:rsidRPr="00013BE8" w:rsidRDefault="008E4A0E" w:rsidP="00013BE8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×x</m:t>
                </m:r>
              </m:oMath>
            </m:oMathPara>
          </w:p>
          <w:p w14:paraId="1A59536B" w14:textId="77777777" w:rsidR="00013BE8" w:rsidRPr="00013BE8" w:rsidRDefault="008E4A0E" w:rsidP="00013BE8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×y</m:t>
                </m:r>
              </m:oMath>
            </m:oMathPara>
          </w:p>
          <w:p w14:paraId="6FE1F5C7" w14:textId="77777777" w:rsidR="00013BE8" w:rsidRDefault="00013BE8"/>
        </w:tc>
      </w:tr>
      <w:tr w:rsidR="00013BE8" w14:paraId="4B3075CA" w14:textId="77777777" w:rsidTr="00013BE8">
        <w:tc>
          <w:tcPr>
            <w:tcW w:w="3116" w:type="dxa"/>
          </w:tcPr>
          <w:p w14:paraId="471983DB" w14:textId="77777777" w:rsidR="00013BE8" w:rsidRDefault="00013BE8">
            <w:r>
              <w:t>Rotation</w:t>
            </w:r>
          </w:p>
        </w:tc>
        <w:tc>
          <w:tcPr>
            <w:tcW w:w="3117" w:type="dxa"/>
          </w:tcPr>
          <w:p w14:paraId="38E44638" w14:textId="77777777" w:rsidR="00013BE8" w:rsidRDefault="008E4A0E" w:rsidP="00013BE8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14:paraId="2866AE22" w14:textId="77777777" w:rsidR="00E803B1" w:rsidRPr="00013BE8" w:rsidRDefault="008E4A0E" w:rsidP="00E803B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θ+y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func>
              </m:oMath>
            </m:oMathPara>
          </w:p>
          <w:p w14:paraId="06331563" w14:textId="77777777" w:rsidR="00E803B1" w:rsidRPr="00013BE8" w:rsidRDefault="008E4A0E" w:rsidP="00E803B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=-x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θ+y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func>
              </m:oMath>
            </m:oMathPara>
          </w:p>
          <w:p w14:paraId="70C831EE" w14:textId="77777777" w:rsidR="00013BE8" w:rsidRDefault="00013BE8"/>
        </w:tc>
      </w:tr>
      <w:tr w:rsidR="00013BE8" w14:paraId="022703B1" w14:textId="77777777" w:rsidTr="00013BE8">
        <w:tc>
          <w:tcPr>
            <w:tcW w:w="3116" w:type="dxa"/>
          </w:tcPr>
          <w:p w14:paraId="1D23A9D1" w14:textId="77777777" w:rsidR="00013BE8" w:rsidRDefault="001161E9">
            <w:r>
              <w:t>Translation</w:t>
            </w:r>
          </w:p>
        </w:tc>
        <w:tc>
          <w:tcPr>
            <w:tcW w:w="3117" w:type="dxa"/>
          </w:tcPr>
          <w:p w14:paraId="7C366BD2" w14:textId="77777777" w:rsidR="00013BE8" w:rsidRDefault="008E4A0E" w:rsidP="001161E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14:paraId="4ED360A2" w14:textId="77777777" w:rsidR="001161E9" w:rsidRPr="00013BE8" w:rsidRDefault="008E4A0E" w:rsidP="001161E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  <w:p w14:paraId="1E2EFEBF" w14:textId="77777777" w:rsidR="001161E9" w:rsidRPr="00013BE8" w:rsidRDefault="008E4A0E" w:rsidP="001161E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  <w:p w14:paraId="0BEF9B57" w14:textId="77777777" w:rsidR="00013BE8" w:rsidRDefault="00013BE8"/>
        </w:tc>
      </w:tr>
      <w:tr w:rsidR="00013BE8" w14:paraId="39CD633F" w14:textId="77777777" w:rsidTr="00013BE8">
        <w:tc>
          <w:tcPr>
            <w:tcW w:w="3116" w:type="dxa"/>
          </w:tcPr>
          <w:p w14:paraId="2DC561C9" w14:textId="77777777" w:rsidR="00013BE8" w:rsidRDefault="001161E9">
            <w:r>
              <w:t>Horizontal shear</w:t>
            </w:r>
          </w:p>
        </w:tc>
        <w:tc>
          <w:tcPr>
            <w:tcW w:w="3117" w:type="dxa"/>
          </w:tcPr>
          <w:p w14:paraId="0845369D" w14:textId="77777777" w:rsidR="00013BE8" w:rsidRDefault="008E4A0E" w:rsidP="001161E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14:paraId="624CE04D" w14:textId="77777777" w:rsidR="001161E9" w:rsidRPr="00013BE8" w:rsidRDefault="008E4A0E" w:rsidP="001161E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×y</m:t>
                </m:r>
              </m:oMath>
            </m:oMathPara>
          </w:p>
          <w:p w14:paraId="3A45DDD0" w14:textId="77777777" w:rsidR="000750D5" w:rsidRPr="00013BE8" w:rsidRDefault="008E4A0E" w:rsidP="000750D5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=y</m:t>
                </m:r>
              </m:oMath>
            </m:oMathPara>
          </w:p>
          <w:p w14:paraId="255B475C" w14:textId="77777777" w:rsidR="00013BE8" w:rsidRDefault="00013BE8"/>
        </w:tc>
      </w:tr>
      <w:tr w:rsidR="00013BE8" w14:paraId="3A5DE616" w14:textId="77777777" w:rsidTr="00013BE8">
        <w:tc>
          <w:tcPr>
            <w:tcW w:w="3116" w:type="dxa"/>
          </w:tcPr>
          <w:p w14:paraId="17654506" w14:textId="77777777" w:rsidR="00013BE8" w:rsidRDefault="000750D5">
            <w:r>
              <w:t>Vertical shear</w:t>
            </w:r>
          </w:p>
        </w:tc>
        <w:tc>
          <w:tcPr>
            <w:tcW w:w="3117" w:type="dxa"/>
          </w:tcPr>
          <w:p w14:paraId="2315C88E" w14:textId="77777777" w:rsidR="00013BE8" w:rsidRDefault="008E4A0E" w:rsidP="000750D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14:paraId="15BBAD1B" w14:textId="77777777" w:rsidR="000750D5" w:rsidRPr="00013BE8" w:rsidRDefault="008E4A0E" w:rsidP="000750D5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=x</m:t>
                </m:r>
              </m:oMath>
            </m:oMathPara>
          </w:p>
          <w:p w14:paraId="5BEC9D27" w14:textId="77777777" w:rsidR="000750D5" w:rsidRPr="00013BE8" w:rsidRDefault="008E4A0E" w:rsidP="000750D5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×x+y</m:t>
                </m:r>
              </m:oMath>
            </m:oMathPara>
          </w:p>
          <w:p w14:paraId="1F55D1CA" w14:textId="77777777" w:rsidR="00013BE8" w:rsidRDefault="00013BE8"/>
        </w:tc>
      </w:tr>
    </w:tbl>
    <w:p w14:paraId="3F509A35" w14:textId="77777777" w:rsidR="00013BE8" w:rsidRDefault="00013BE8"/>
    <w:p w14:paraId="1238B049" w14:textId="08DFD411" w:rsidR="00115509" w:rsidRDefault="000F7993">
      <w:pPr>
        <w:rPr>
          <w:rFonts w:eastAsiaTheme="minorEastAsia"/>
        </w:rPr>
      </w:pPr>
      <w:r>
        <w:t xml:space="preserve">We will implement the above transformations by applying them on the (x, y) co-ordinates of four points represented by the vectors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r>
          <m:rPr>
            <m:sty m:val="b"/>
          </m:rP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 xml:space="preserve">  d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15509">
        <w:rPr>
          <w:rFonts w:eastAsiaTheme="minorEastAsia"/>
        </w:rPr>
        <w:t xml:space="preserve">, where the last component of each vector is an ascii character index. </w:t>
      </w:r>
    </w:p>
    <w:p w14:paraId="29CC5679" w14:textId="77777777" w:rsidR="00C16938" w:rsidRDefault="00C16938">
      <w:pPr>
        <w:rPr>
          <w:rFonts w:eastAsiaTheme="minorEastAsia"/>
          <w:u w:val="single"/>
        </w:rPr>
      </w:pPr>
    </w:p>
    <w:p w14:paraId="59603D35" w14:textId="77777777" w:rsidR="008E4834" w:rsidRDefault="008E4834">
      <w:pPr>
        <w:rPr>
          <w:rFonts w:eastAsiaTheme="minorEastAsia"/>
          <w:u w:val="single"/>
        </w:rPr>
      </w:pPr>
    </w:p>
    <w:p w14:paraId="4934D377" w14:textId="55D14C12" w:rsidR="00FE7C83" w:rsidRDefault="00115509">
      <w:pPr>
        <w:rPr>
          <w:rFonts w:eastAsiaTheme="minorEastAsia"/>
        </w:rPr>
      </w:pPr>
      <w:r w:rsidRPr="00FE7C83">
        <w:rPr>
          <w:rFonts w:eastAsiaTheme="minorEastAsia"/>
          <w:u w:val="single"/>
        </w:rPr>
        <w:t>Question 1:</w:t>
      </w:r>
      <w:r>
        <w:rPr>
          <w:rFonts w:eastAsiaTheme="minorEastAsia"/>
        </w:rPr>
        <w:t xml:space="preserve"> </w:t>
      </w:r>
    </w:p>
    <w:p w14:paraId="23CF8982" w14:textId="21CAA023" w:rsidR="000F7993" w:rsidRDefault="008E4834">
      <w:pPr>
        <w:rPr>
          <w:rFonts w:eastAsiaTheme="minorEastAsia"/>
        </w:rPr>
      </w:pPr>
      <w:r>
        <w:rPr>
          <w:rFonts w:eastAsiaTheme="minorEastAsia"/>
        </w:rPr>
        <w:t>Plot</w:t>
      </w:r>
      <w:r w:rsidR="00115509">
        <w:rPr>
          <w:rFonts w:eastAsiaTheme="minorEastAsia"/>
        </w:rPr>
        <w:t xml:space="preserve"> these points. Note the application of Identity transformation in the code.</w:t>
      </w:r>
    </w:p>
    <w:p w14:paraId="31312E56" w14:textId="27AE8217" w:rsidR="008E4834" w:rsidRPr="008E4834" w:rsidRDefault="008E4834" w:rsidP="008E4834">
      <w:pPr>
        <w:rPr>
          <w:rFonts w:eastAsiaTheme="minorEastAsia"/>
          <w:b/>
          <w:bCs/>
        </w:rPr>
      </w:pPr>
      <w:r w:rsidRPr="0015361A">
        <w:rPr>
          <w:rFonts w:eastAsiaTheme="minorEastAsia"/>
          <w:b/>
          <w:bCs/>
        </w:rPr>
        <w:lastRenderedPageBreak/>
        <w:t>Sample code</w:t>
      </w:r>
      <w:r>
        <w:rPr>
          <w:rFonts w:eastAsiaTheme="minorEastAsia"/>
          <w:b/>
          <w:bCs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645AE50" wp14:editId="74EF9EDD">
                <wp:extent cx="5931462" cy="5394960"/>
                <wp:effectExtent l="0" t="0" r="12700" b="15240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462" cy="539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C2F64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import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matplotlib.pyplot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as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plt</w:t>
                            </w:r>
                            <w:proofErr w:type="spellEnd"/>
                          </w:p>
                          <w:p w14:paraId="3A02ED84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import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numpy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as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np</w:t>
                            </w:r>
                          </w:p>
                          <w:p w14:paraId="1D5EA0CB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import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14:paraId="524B5C4B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  <w:p w14:paraId="30208D34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18"/>
                                <w:szCs w:val="18"/>
                              </w:rPr>
                              <w:t># points a, b and, c</w:t>
                            </w:r>
                          </w:p>
                          <w:p w14:paraId="6BD5C334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a, b, c, d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1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), (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1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1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), (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-1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2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), (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-1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3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2AE8E64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  <w:p w14:paraId="7D994666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18"/>
                                <w:szCs w:val="18"/>
                              </w:rPr>
                              <w:t># matrix with row vectors of points</w:t>
                            </w:r>
                          </w:p>
                          <w:p w14:paraId="7C2EC079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np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array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([a, b, c, d])</w:t>
                            </w:r>
                          </w:p>
                          <w:p w14:paraId="289AD7D2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  <w:p w14:paraId="5756627D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18"/>
                                <w:szCs w:val="18"/>
                              </w:rPr>
                              <w:t># 3x3 Identity transformation matrix</w:t>
                            </w:r>
                          </w:p>
                          <w:p w14:paraId="280D2F07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I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np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eye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(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3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8E4834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18"/>
                                <w:szCs w:val="18"/>
                              </w:rPr>
                              <w:t>#float</w:t>
                            </w:r>
                          </w:p>
                          <w:p w14:paraId="1CD1DC50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  <w:p w14:paraId="39FDA874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color_lut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18"/>
                                <w:szCs w:val="18"/>
                              </w:rPr>
                              <w:t>rgbc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18"/>
                                <w:szCs w:val="18"/>
                              </w:rPr>
                              <w:t>'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18"/>
                                <w:szCs w:val="18"/>
                              </w:rPr>
                              <w:t xml:space="preserve">#4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18"/>
                                <w:szCs w:val="18"/>
                              </w:rPr>
                              <w:t>colors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18"/>
                                <w:szCs w:val="18"/>
                              </w:rPr>
                              <w:t xml:space="preserve"> to represent 4 points</w:t>
                            </w:r>
                          </w:p>
                          <w:p w14:paraId="5334373E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fig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figure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15381BD8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ax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gca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2490EA8A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xs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[]</w:t>
                            </w:r>
                          </w:p>
                          <w:p w14:paraId="66826508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ys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[]</w:t>
                            </w:r>
                          </w:p>
                          <w:p w14:paraId="336AC6E3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for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row </w:t>
                            </w:r>
                            <w:r w:rsidRPr="008E4834">
                              <w:rPr>
                                <w:rFonts w:ascii="Courier New" w:hAnsi="Courier New" w:cs="Courier New"/>
                                <w:b/>
                                <w:bCs/>
                                <w:color w:val="AA22FF"/>
                                <w:sz w:val="18"/>
                                <w:szCs w:val="18"/>
                              </w:rPr>
                              <w:t>in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A:</w:t>
                            </w:r>
                          </w:p>
                          <w:p w14:paraId="225CCA48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output_row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I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  <w:bdr w:val="single" w:sz="6" w:space="0" w:color="FF0000" w:frame="1"/>
                              </w:rPr>
                              <w:t>@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row</w:t>
                            </w:r>
                          </w:p>
                          <w:p w14:paraId="5CC90180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x, y,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output_row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64B6112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xs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(x)</w:t>
                            </w:r>
                          </w:p>
                          <w:p w14:paraId="34D7B3A6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ys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(y)</w:t>
                            </w:r>
                          </w:p>
                          <w:p w14:paraId="5213C56A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008000"/>
                                <w:sz w:val="18"/>
                                <w:szCs w:val="18"/>
                              </w:rPr>
                              <w:t>int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8E4834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18"/>
                                <w:szCs w:val="18"/>
                              </w:rPr>
                              <w:t># convert float to int for indexing</w:t>
                            </w:r>
                          </w:p>
                          <w:p w14:paraId="5B8952BE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c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color_lut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3E3817B1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scatter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(x, y,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c)</w:t>
                            </w:r>
                          </w:p>
                          <w:p w14:paraId="08F1C4E2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(x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+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0.15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, y, f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18"/>
                                <w:szCs w:val="18"/>
                              </w:rPr>
                              <w:t>"{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18"/>
                                <w:szCs w:val="18"/>
                              </w:rPr>
                              <w:t>string.ascii_letters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18"/>
                                <w:szCs w:val="18"/>
                              </w:rPr>
                              <w:t>]}"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E1AD4F0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xs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xs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[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2667D5ED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ys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ys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[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7886BDA9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plot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xs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ys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18"/>
                                <w:szCs w:val="18"/>
                              </w:rPr>
                              <w:t>gray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18"/>
                                <w:szCs w:val="18"/>
                              </w:rPr>
                              <w:t>"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linestyle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18"/>
                                <w:szCs w:val="18"/>
                              </w:rPr>
                              <w:t>'dotted'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426F10E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ax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set_xticks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np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arange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(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-2.5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3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0.5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44FA9F3F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ax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set_yticks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np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arange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(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-2.5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3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0.5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5DBC02B6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grid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10C0DD42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show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51F4D7FC" w14:textId="77777777" w:rsidR="008E4834" w:rsidRPr="008E4834" w:rsidRDefault="008E4834" w:rsidP="008E483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45AE50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width:467.05pt;height:42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" fillcolor="white [3201]" strokeweight=".5pt">
                <v:textbox>
                  <w:txbxContent>
                    <w:p w14:paraId="418C2F64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8E4834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import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</w:rPr>
                        <w:t>matplotlib.pyplot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as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</w:rPr>
                        <w:t>plt</w:t>
                      </w:r>
                      <w:proofErr w:type="spellEnd"/>
                    </w:p>
                    <w:p w14:paraId="3A02ED84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8E4834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import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</w:rPr>
                        <w:t>numpy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as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</w:rPr>
                        <w:t>np</w:t>
                      </w:r>
                    </w:p>
                    <w:p w14:paraId="1D5EA0CB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8E4834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import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</w:rPr>
                        <w:t>string</w:t>
                      </w:r>
                    </w:p>
                    <w:p w14:paraId="524B5C4B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</w:p>
                    <w:p w14:paraId="30208D34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8E4834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18"/>
                          <w:szCs w:val="18"/>
                        </w:rPr>
                        <w:t># points a, b and, c</w:t>
                      </w:r>
                    </w:p>
                    <w:p w14:paraId="6BD5C334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a, b, c, d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(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1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), (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1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1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), (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-1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2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), (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-1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3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)</w:t>
                      </w:r>
                    </w:p>
                    <w:p w14:paraId="02AE8E64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</w:p>
                    <w:p w14:paraId="7D994666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8E4834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18"/>
                          <w:szCs w:val="18"/>
                        </w:rPr>
                        <w:t># matrix with row vectors of points</w:t>
                      </w:r>
                    </w:p>
                    <w:p w14:paraId="7C2EC079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A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np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array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([a, b, c, d])</w:t>
                      </w:r>
                    </w:p>
                    <w:p w14:paraId="289AD7D2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</w:p>
                    <w:p w14:paraId="5756627D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8E4834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18"/>
                          <w:szCs w:val="18"/>
                        </w:rPr>
                        <w:t># 3x3 Identity transformation matrix</w:t>
                      </w:r>
                    </w:p>
                    <w:p w14:paraId="280D2F07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I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np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eye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(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3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) </w:t>
                      </w:r>
                      <w:r w:rsidRPr="008E4834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18"/>
                          <w:szCs w:val="18"/>
                        </w:rPr>
                        <w:t>#float</w:t>
                      </w:r>
                    </w:p>
                    <w:p w14:paraId="1CD1DC50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</w:p>
                    <w:p w14:paraId="39FDA874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color_lut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BA2121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BA2121"/>
                          <w:sz w:val="18"/>
                          <w:szCs w:val="18"/>
                        </w:rPr>
                        <w:t>rgbc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BA2121"/>
                          <w:sz w:val="18"/>
                          <w:szCs w:val="18"/>
                        </w:rPr>
                        <w:t>'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18"/>
                          <w:szCs w:val="18"/>
                        </w:rPr>
                        <w:t xml:space="preserve">#4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18"/>
                          <w:szCs w:val="18"/>
                        </w:rPr>
                        <w:t>colors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18"/>
                          <w:szCs w:val="18"/>
                        </w:rPr>
                        <w:t xml:space="preserve"> to represent 4 points</w:t>
                      </w:r>
                    </w:p>
                    <w:p w14:paraId="5334373E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fig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figure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()</w:t>
                      </w:r>
                    </w:p>
                    <w:p w14:paraId="15381BD8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ax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gca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()</w:t>
                      </w:r>
                    </w:p>
                    <w:p w14:paraId="2490EA8A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xs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[]</w:t>
                      </w:r>
                    </w:p>
                    <w:p w14:paraId="66826508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ys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[]</w:t>
                      </w:r>
                    </w:p>
                    <w:p w14:paraId="336AC6E3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8E4834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for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row </w:t>
                      </w:r>
                      <w:r w:rsidRPr="008E4834">
                        <w:rPr>
                          <w:rFonts w:ascii="Courier New" w:hAnsi="Courier New" w:cs="Courier New"/>
                          <w:b/>
                          <w:bCs/>
                          <w:color w:val="AA22FF"/>
                          <w:sz w:val="18"/>
                          <w:szCs w:val="18"/>
                        </w:rPr>
                        <w:t>in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A:</w:t>
                      </w:r>
                    </w:p>
                    <w:p w14:paraId="225CCA48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output_row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I 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  <w:bdr w:val="single" w:sz="6" w:space="0" w:color="FF0000" w:frame="1"/>
                        </w:rPr>
                        <w:t>@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row</w:t>
                      </w:r>
                    </w:p>
                    <w:p w14:paraId="5CC90180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x, y,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output_row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64B6112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xs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(x)</w:t>
                      </w:r>
                    </w:p>
                    <w:p w14:paraId="34D7B3A6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ys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(y)</w:t>
                      </w:r>
                    </w:p>
                    <w:p w14:paraId="5213C56A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008000"/>
                          <w:sz w:val="18"/>
                          <w:szCs w:val="18"/>
                        </w:rPr>
                        <w:t>int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) </w:t>
                      </w:r>
                      <w:r w:rsidRPr="008E4834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18"/>
                          <w:szCs w:val="18"/>
                        </w:rPr>
                        <w:t># convert float to int for indexing</w:t>
                      </w:r>
                    </w:p>
                    <w:p w14:paraId="5B8952BE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c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color_lut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]</w:t>
                      </w:r>
                    </w:p>
                    <w:p w14:paraId="3E3817B1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scatter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(x, y,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c)</w:t>
                      </w:r>
                    </w:p>
                    <w:p w14:paraId="08F1C4E2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text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(x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+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0.15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, y, f</w:t>
                      </w:r>
                      <w:r w:rsidRPr="008E4834">
                        <w:rPr>
                          <w:rFonts w:ascii="Courier New" w:hAnsi="Courier New" w:cs="Courier New"/>
                          <w:color w:val="BA2121"/>
                          <w:sz w:val="18"/>
                          <w:szCs w:val="18"/>
                        </w:rPr>
                        <w:t>"{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BA2121"/>
                          <w:sz w:val="18"/>
                          <w:szCs w:val="18"/>
                        </w:rPr>
                        <w:t>string.ascii_letters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BA2121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BA2121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BA2121"/>
                          <w:sz w:val="18"/>
                          <w:szCs w:val="18"/>
                        </w:rPr>
                        <w:t>]}"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)</w:t>
                      </w:r>
                    </w:p>
                    <w:p w14:paraId="3E1AD4F0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xs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xs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[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])</w:t>
                      </w:r>
                    </w:p>
                    <w:p w14:paraId="2667D5ED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ys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ys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[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])</w:t>
                      </w:r>
                    </w:p>
                    <w:p w14:paraId="7886BDA9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plot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xs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ys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BA2121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BA2121"/>
                          <w:sz w:val="18"/>
                          <w:szCs w:val="18"/>
                        </w:rPr>
                        <w:t>gray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BA2121"/>
                          <w:sz w:val="18"/>
                          <w:szCs w:val="18"/>
                        </w:rPr>
                        <w:t>"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linestyle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BA2121"/>
                          <w:sz w:val="18"/>
                          <w:szCs w:val="18"/>
                        </w:rPr>
                        <w:t>'dotted'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)</w:t>
                      </w:r>
                    </w:p>
                    <w:p w14:paraId="6426F10E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ax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set_xticks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np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arange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(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-2.5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3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0.5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))</w:t>
                      </w:r>
                    </w:p>
                    <w:p w14:paraId="44FA9F3F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ax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set_yticks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np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arange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(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-2.5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3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0.5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))</w:t>
                      </w:r>
                    </w:p>
                    <w:p w14:paraId="5DBC02B6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grid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()</w:t>
                      </w:r>
                    </w:p>
                    <w:p w14:paraId="10C0DD42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show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()</w:t>
                      </w:r>
                    </w:p>
                    <w:p w14:paraId="51F4D7FC" w14:textId="77777777" w:rsidR="008E4834" w:rsidRPr="008E4834" w:rsidRDefault="008E4834" w:rsidP="008E4834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775492" w14:textId="77777777" w:rsidR="005510B4" w:rsidRDefault="005510B4" w:rsidP="008E4834">
      <w:pPr>
        <w:rPr>
          <w:rFonts w:eastAsiaTheme="minorEastAsia"/>
          <w:b/>
          <w:bCs/>
        </w:rPr>
      </w:pPr>
    </w:p>
    <w:p w14:paraId="46CB5615" w14:textId="511D489B" w:rsidR="008E4834" w:rsidRPr="0015361A" w:rsidRDefault="008E4834" w:rsidP="008E4834">
      <w:pPr>
        <w:rPr>
          <w:rFonts w:eastAsiaTheme="minorEastAsia"/>
          <w:b/>
          <w:bCs/>
        </w:rPr>
      </w:pPr>
      <w:r w:rsidRPr="0015361A">
        <w:rPr>
          <w:rFonts w:eastAsiaTheme="minorEastAsia"/>
          <w:b/>
          <w:bCs/>
        </w:rPr>
        <w:t>Expected Output</w:t>
      </w:r>
    </w:p>
    <w:p w14:paraId="253D3420" w14:textId="352431A0" w:rsidR="008E4834" w:rsidRPr="008E4834" w:rsidRDefault="008E4834" w:rsidP="008E4834">
      <w:r w:rsidRPr="008E4834">
        <w:rPr>
          <w:rFonts w:eastAsiaTheme="minorEastAsia"/>
          <w:noProof/>
        </w:rPr>
        <w:drawing>
          <wp:inline distT="0" distB="0" distL="0" distR="0" wp14:anchorId="07E632F2" wp14:editId="1FF99867">
            <wp:extent cx="3180080" cy="2067706"/>
            <wp:effectExtent l="0" t="0" r="0" b="0"/>
            <wp:docPr id="33" name="Picture 3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532" cy="207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8A42" w14:textId="77777777" w:rsidR="005510B4" w:rsidRDefault="005510B4">
      <w:pPr>
        <w:rPr>
          <w:rFonts w:eastAsiaTheme="minorEastAsia"/>
          <w:u w:val="single"/>
        </w:rPr>
      </w:pPr>
    </w:p>
    <w:p w14:paraId="6B8C5568" w14:textId="014AE340" w:rsidR="00FE7C83" w:rsidRDefault="00115509">
      <w:pPr>
        <w:rPr>
          <w:rFonts w:eastAsiaTheme="minorEastAsia"/>
        </w:rPr>
      </w:pPr>
      <w:r w:rsidRPr="00FE7C83">
        <w:rPr>
          <w:rFonts w:eastAsiaTheme="minorEastAsia"/>
          <w:u w:val="single"/>
        </w:rPr>
        <w:lastRenderedPageBreak/>
        <w:t>Question 2:</w:t>
      </w:r>
      <w:r>
        <w:rPr>
          <w:rFonts w:eastAsiaTheme="minorEastAsia"/>
        </w:rPr>
        <w:t xml:space="preserve"> </w:t>
      </w:r>
    </w:p>
    <w:p w14:paraId="30FCB12B" w14:textId="77777777" w:rsidR="002A5AF0" w:rsidRDefault="002A5AF0">
      <w:pPr>
        <w:rPr>
          <w:rFonts w:eastAsiaTheme="minorEastAsia"/>
        </w:rPr>
      </w:pPr>
    </w:p>
    <w:p w14:paraId="6BDB0169" w14:textId="69259652" w:rsidR="00115509" w:rsidRDefault="00115509">
      <w:pPr>
        <w:rPr>
          <w:rFonts w:eastAsiaTheme="minorEastAsia"/>
        </w:rPr>
      </w:pPr>
      <w:r>
        <w:rPr>
          <w:rFonts w:eastAsiaTheme="minorEastAsia"/>
        </w:rPr>
        <w:t xml:space="preserve">Modify the above code to implement </w:t>
      </w:r>
      <w:r w:rsidR="00360986">
        <w:rPr>
          <w:rFonts w:eastAsiaTheme="minorEastAsia"/>
        </w:rPr>
        <w:t>and the display the results of the following transformations: (</w:t>
      </w:r>
      <w:proofErr w:type="spellStart"/>
      <w:r w:rsidR="00360986">
        <w:rPr>
          <w:rFonts w:eastAsiaTheme="minorEastAsia"/>
        </w:rPr>
        <w:t>i</w:t>
      </w:r>
      <w:proofErr w:type="spellEnd"/>
      <w:r w:rsidR="00360986">
        <w:rPr>
          <w:rFonts w:eastAsiaTheme="minorEastAsia"/>
        </w:rPr>
        <w:t xml:space="preserve">) </w:t>
      </w:r>
      <w:r>
        <w:rPr>
          <w:rFonts w:eastAsiaTheme="minorEastAsia"/>
        </w:rPr>
        <w:t xml:space="preserve">scaling transformation with scale of 2, (ii) rotation transformation </w:t>
      </w:r>
      <w:r w:rsidR="00360986"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 xml:space="preserve">, (iii) translation, </w:t>
      </w:r>
      <w:r w:rsidR="00CD149D">
        <w:rPr>
          <w:rFonts w:eastAsiaTheme="minorEastAsia"/>
        </w:rPr>
        <w:t xml:space="preserve">(iv) </w:t>
      </w:r>
      <w:r>
        <w:rPr>
          <w:rFonts w:eastAsiaTheme="minorEastAsia"/>
        </w:rPr>
        <w:t>horizontal shear and vertical shear using your own parameters.</w:t>
      </w:r>
    </w:p>
    <w:p w14:paraId="6204B538" w14:textId="77777777" w:rsidR="002A5AF0" w:rsidRDefault="002A5AF0">
      <w:pPr>
        <w:rPr>
          <w:rFonts w:eastAsiaTheme="minorEastAsia"/>
        </w:rPr>
      </w:pPr>
    </w:p>
    <w:p w14:paraId="1879B9BE" w14:textId="404D8F23" w:rsidR="008E4834" w:rsidRPr="0015361A" w:rsidRDefault="008E4834" w:rsidP="008E4834">
      <w:pPr>
        <w:rPr>
          <w:rFonts w:eastAsiaTheme="minorEastAsia"/>
          <w:b/>
          <w:bCs/>
        </w:rPr>
      </w:pPr>
      <w:r w:rsidRPr="0015361A">
        <w:rPr>
          <w:rFonts w:eastAsiaTheme="minorEastAsia"/>
          <w:b/>
          <w:bCs/>
        </w:rPr>
        <w:t>Sample code</w:t>
      </w:r>
      <w:r>
        <w:rPr>
          <w:rFonts w:eastAsiaTheme="minorEastAsia"/>
          <w:b/>
          <w:bCs/>
        </w:rPr>
        <w:t xml:space="preserve"> (scaling)</w:t>
      </w:r>
    </w:p>
    <w:p w14:paraId="10D773DC" w14:textId="77777777" w:rsidR="008E4834" w:rsidRDefault="008E4834" w:rsidP="008E4834">
      <w:r>
        <w:rPr>
          <w:noProof/>
        </w:rPr>
        <mc:AlternateContent>
          <mc:Choice Requires="wps">
            <w:drawing>
              <wp:inline distT="0" distB="0" distL="0" distR="0" wp14:anchorId="5B882DBC" wp14:editId="22D66AAB">
                <wp:extent cx="5931462" cy="4487594"/>
                <wp:effectExtent l="0" t="0" r="12700" b="8255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462" cy="448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FB8BB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20"/>
                                <w:szCs w:val="20"/>
                              </w:rPr>
                              <w:t># create the scaling transformation matrix</w:t>
                            </w:r>
                          </w:p>
                          <w:p w14:paraId="27BEAFD5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T_s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np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array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([[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2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], [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2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], [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]])</w:t>
                            </w:r>
                          </w:p>
                          <w:p w14:paraId="29D22CED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fig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figure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7F124CF8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ax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gca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7C1FD43B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xs_s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[]</w:t>
                            </w:r>
                          </w:p>
                          <w:p w14:paraId="6C1DCB4D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ys_s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[]</w:t>
                            </w:r>
                          </w:p>
                          <w:p w14:paraId="4E0D2A27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for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row </w:t>
                            </w:r>
                            <w:r w:rsidRPr="008E4834">
                              <w:rPr>
                                <w:rFonts w:ascii="Courier New" w:hAnsi="Courier New" w:cs="Courier New"/>
                                <w:b/>
                                <w:bCs/>
                                <w:color w:val="AA22FF"/>
                                <w:sz w:val="20"/>
                                <w:szCs w:val="20"/>
                              </w:rPr>
                              <w:t>in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A:</w:t>
                            </w:r>
                          </w:p>
                          <w:p w14:paraId="6A170AA2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output_row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T_s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bdr w:val="single" w:sz="6" w:space="0" w:color="FF0000" w:frame="1"/>
                              </w:rPr>
                              <w:t>@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row</w:t>
                            </w:r>
                          </w:p>
                          <w:p w14:paraId="10FFDB58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x, y,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row</w:t>
                            </w:r>
                          </w:p>
                          <w:p w14:paraId="428E876D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output_row</w:t>
                            </w:r>
                            <w:proofErr w:type="spellEnd"/>
                          </w:p>
                          <w:p w14:paraId="70EE2CDF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xs_s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append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C3C63C4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ys_s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append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3CC40AD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int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int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8E4834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20"/>
                                <w:szCs w:val="20"/>
                              </w:rPr>
                              <w:t># convert float to int for indexing</w:t>
                            </w:r>
                          </w:p>
                          <w:p w14:paraId="3DDA0B08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E4834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20"/>
                                <w:szCs w:val="20"/>
                              </w:rPr>
                              <w:t xml:space="preserve">#c&amp;c_s are the same in this case, however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20"/>
                                <w:szCs w:val="20"/>
                              </w:rPr>
                              <w:t>its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20"/>
                                <w:szCs w:val="20"/>
                              </w:rPr>
                              <w:t xml:space="preserve"> good to be explicit</w:t>
                            </w:r>
                          </w:p>
                          <w:p w14:paraId="70E6181B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c,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color_lut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color_lut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] </w:t>
                            </w:r>
                          </w:p>
                          <w:p w14:paraId="4637BAB8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scatter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(x, y,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c)</w:t>
                            </w:r>
                          </w:p>
                          <w:p w14:paraId="630308DF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scatter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6783FA9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text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(x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+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0.15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 y, f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"{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string.ascii_letters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[int(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)]}"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E2EF868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text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+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0.15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 f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"{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string.ascii_letters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[int(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i_s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)]}'"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FC8897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45110EC1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xs_s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append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xs_s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3A6FCC5E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ys_s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append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ys_s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6E000C36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plot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gray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linestyle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'dotted'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2E15A32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plot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xs_s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ys_s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gray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linestyle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'dotted'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A4DFD43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ax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set_xticks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np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arange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-2.5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3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0.5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4CF9F005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ax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set_yticks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np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arange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-2.5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3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0.5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2B79D33F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grid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7BA9F325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show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0F210A9E" w14:textId="77777777" w:rsidR="008E4834" w:rsidRDefault="008E4834" w:rsidP="008E48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882DBC" id="Text Box 26" o:spid="_x0000_s1027" type="#_x0000_t202" style="width:467.05pt;height:35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" fillcolor="white [3201]" strokeweight=".5pt">
                <v:textbox>
                  <w:txbxContent>
                    <w:p w14:paraId="3EDFB8BB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20"/>
                          <w:szCs w:val="20"/>
                        </w:rPr>
                        <w:t># create the scaling transformation matrix</w:t>
                      </w:r>
                    </w:p>
                    <w:p w14:paraId="27BEAFD5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T_s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np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array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([[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2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], [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2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], [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]])</w:t>
                      </w:r>
                    </w:p>
                    <w:p w14:paraId="29D22CED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fig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figure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()</w:t>
                      </w:r>
                    </w:p>
                    <w:p w14:paraId="7F124CF8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ax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gca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()</w:t>
                      </w:r>
                    </w:p>
                    <w:p w14:paraId="7C1FD43B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xs_s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[]</w:t>
                      </w:r>
                    </w:p>
                    <w:p w14:paraId="6C1DCB4D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ys_s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[]</w:t>
                      </w:r>
                    </w:p>
                    <w:p w14:paraId="4E0D2A27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for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row </w:t>
                      </w:r>
                      <w:r w:rsidRPr="008E4834">
                        <w:rPr>
                          <w:rFonts w:ascii="Courier New" w:hAnsi="Courier New" w:cs="Courier New"/>
                          <w:b/>
                          <w:bCs/>
                          <w:color w:val="AA22FF"/>
                          <w:sz w:val="20"/>
                          <w:szCs w:val="20"/>
                        </w:rPr>
                        <w:t>in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A:</w:t>
                      </w:r>
                    </w:p>
                    <w:p w14:paraId="6A170AA2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output_row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T_s 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bdr w:val="single" w:sz="6" w:space="0" w:color="FF0000" w:frame="1"/>
                        </w:rPr>
                        <w:t>@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row</w:t>
                      </w:r>
                    </w:p>
                    <w:p w14:paraId="10FFDB58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x, y,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row</w:t>
                      </w:r>
                    </w:p>
                    <w:p w14:paraId="428E876D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output_row</w:t>
                      </w:r>
                      <w:proofErr w:type="spellEnd"/>
                    </w:p>
                    <w:p w14:paraId="70EE2CDF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xs_s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append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7C3C63C4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ys_s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append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33CC40AD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int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), </w:t>
                      </w:r>
                      <w:r w:rsidRPr="008E4834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int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) </w:t>
                      </w:r>
                      <w:r w:rsidRPr="008E4834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20"/>
                          <w:szCs w:val="20"/>
                        </w:rPr>
                        <w:t># convert float to int for indexing</w:t>
                      </w:r>
                    </w:p>
                    <w:p w14:paraId="3DDA0B08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r w:rsidRPr="008E4834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20"/>
                          <w:szCs w:val="20"/>
                        </w:rPr>
                        <w:t xml:space="preserve">#c&amp;c_s are the same in this case, however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20"/>
                          <w:szCs w:val="20"/>
                        </w:rPr>
                        <w:t>its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20"/>
                          <w:szCs w:val="20"/>
                        </w:rPr>
                        <w:t xml:space="preserve"> good to be explicit</w:t>
                      </w:r>
                    </w:p>
                    <w:p w14:paraId="70E6181B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c,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color_lut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color_lut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] </w:t>
                      </w:r>
                    </w:p>
                    <w:p w14:paraId="4637BAB8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scatter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(x, y,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c)</w:t>
                      </w:r>
                    </w:p>
                    <w:p w14:paraId="630308DF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scatter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06783FA9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text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(x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+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0.15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 y, f</w:t>
                      </w:r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"{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string.ascii_letters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[int(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)]}"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4E2EF868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text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+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0.15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 f</w:t>
                      </w:r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"{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string.ascii_letters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[int(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i_s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)]}'"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7AFC8897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</w:p>
                    <w:p w14:paraId="45110EC1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xs_s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append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xs_s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])</w:t>
                      </w:r>
                    </w:p>
                    <w:p w14:paraId="3A6FCC5E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ys_s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append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ys_s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])</w:t>
                      </w:r>
                    </w:p>
                    <w:p w14:paraId="6E000C36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plot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gray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linestyle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'dotted'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12E15A32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plot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xs_s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ys_s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gray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linestyle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'dotted'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6A4DFD43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ax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set_xticks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np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arange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-2.5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3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0.5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))</w:t>
                      </w:r>
                    </w:p>
                    <w:p w14:paraId="4CF9F005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ax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set_yticks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np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arange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-2.5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3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0.5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))</w:t>
                      </w:r>
                    </w:p>
                    <w:p w14:paraId="2B79D33F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grid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()</w:t>
                      </w:r>
                    </w:p>
                    <w:p w14:paraId="7BA9F325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show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()</w:t>
                      </w:r>
                    </w:p>
                    <w:p w14:paraId="0F210A9E" w14:textId="77777777" w:rsidR="008E4834" w:rsidRDefault="008E4834" w:rsidP="008E4834"/>
                  </w:txbxContent>
                </v:textbox>
                <w10:anchorlock/>
              </v:shape>
            </w:pict>
          </mc:Fallback>
        </mc:AlternateContent>
      </w:r>
    </w:p>
    <w:p w14:paraId="6D1A9AB2" w14:textId="77777777" w:rsidR="005510B4" w:rsidRDefault="005510B4" w:rsidP="008E4834">
      <w:pPr>
        <w:rPr>
          <w:rFonts w:eastAsiaTheme="minorEastAsia"/>
          <w:b/>
          <w:bCs/>
        </w:rPr>
      </w:pPr>
    </w:p>
    <w:p w14:paraId="348488FD" w14:textId="1FB7E6B6" w:rsidR="008E4834" w:rsidRDefault="008E4834" w:rsidP="008E4834">
      <w:pPr>
        <w:rPr>
          <w:rFonts w:eastAsiaTheme="minorEastAsia"/>
          <w:b/>
          <w:bCs/>
        </w:rPr>
      </w:pPr>
      <w:r w:rsidRPr="0015361A">
        <w:rPr>
          <w:rFonts w:eastAsiaTheme="minorEastAsia"/>
          <w:b/>
          <w:bCs/>
        </w:rPr>
        <w:t>Expected Output</w:t>
      </w:r>
    </w:p>
    <w:p w14:paraId="56044B64" w14:textId="33696C91" w:rsidR="008E4834" w:rsidRPr="008E4834" w:rsidRDefault="008E4834" w:rsidP="008E4834">
      <w:r w:rsidRPr="008E4834">
        <w:rPr>
          <w:rFonts w:eastAsiaTheme="minorEastAsia"/>
          <w:b/>
          <w:bCs/>
          <w:noProof/>
        </w:rPr>
        <w:drawing>
          <wp:inline distT="0" distB="0" distL="0" distR="0" wp14:anchorId="6957527C" wp14:editId="52408D63">
            <wp:extent cx="3203294" cy="2082800"/>
            <wp:effectExtent l="0" t="0" r="0" b="0"/>
            <wp:docPr id="36" name="Picture 3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580" cy="208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0C7ED" w14:textId="77777777" w:rsidR="008E4834" w:rsidRPr="0015361A" w:rsidRDefault="008E4834" w:rsidP="008E4834">
      <w:pPr>
        <w:rPr>
          <w:rFonts w:eastAsiaTheme="minorEastAsia"/>
          <w:b/>
          <w:bCs/>
        </w:rPr>
      </w:pPr>
    </w:p>
    <w:p w14:paraId="74197C58" w14:textId="4235E6FC" w:rsidR="008E4834" w:rsidRPr="0015361A" w:rsidRDefault="008E4834" w:rsidP="008E4834">
      <w:pPr>
        <w:rPr>
          <w:rFonts w:eastAsiaTheme="minorEastAsia"/>
          <w:b/>
          <w:bCs/>
        </w:rPr>
      </w:pPr>
      <w:r w:rsidRPr="0015361A">
        <w:rPr>
          <w:rFonts w:eastAsiaTheme="minorEastAsia"/>
          <w:b/>
          <w:bCs/>
        </w:rPr>
        <w:t>Sample code</w:t>
      </w:r>
      <w:r>
        <w:rPr>
          <w:rFonts w:eastAsiaTheme="minorEastAsia"/>
          <w:b/>
          <w:bCs/>
        </w:rPr>
        <w:t xml:space="preserve"> (rotating)</w:t>
      </w:r>
    </w:p>
    <w:p w14:paraId="10C437E7" w14:textId="77777777" w:rsidR="008E4834" w:rsidRDefault="008E4834" w:rsidP="008E4834">
      <w:r>
        <w:rPr>
          <w:noProof/>
        </w:rPr>
        <mc:AlternateContent>
          <mc:Choice Requires="wps">
            <w:drawing>
              <wp:inline distT="0" distB="0" distL="0" distR="0" wp14:anchorId="13807366" wp14:editId="04B8E469">
                <wp:extent cx="5931462" cy="3159760"/>
                <wp:effectExtent l="0" t="0" r="12700" b="15240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462" cy="315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97E00" w14:textId="1B3AB1F4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20"/>
                                <w:szCs w:val="20"/>
                              </w:rPr>
                              <w:t># create the rotation transformation matrix</w:t>
                            </w:r>
                          </w:p>
                          <w:p w14:paraId="49437401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T_r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np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array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([[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], [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-1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], [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]])</w:t>
                            </w:r>
                          </w:p>
                          <w:p w14:paraId="3BC6386F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3E6FCDA5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fig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figure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62310C2E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ax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gca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0EAD275E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for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row </w:t>
                            </w:r>
                            <w:r w:rsidRPr="008E4834">
                              <w:rPr>
                                <w:rFonts w:ascii="Courier New" w:hAnsi="Courier New" w:cs="Courier New"/>
                                <w:b/>
                                <w:bCs/>
                                <w:color w:val="AA22FF"/>
                                <w:sz w:val="20"/>
                                <w:szCs w:val="20"/>
                              </w:rPr>
                              <w:t>in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A:</w:t>
                            </w:r>
                          </w:p>
                          <w:p w14:paraId="23CBEEC8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output_row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T_r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bdr w:val="single" w:sz="6" w:space="0" w:color="FF0000" w:frame="1"/>
                              </w:rPr>
                              <w:t>@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row</w:t>
                            </w:r>
                          </w:p>
                          <w:p w14:paraId="619439E2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x_r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y_r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i_r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output_row</w:t>
                            </w:r>
                            <w:proofErr w:type="spellEnd"/>
                          </w:p>
                          <w:p w14:paraId="0E7D7B08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i_r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int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i_r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EE592E8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c_r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color_lut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i_r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841C68A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letter_r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string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ascii_letters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i_r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E6A8A81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scatter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x_r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y_r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c_r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8503FB1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text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x_r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+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0.15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y_r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 f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"{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letter_r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}'"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9A8586C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0A54E91A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plot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gray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linestyle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'dotted'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67F30F5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ax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set_xticks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np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arange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-2.5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3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0.5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08860EC9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ax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set_yticks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np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arange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-2.5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3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0.5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19F1D82A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grid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6DFE7E00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show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2BEE375" w14:textId="77777777" w:rsidR="008E4834" w:rsidRDefault="008E4834" w:rsidP="008E48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807366" id="Text Box 34" o:spid="_x0000_s1028" type="#_x0000_t202" style="width:467.05pt;height:24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" fillcolor="white [3201]" strokeweight=".5pt">
                <v:textbox>
                  <w:txbxContent>
                    <w:p w14:paraId="09597E00" w14:textId="1B3AB1F4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20"/>
                          <w:szCs w:val="20"/>
                        </w:rPr>
                        <w:t># create the rotation transformation matrix</w:t>
                      </w:r>
                    </w:p>
                    <w:p w14:paraId="49437401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T_r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np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array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([[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], [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-1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], [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]])</w:t>
                      </w:r>
                    </w:p>
                    <w:p w14:paraId="3BC6386F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</w:p>
                    <w:p w14:paraId="3E6FCDA5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fig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figure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()</w:t>
                      </w:r>
                    </w:p>
                    <w:p w14:paraId="62310C2E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ax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gca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()</w:t>
                      </w:r>
                    </w:p>
                    <w:p w14:paraId="0EAD275E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for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row </w:t>
                      </w:r>
                      <w:r w:rsidRPr="008E4834">
                        <w:rPr>
                          <w:rFonts w:ascii="Courier New" w:hAnsi="Courier New" w:cs="Courier New"/>
                          <w:b/>
                          <w:bCs/>
                          <w:color w:val="AA22FF"/>
                          <w:sz w:val="20"/>
                          <w:szCs w:val="20"/>
                        </w:rPr>
                        <w:t>in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A:</w:t>
                      </w:r>
                    </w:p>
                    <w:p w14:paraId="23CBEEC8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output_row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T_r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bdr w:val="single" w:sz="6" w:space="0" w:color="FF0000" w:frame="1"/>
                        </w:rPr>
                        <w:t>@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row</w:t>
                      </w:r>
                    </w:p>
                    <w:p w14:paraId="619439E2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x_r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y_r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i_r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output_row</w:t>
                      </w:r>
                      <w:proofErr w:type="spellEnd"/>
                    </w:p>
                    <w:p w14:paraId="0E7D7B08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i_r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int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i_r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7EE592E8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c_r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color_lut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i_r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</w:t>
                      </w:r>
                    </w:p>
                    <w:p w14:paraId="4841C68A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letter_r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string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ascii_letters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i_r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</w:t>
                      </w:r>
                    </w:p>
                    <w:p w14:paraId="1E6A8A81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scatter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x_r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y_r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c_r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78503FB1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text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x_r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+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0.15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y_r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 f</w:t>
                      </w:r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"{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letter_r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}'"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39A8586C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</w:p>
                    <w:p w14:paraId="0A54E91A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plot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gray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linestyle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'dotted'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767F30F5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ax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set_xticks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np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arange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-2.5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3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0.5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))</w:t>
                      </w:r>
                    </w:p>
                    <w:p w14:paraId="08860EC9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ax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set_yticks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np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arange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-2.5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3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0.5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))</w:t>
                      </w:r>
                    </w:p>
                    <w:p w14:paraId="19F1D82A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grid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()</w:t>
                      </w:r>
                    </w:p>
                    <w:p w14:paraId="6DFE7E00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show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()</w:t>
                      </w:r>
                    </w:p>
                    <w:p w14:paraId="12BEE375" w14:textId="77777777" w:rsidR="008E4834" w:rsidRDefault="008E4834" w:rsidP="008E4834"/>
                  </w:txbxContent>
                </v:textbox>
                <w10:anchorlock/>
              </v:shape>
            </w:pict>
          </mc:Fallback>
        </mc:AlternateContent>
      </w:r>
    </w:p>
    <w:p w14:paraId="027A1BCD" w14:textId="77777777" w:rsidR="005510B4" w:rsidRDefault="005510B4" w:rsidP="008E4834">
      <w:pPr>
        <w:rPr>
          <w:rFonts w:eastAsiaTheme="minorEastAsia"/>
          <w:b/>
          <w:bCs/>
        </w:rPr>
      </w:pPr>
    </w:p>
    <w:p w14:paraId="52A15D2D" w14:textId="117CF971" w:rsidR="008E4834" w:rsidRDefault="008E4834" w:rsidP="008E4834">
      <w:pPr>
        <w:rPr>
          <w:rFonts w:eastAsiaTheme="minorEastAsia"/>
          <w:b/>
          <w:bCs/>
        </w:rPr>
      </w:pPr>
      <w:r w:rsidRPr="0015361A">
        <w:rPr>
          <w:rFonts w:eastAsiaTheme="minorEastAsia"/>
          <w:b/>
          <w:bCs/>
        </w:rPr>
        <w:t>Expected Output</w:t>
      </w:r>
    </w:p>
    <w:p w14:paraId="2C4C8966" w14:textId="4230BF27" w:rsidR="008E4834" w:rsidRPr="008E4834" w:rsidRDefault="008E4834" w:rsidP="008E4834">
      <w:r w:rsidRPr="008E4834">
        <w:rPr>
          <w:rFonts w:eastAsiaTheme="minorEastAsia"/>
          <w:b/>
          <w:bCs/>
          <w:noProof/>
        </w:rPr>
        <w:drawing>
          <wp:inline distT="0" distB="0" distL="0" distR="0" wp14:anchorId="140559A3" wp14:editId="2A93246E">
            <wp:extent cx="3265797" cy="2123440"/>
            <wp:effectExtent l="0" t="0" r="0" b="0"/>
            <wp:docPr id="37" name="Picture 3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335" cy="212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6DE5F" w14:textId="77777777" w:rsidR="008E4834" w:rsidRPr="0015361A" w:rsidRDefault="008E4834" w:rsidP="008E4834">
      <w:pPr>
        <w:rPr>
          <w:rFonts w:eastAsiaTheme="minorEastAsia"/>
          <w:b/>
          <w:bCs/>
        </w:rPr>
      </w:pPr>
    </w:p>
    <w:p w14:paraId="396D3C14" w14:textId="77777777" w:rsidR="008E4834" w:rsidRDefault="008E4834" w:rsidP="008E4834">
      <w:pPr>
        <w:rPr>
          <w:rFonts w:eastAsiaTheme="minorEastAsia"/>
          <w:b/>
          <w:bCs/>
        </w:rPr>
      </w:pPr>
    </w:p>
    <w:p w14:paraId="488C2054" w14:textId="77777777" w:rsidR="008E4834" w:rsidRDefault="008E4834" w:rsidP="008E4834">
      <w:pPr>
        <w:rPr>
          <w:rFonts w:eastAsiaTheme="minorEastAsia"/>
          <w:b/>
          <w:bCs/>
        </w:rPr>
      </w:pPr>
    </w:p>
    <w:p w14:paraId="02895126" w14:textId="77777777" w:rsidR="008E4834" w:rsidRDefault="008E4834" w:rsidP="008E4834">
      <w:pPr>
        <w:rPr>
          <w:rFonts w:eastAsiaTheme="minorEastAsia"/>
          <w:b/>
          <w:bCs/>
        </w:rPr>
      </w:pPr>
    </w:p>
    <w:p w14:paraId="7B1C91E9" w14:textId="77777777" w:rsidR="008E4834" w:rsidRDefault="008E4834" w:rsidP="008E4834">
      <w:pPr>
        <w:rPr>
          <w:rFonts w:eastAsiaTheme="minorEastAsia"/>
          <w:b/>
          <w:bCs/>
        </w:rPr>
      </w:pPr>
    </w:p>
    <w:p w14:paraId="080E4EAF" w14:textId="77777777" w:rsidR="008E4834" w:rsidRDefault="008E4834" w:rsidP="008E4834">
      <w:pPr>
        <w:rPr>
          <w:rFonts w:eastAsiaTheme="minorEastAsia"/>
          <w:b/>
          <w:bCs/>
        </w:rPr>
      </w:pPr>
    </w:p>
    <w:p w14:paraId="5382C348" w14:textId="77777777" w:rsidR="008E4834" w:rsidRDefault="008E4834" w:rsidP="008E4834">
      <w:pPr>
        <w:rPr>
          <w:rFonts w:eastAsiaTheme="minorEastAsia"/>
          <w:b/>
          <w:bCs/>
        </w:rPr>
      </w:pPr>
    </w:p>
    <w:p w14:paraId="10B9967D" w14:textId="77777777" w:rsidR="008E4834" w:rsidRDefault="008E4834" w:rsidP="008E4834">
      <w:pPr>
        <w:rPr>
          <w:rFonts w:eastAsiaTheme="minorEastAsia"/>
          <w:b/>
          <w:bCs/>
        </w:rPr>
      </w:pPr>
    </w:p>
    <w:p w14:paraId="297644A4" w14:textId="77777777" w:rsidR="005510B4" w:rsidRDefault="005510B4" w:rsidP="008E4834">
      <w:pPr>
        <w:rPr>
          <w:rFonts w:eastAsiaTheme="minorEastAsia"/>
          <w:b/>
          <w:bCs/>
        </w:rPr>
      </w:pPr>
    </w:p>
    <w:p w14:paraId="1F1B413F" w14:textId="77777777" w:rsidR="005510B4" w:rsidRDefault="005510B4" w:rsidP="008E4834">
      <w:pPr>
        <w:rPr>
          <w:rFonts w:eastAsiaTheme="minorEastAsia"/>
          <w:b/>
          <w:bCs/>
        </w:rPr>
      </w:pPr>
    </w:p>
    <w:p w14:paraId="4622FB7C" w14:textId="77777777" w:rsidR="005510B4" w:rsidRDefault="005510B4" w:rsidP="008E4834">
      <w:pPr>
        <w:rPr>
          <w:rFonts w:eastAsiaTheme="minorEastAsia"/>
          <w:b/>
          <w:bCs/>
        </w:rPr>
      </w:pPr>
    </w:p>
    <w:p w14:paraId="46F0BEF3" w14:textId="77777777" w:rsidR="005510B4" w:rsidRDefault="005510B4" w:rsidP="008E4834">
      <w:pPr>
        <w:rPr>
          <w:rFonts w:eastAsiaTheme="minorEastAsia"/>
          <w:b/>
          <w:bCs/>
        </w:rPr>
      </w:pPr>
    </w:p>
    <w:p w14:paraId="7FBB9726" w14:textId="77777777" w:rsidR="005510B4" w:rsidRDefault="005510B4" w:rsidP="008E4834">
      <w:pPr>
        <w:rPr>
          <w:rFonts w:eastAsiaTheme="minorEastAsia"/>
          <w:b/>
          <w:bCs/>
        </w:rPr>
      </w:pPr>
    </w:p>
    <w:p w14:paraId="16954E83" w14:textId="1CDA5A01" w:rsidR="008E4834" w:rsidRPr="0015361A" w:rsidRDefault="008E4834" w:rsidP="008E4834">
      <w:pPr>
        <w:rPr>
          <w:rFonts w:eastAsiaTheme="minorEastAsia"/>
          <w:b/>
          <w:bCs/>
        </w:rPr>
      </w:pPr>
      <w:r w:rsidRPr="0015361A">
        <w:rPr>
          <w:rFonts w:eastAsiaTheme="minorEastAsia"/>
          <w:b/>
          <w:bCs/>
        </w:rPr>
        <w:t>Sample code</w:t>
      </w:r>
      <w:r>
        <w:rPr>
          <w:rFonts w:eastAsiaTheme="minorEastAsia"/>
          <w:b/>
          <w:bCs/>
        </w:rPr>
        <w:t xml:space="preserve"> (</w:t>
      </w:r>
      <w:r>
        <w:rPr>
          <w:rFonts w:eastAsiaTheme="minorEastAsia"/>
        </w:rPr>
        <w:t>translating</w:t>
      </w:r>
      <w:r>
        <w:rPr>
          <w:rFonts w:eastAsiaTheme="minorEastAsia"/>
          <w:b/>
          <w:bCs/>
        </w:rPr>
        <w:t>)</w:t>
      </w:r>
    </w:p>
    <w:p w14:paraId="2FA78633" w14:textId="77777777" w:rsidR="008E4834" w:rsidRDefault="008E4834" w:rsidP="008E4834">
      <w:r>
        <w:rPr>
          <w:noProof/>
        </w:rPr>
        <mc:AlternateContent>
          <mc:Choice Requires="wps">
            <w:drawing>
              <wp:inline distT="0" distB="0" distL="0" distR="0" wp14:anchorId="0F7A5B08" wp14:editId="507497DA">
                <wp:extent cx="5931462" cy="4561840"/>
                <wp:effectExtent l="0" t="0" r="12700" b="10160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462" cy="456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13347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20"/>
                                <w:szCs w:val="20"/>
                              </w:rPr>
                              <w:t>#create the translation transformation matrix</w:t>
                            </w:r>
                          </w:p>
                          <w:p w14:paraId="0A58FDBE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T_t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np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array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([[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2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], [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], [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]])</w:t>
                            </w:r>
                          </w:p>
                          <w:p w14:paraId="130B186D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2BB4BC21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fig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figure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4FA2101C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ax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gca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750DF03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xs_s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[]</w:t>
                            </w:r>
                          </w:p>
                          <w:p w14:paraId="14882B97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ys_s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[]</w:t>
                            </w:r>
                          </w:p>
                          <w:p w14:paraId="46FD0DDB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for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row </w:t>
                            </w:r>
                            <w:r w:rsidRPr="008E4834">
                              <w:rPr>
                                <w:rFonts w:ascii="Courier New" w:hAnsi="Courier New" w:cs="Courier New"/>
                                <w:b/>
                                <w:bCs/>
                                <w:color w:val="AA22FF"/>
                                <w:sz w:val="20"/>
                                <w:szCs w:val="20"/>
                              </w:rPr>
                              <w:t>in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A:</w:t>
                            </w:r>
                          </w:p>
                          <w:p w14:paraId="750967C4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output_row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T_t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bdr w:val="single" w:sz="6" w:space="0" w:color="FF0000" w:frame="1"/>
                              </w:rPr>
                              <w:t>@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row</w:t>
                            </w:r>
                          </w:p>
                          <w:p w14:paraId="04DEC8E9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x, y,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row</w:t>
                            </w:r>
                          </w:p>
                          <w:p w14:paraId="71CE4C1D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output_row</w:t>
                            </w:r>
                            <w:proofErr w:type="spellEnd"/>
                          </w:p>
                          <w:p w14:paraId="124ADA97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xs_s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append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CB0959D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ys_s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append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D68A22A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int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int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14:paraId="3222284F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c,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color_lut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color_lut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63712CB3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scatter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(x, y,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c)</w:t>
                            </w:r>
                          </w:p>
                          <w:p w14:paraId="07CCAC3E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scatter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1F87880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text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(x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+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0.15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 y, f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"{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string.ascii_letters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[int(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)]}"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433A642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text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+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0.15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 f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"{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string.ascii_letters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[int(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i_s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)]}'"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C7E1110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5B61598B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xs_s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append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xs_s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40B51551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ys_s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append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ys_s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7DFFACDF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plot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gray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linestyle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'dotted'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497EF28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plot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xs_s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ys_s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gray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linestyle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'dotted'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3BEAD04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ax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set_xticks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np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arange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-2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25006A57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ax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set_yticks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np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arange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-2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3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1BFC5710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grid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3AA4B0EB" w14:textId="77777777" w:rsidR="008E4834" w:rsidRPr="008E4834" w:rsidRDefault="008E4834" w:rsidP="008E48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show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2304C2EC" w14:textId="77777777" w:rsidR="008E4834" w:rsidRDefault="008E4834" w:rsidP="008E48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7A5B08" id="Text Box 35" o:spid="_x0000_s1029" type="#_x0000_t202" style="width:467.05pt;height:35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" fillcolor="white [3201]" strokeweight=".5pt">
                <v:textbox>
                  <w:txbxContent>
                    <w:p w14:paraId="32413347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20"/>
                          <w:szCs w:val="20"/>
                        </w:rPr>
                        <w:t>#create the translation transformation matrix</w:t>
                      </w:r>
                    </w:p>
                    <w:p w14:paraId="0A58FDBE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T_t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np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array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([[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2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], [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], [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]])</w:t>
                      </w:r>
                    </w:p>
                    <w:p w14:paraId="130B186D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</w:p>
                    <w:p w14:paraId="2BB4BC21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fig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figure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()</w:t>
                      </w:r>
                    </w:p>
                    <w:p w14:paraId="4FA2101C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ax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gca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()</w:t>
                      </w:r>
                    </w:p>
                    <w:p w14:paraId="1750DF03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xs_s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[]</w:t>
                      </w:r>
                    </w:p>
                    <w:p w14:paraId="14882B97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ys_s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[]</w:t>
                      </w:r>
                    </w:p>
                    <w:p w14:paraId="46FD0DDB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for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row </w:t>
                      </w:r>
                      <w:r w:rsidRPr="008E4834">
                        <w:rPr>
                          <w:rFonts w:ascii="Courier New" w:hAnsi="Courier New" w:cs="Courier New"/>
                          <w:b/>
                          <w:bCs/>
                          <w:color w:val="AA22FF"/>
                          <w:sz w:val="20"/>
                          <w:szCs w:val="20"/>
                        </w:rPr>
                        <w:t>in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A:</w:t>
                      </w:r>
                    </w:p>
                    <w:p w14:paraId="750967C4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output_row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T_t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bdr w:val="single" w:sz="6" w:space="0" w:color="FF0000" w:frame="1"/>
                        </w:rPr>
                        <w:t>@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row</w:t>
                      </w:r>
                    </w:p>
                    <w:p w14:paraId="04DEC8E9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x, y,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row</w:t>
                      </w:r>
                    </w:p>
                    <w:p w14:paraId="71CE4C1D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output_row</w:t>
                      </w:r>
                      <w:proofErr w:type="spellEnd"/>
                    </w:p>
                    <w:p w14:paraId="124ADA97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xs_s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append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5CB0959D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ys_s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append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7D68A22A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int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), </w:t>
                      </w:r>
                      <w:r w:rsidRPr="008E4834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int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) </w:t>
                      </w:r>
                    </w:p>
                    <w:p w14:paraId="3222284F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c,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color_lut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color_lut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</w:t>
                      </w:r>
                    </w:p>
                    <w:p w14:paraId="63712CB3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scatter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(x, y,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c)</w:t>
                      </w:r>
                    </w:p>
                    <w:p w14:paraId="07CCAC3E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scatter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51F87880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text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(x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+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0.15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 y, f</w:t>
                      </w:r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"{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string.ascii_letters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[int(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)]}"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4433A642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text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+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0.15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 f</w:t>
                      </w:r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"{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string.ascii_letters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[int(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i_s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)]}'"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0C7E1110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</w:p>
                    <w:p w14:paraId="5B61598B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xs_s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append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xs_s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])</w:t>
                      </w:r>
                    </w:p>
                    <w:p w14:paraId="40B51551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ys_s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append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ys_s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])</w:t>
                      </w:r>
                    </w:p>
                    <w:p w14:paraId="7DFFACDF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plot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gray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linestyle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'dotted'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5497EF28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plot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xs_s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ys_s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gray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linestyle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'dotted'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63BEAD04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ax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set_xticks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np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arange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-2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))</w:t>
                      </w:r>
                    </w:p>
                    <w:p w14:paraId="25006A57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ax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set_yticks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np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arange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-2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3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))</w:t>
                      </w:r>
                    </w:p>
                    <w:p w14:paraId="1BFC5710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grid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()</w:t>
                      </w:r>
                    </w:p>
                    <w:p w14:paraId="3AA4B0EB" w14:textId="77777777" w:rsidR="008E4834" w:rsidRPr="008E4834" w:rsidRDefault="008E4834" w:rsidP="008E48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show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()</w:t>
                      </w:r>
                    </w:p>
                    <w:p w14:paraId="2304C2EC" w14:textId="77777777" w:rsidR="008E4834" w:rsidRDefault="008E4834" w:rsidP="008E4834"/>
                  </w:txbxContent>
                </v:textbox>
                <w10:anchorlock/>
              </v:shape>
            </w:pict>
          </mc:Fallback>
        </mc:AlternateContent>
      </w:r>
    </w:p>
    <w:p w14:paraId="6A6C61A8" w14:textId="77777777" w:rsidR="002A5AF0" w:rsidRDefault="002A5AF0" w:rsidP="008E4834">
      <w:pPr>
        <w:rPr>
          <w:rFonts w:eastAsiaTheme="minorEastAsia"/>
          <w:b/>
          <w:bCs/>
        </w:rPr>
      </w:pPr>
    </w:p>
    <w:p w14:paraId="48D43176" w14:textId="16C6F9DD" w:rsidR="008E4834" w:rsidRPr="0015361A" w:rsidRDefault="008E4834" w:rsidP="008E4834">
      <w:pPr>
        <w:rPr>
          <w:rFonts w:eastAsiaTheme="minorEastAsia"/>
          <w:b/>
          <w:bCs/>
        </w:rPr>
      </w:pPr>
      <w:r w:rsidRPr="0015361A">
        <w:rPr>
          <w:rFonts w:eastAsiaTheme="minorEastAsia"/>
          <w:b/>
          <w:bCs/>
        </w:rPr>
        <w:t>Expected Output</w:t>
      </w:r>
    </w:p>
    <w:p w14:paraId="0EC43C20" w14:textId="43CAF68B" w:rsidR="008E4834" w:rsidRPr="008E4834" w:rsidRDefault="008E4834" w:rsidP="008E4834">
      <w:r w:rsidRPr="008E4834">
        <w:rPr>
          <w:rFonts w:eastAsiaTheme="minorEastAsia"/>
          <w:noProof/>
        </w:rPr>
        <w:drawing>
          <wp:inline distT="0" distB="0" distL="0" distR="0" wp14:anchorId="0DAF07A0" wp14:editId="58C215DB">
            <wp:extent cx="3615397" cy="2441165"/>
            <wp:effectExtent l="0" t="0" r="0" b="0"/>
            <wp:docPr id="38" name="Picture 3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529" cy="244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F007C" w14:textId="0393E9D9" w:rsidR="008E4834" w:rsidRDefault="008E4834">
      <w:pPr>
        <w:rPr>
          <w:ins w:id="0" w:author="#QIU YIHUI#" w:date="2021-07-30T20:15:00Z"/>
          <w:rFonts w:eastAsiaTheme="minorEastAsia"/>
        </w:rPr>
      </w:pPr>
    </w:p>
    <w:p w14:paraId="5C7ED537" w14:textId="08C67F58" w:rsidR="00CD149D" w:rsidRDefault="00CD149D">
      <w:pPr>
        <w:rPr>
          <w:ins w:id="1" w:author="#QIU YIHUI#" w:date="2021-07-30T20:15:00Z"/>
          <w:rFonts w:eastAsiaTheme="minorEastAsia"/>
        </w:rPr>
      </w:pPr>
    </w:p>
    <w:p w14:paraId="3D3D6CB4" w14:textId="28CD49B4" w:rsidR="00CD149D" w:rsidRPr="0015361A" w:rsidRDefault="005510B4" w:rsidP="002A5AF0">
      <w:pPr>
        <w:spacing w:after="160" w:line="259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  <w:r w:rsidR="00CD149D" w:rsidRPr="0015361A">
        <w:rPr>
          <w:rFonts w:eastAsiaTheme="minorEastAsia"/>
          <w:b/>
          <w:bCs/>
        </w:rPr>
        <w:lastRenderedPageBreak/>
        <w:t>Sample code</w:t>
      </w:r>
      <w:r w:rsidR="00CD149D">
        <w:rPr>
          <w:rFonts w:eastAsiaTheme="minorEastAsia"/>
          <w:b/>
          <w:bCs/>
        </w:rPr>
        <w:t xml:space="preserve"> (horizontal shear)</w:t>
      </w:r>
    </w:p>
    <w:p w14:paraId="78800423" w14:textId="77777777" w:rsidR="00CD149D" w:rsidRDefault="00CD149D" w:rsidP="00CD149D">
      <w:r>
        <w:rPr>
          <w:noProof/>
        </w:rPr>
        <mc:AlternateContent>
          <mc:Choice Requires="wps">
            <w:drawing>
              <wp:inline distT="0" distB="0" distL="0" distR="0" wp14:anchorId="40EED988" wp14:editId="261C017C">
                <wp:extent cx="5931462" cy="4358640"/>
                <wp:effectExtent l="0" t="0" r="12700" b="10160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462" cy="435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494CF" w14:textId="77777777" w:rsidR="00CD149D" w:rsidRPr="008E4834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T_h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np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array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([[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0.5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], [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], [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]])</w:t>
                            </w:r>
                          </w:p>
                          <w:p w14:paraId="08FDB9E5" w14:textId="77777777" w:rsidR="00CD149D" w:rsidRPr="008E4834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08D140DD" w14:textId="77777777" w:rsidR="00CD149D" w:rsidRPr="008E4834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fig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figure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5EB21A60" w14:textId="77777777" w:rsidR="00CD149D" w:rsidRPr="008E4834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ax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gca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71AAC8A3" w14:textId="77777777" w:rsidR="00CD149D" w:rsidRPr="008E4834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xs_s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[]</w:t>
                            </w:r>
                          </w:p>
                          <w:p w14:paraId="3FE00768" w14:textId="77777777" w:rsidR="00CD149D" w:rsidRPr="008E4834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ys_s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[]</w:t>
                            </w:r>
                          </w:p>
                          <w:p w14:paraId="1088F3BB" w14:textId="77777777" w:rsidR="00CD149D" w:rsidRPr="008E4834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for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row </w:t>
                            </w:r>
                            <w:r w:rsidRPr="008E4834">
                              <w:rPr>
                                <w:rFonts w:ascii="Courier New" w:hAnsi="Courier New" w:cs="Courier New"/>
                                <w:b/>
                                <w:bCs/>
                                <w:color w:val="AA22FF"/>
                                <w:sz w:val="20"/>
                                <w:szCs w:val="20"/>
                              </w:rPr>
                              <w:t>in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A:</w:t>
                            </w:r>
                          </w:p>
                          <w:p w14:paraId="70FB0354" w14:textId="77777777" w:rsidR="00CD149D" w:rsidRPr="008E4834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output_row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T_h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bdr w:val="single" w:sz="6" w:space="0" w:color="FF0000" w:frame="1"/>
                              </w:rPr>
                              <w:t>@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row</w:t>
                            </w:r>
                          </w:p>
                          <w:p w14:paraId="68BBA8C5" w14:textId="77777777" w:rsidR="00CD149D" w:rsidRPr="008E4834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x, y,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row</w:t>
                            </w:r>
                          </w:p>
                          <w:p w14:paraId="02468621" w14:textId="77777777" w:rsidR="00CD149D" w:rsidRPr="008E4834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output_row</w:t>
                            </w:r>
                            <w:proofErr w:type="spellEnd"/>
                          </w:p>
                          <w:p w14:paraId="66945D6D" w14:textId="77777777" w:rsidR="00CD149D" w:rsidRPr="008E4834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xs_s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append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4D11CB4" w14:textId="77777777" w:rsidR="00CD149D" w:rsidRPr="008E4834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ys_s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append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5470AC5" w14:textId="77777777" w:rsidR="00CD149D" w:rsidRPr="008E4834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int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int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14:paraId="5174F830" w14:textId="77777777" w:rsidR="00CD149D" w:rsidRPr="008E4834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c,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color_lut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color_lut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] </w:t>
                            </w:r>
                          </w:p>
                          <w:p w14:paraId="0F62345D" w14:textId="77777777" w:rsidR="00CD149D" w:rsidRPr="008E4834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scatter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(x, y,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c)</w:t>
                            </w:r>
                          </w:p>
                          <w:p w14:paraId="457F8EFA" w14:textId="77777777" w:rsidR="00CD149D" w:rsidRPr="008E4834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scatter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99CF9B1" w14:textId="77777777" w:rsidR="00CD149D" w:rsidRPr="008E4834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text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(x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+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0.15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 y, f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"{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string.ascii_letters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[int(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)]}"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623D238" w14:textId="77777777" w:rsidR="00CD149D" w:rsidRPr="008E4834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text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+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0.15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 f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"{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string.ascii_letters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[int(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i_s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)]}'"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7447CCB" w14:textId="77777777" w:rsidR="00CD149D" w:rsidRPr="008E4834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29745868" w14:textId="77777777" w:rsidR="00CD149D" w:rsidRPr="008E4834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xs_s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append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xs_s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6F704D65" w14:textId="77777777" w:rsidR="00CD149D" w:rsidRPr="008E4834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ys_s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append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ys_s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4255FDB3" w14:textId="77777777" w:rsidR="00CD149D" w:rsidRPr="008E4834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plot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gray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linestyle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'dotted'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7F285FA" w14:textId="77777777" w:rsidR="00CD149D" w:rsidRPr="008E4834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plot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xs_s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ys_s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gray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linestyle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'dotted'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0AD2BD" w14:textId="77777777" w:rsidR="00CD149D" w:rsidRPr="008E4834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ax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set_xticks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np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arange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-2.5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3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0.5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70436D81" w14:textId="77777777" w:rsidR="00CD149D" w:rsidRPr="008E4834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ax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set_yticks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np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arange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-2.5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3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0.5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65CCEDB0" w14:textId="77777777" w:rsidR="00CD149D" w:rsidRPr="008E4834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grid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01C774A6" w14:textId="77777777" w:rsidR="00CD149D" w:rsidRPr="008E4834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show</w:t>
                            </w:r>
                            <w:proofErr w:type="spellEnd"/>
                            <w:r w:rsidRPr="008E4834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5BD2B382" w14:textId="77777777" w:rsidR="00CD149D" w:rsidRDefault="00CD149D" w:rsidP="00CD14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EED988" id="Text Box 40" o:spid="_x0000_s1030" type="#_x0000_t202" style="width:467.05pt;height:3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" fillcolor="white [3201]" strokeweight=".5pt">
                <v:textbox>
                  <w:txbxContent>
                    <w:p w14:paraId="73F494CF" w14:textId="77777777" w:rsidR="00CD149D" w:rsidRPr="008E4834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T_h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np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array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([[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0.5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], [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], [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]])</w:t>
                      </w:r>
                    </w:p>
                    <w:p w14:paraId="08FDB9E5" w14:textId="77777777" w:rsidR="00CD149D" w:rsidRPr="008E4834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</w:p>
                    <w:p w14:paraId="08D140DD" w14:textId="77777777" w:rsidR="00CD149D" w:rsidRPr="008E4834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fig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figure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()</w:t>
                      </w:r>
                    </w:p>
                    <w:p w14:paraId="5EB21A60" w14:textId="77777777" w:rsidR="00CD149D" w:rsidRPr="008E4834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ax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gca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()</w:t>
                      </w:r>
                    </w:p>
                    <w:p w14:paraId="71AAC8A3" w14:textId="77777777" w:rsidR="00CD149D" w:rsidRPr="008E4834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xs_s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[]</w:t>
                      </w:r>
                    </w:p>
                    <w:p w14:paraId="3FE00768" w14:textId="77777777" w:rsidR="00CD149D" w:rsidRPr="008E4834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ys_s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[]</w:t>
                      </w:r>
                    </w:p>
                    <w:p w14:paraId="1088F3BB" w14:textId="77777777" w:rsidR="00CD149D" w:rsidRPr="008E4834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for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row </w:t>
                      </w:r>
                      <w:r w:rsidRPr="008E4834">
                        <w:rPr>
                          <w:rFonts w:ascii="Courier New" w:hAnsi="Courier New" w:cs="Courier New"/>
                          <w:b/>
                          <w:bCs/>
                          <w:color w:val="AA22FF"/>
                          <w:sz w:val="20"/>
                          <w:szCs w:val="20"/>
                        </w:rPr>
                        <w:t>in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A:</w:t>
                      </w:r>
                    </w:p>
                    <w:p w14:paraId="70FB0354" w14:textId="77777777" w:rsidR="00CD149D" w:rsidRPr="008E4834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output_row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T_h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bdr w:val="single" w:sz="6" w:space="0" w:color="FF0000" w:frame="1"/>
                        </w:rPr>
                        <w:t>@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row</w:t>
                      </w:r>
                    </w:p>
                    <w:p w14:paraId="68BBA8C5" w14:textId="77777777" w:rsidR="00CD149D" w:rsidRPr="008E4834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x, y,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row</w:t>
                      </w:r>
                    </w:p>
                    <w:p w14:paraId="02468621" w14:textId="77777777" w:rsidR="00CD149D" w:rsidRPr="008E4834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output_row</w:t>
                      </w:r>
                      <w:proofErr w:type="spellEnd"/>
                    </w:p>
                    <w:p w14:paraId="66945D6D" w14:textId="77777777" w:rsidR="00CD149D" w:rsidRPr="008E4834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xs_s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append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64D11CB4" w14:textId="77777777" w:rsidR="00CD149D" w:rsidRPr="008E4834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ys_s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append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45470AC5" w14:textId="77777777" w:rsidR="00CD149D" w:rsidRPr="008E4834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int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), </w:t>
                      </w:r>
                      <w:r w:rsidRPr="008E4834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int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) </w:t>
                      </w:r>
                    </w:p>
                    <w:p w14:paraId="5174F830" w14:textId="77777777" w:rsidR="00CD149D" w:rsidRPr="008E4834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c,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color_lut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color_lut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] </w:t>
                      </w:r>
                    </w:p>
                    <w:p w14:paraId="0F62345D" w14:textId="77777777" w:rsidR="00CD149D" w:rsidRPr="008E4834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scatter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(x, y,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c)</w:t>
                      </w:r>
                    </w:p>
                    <w:p w14:paraId="457F8EFA" w14:textId="77777777" w:rsidR="00CD149D" w:rsidRPr="008E4834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scatter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499CF9B1" w14:textId="77777777" w:rsidR="00CD149D" w:rsidRPr="008E4834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text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(x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+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0.15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 y, f</w:t>
                      </w:r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"{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string.ascii_letters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[int(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)]}"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2623D238" w14:textId="77777777" w:rsidR="00CD149D" w:rsidRPr="008E4834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text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+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0.15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 f</w:t>
                      </w:r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"{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string.ascii_letters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[int(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i_s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)]}'"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47447CCB" w14:textId="77777777" w:rsidR="00CD149D" w:rsidRPr="008E4834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</w:p>
                    <w:p w14:paraId="29745868" w14:textId="77777777" w:rsidR="00CD149D" w:rsidRPr="008E4834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xs_s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append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xs_s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])</w:t>
                      </w:r>
                    </w:p>
                    <w:p w14:paraId="6F704D65" w14:textId="77777777" w:rsidR="00CD149D" w:rsidRPr="008E4834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ys_s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append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ys_s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])</w:t>
                      </w:r>
                    </w:p>
                    <w:p w14:paraId="4255FDB3" w14:textId="77777777" w:rsidR="00CD149D" w:rsidRPr="008E4834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plot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gray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linestyle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'dotted'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77F285FA" w14:textId="77777777" w:rsidR="00CD149D" w:rsidRPr="008E4834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plot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xs_s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ys_s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gray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linestyle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8E4834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'dotted'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2E0AD2BD" w14:textId="77777777" w:rsidR="00CD149D" w:rsidRPr="008E4834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ax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set_xticks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np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arange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-2.5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3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0.5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))</w:t>
                      </w:r>
                    </w:p>
                    <w:p w14:paraId="70436D81" w14:textId="77777777" w:rsidR="00CD149D" w:rsidRPr="008E4834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ax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set_yticks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np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arange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-2.5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3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0.5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))</w:t>
                      </w:r>
                    </w:p>
                    <w:p w14:paraId="65CCEDB0" w14:textId="77777777" w:rsidR="00CD149D" w:rsidRPr="008E4834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grid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()</w:t>
                      </w:r>
                    </w:p>
                    <w:p w14:paraId="01C774A6" w14:textId="77777777" w:rsidR="00CD149D" w:rsidRPr="008E4834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8E4834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show</w:t>
                      </w:r>
                      <w:proofErr w:type="spellEnd"/>
                      <w:r w:rsidRPr="008E4834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()</w:t>
                      </w:r>
                    </w:p>
                    <w:p w14:paraId="5BD2B382" w14:textId="77777777" w:rsidR="00CD149D" w:rsidRDefault="00CD149D" w:rsidP="00CD149D"/>
                  </w:txbxContent>
                </v:textbox>
                <w10:anchorlock/>
              </v:shape>
            </w:pict>
          </mc:Fallback>
        </mc:AlternateContent>
      </w:r>
    </w:p>
    <w:p w14:paraId="4766F7CF" w14:textId="77777777" w:rsidR="00CD149D" w:rsidRDefault="00CD149D" w:rsidP="00CD149D">
      <w:pPr>
        <w:rPr>
          <w:rFonts w:eastAsiaTheme="minorEastAsia"/>
          <w:b/>
          <w:bCs/>
        </w:rPr>
      </w:pPr>
    </w:p>
    <w:p w14:paraId="622BAF3E" w14:textId="7F9D0F75" w:rsidR="00CD149D" w:rsidRDefault="00CD149D" w:rsidP="00CD149D">
      <w:pPr>
        <w:rPr>
          <w:rFonts w:eastAsiaTheme="minorEastAsia"/>
          <w:b/>
          <w:bCs/>
        </w:rPr>
      </w:pPr>
      <w:r w:rsidRPr="0015361A">
        <w:rPr>
          <w:rFonts w:eastAsiaTheme="minorEastAsia"/>
          <w:b/>
          <w:bCs/>
        </w:rPr>
        <w:t>Expected Output</w:t>
      </w:r>
    </w:p>
    <w:p w14:paraId="3E633961" w14:textId="77777777" w:rsidR="00CD149D" w:rsidRPr="0015361A" w:rsidRDefault="00CD149D" w:rsidP="00CD149D">
      <w:pPr>
        <w:rPr>
          <w:rFonts w:eastAsiaTheme="minorEastAsia"/>
          <w:b/>
          <w:bCs/>
        </w:rPr>
      </w:pPr>
    </w:p>
    <w:p w14:paraId="48D9D5F8" w14:textId="01F2809B" w:rsidR="00CD149D" w:rsidRDefault="00CD149D" w:rsidP="00CD149D">
      <w:r>
        <w:rPr>
          <w:rFonts w:eastAsiaTheme="minorEastAsia"/>
          <w:noProof/>
          <w:lang w:val="en-US" w:eastAsia="en-US"/>
        </w:rPr>
        <w:drawing>
          <wp:inline distT="0" distB="0" distL="0" distR="0" wp14:anchorId="0D13BA2C" wp14:editId="0E1E8F73">
            <wp:extent cx="3656443" cy="2377440"/>
            <wp:effectExtent l="0" t="0" r="0" b="0"/>
            <wp:docPr id="41" name="Picture 4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376" cy="238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FF6B6" w14:textId="77777777" w:rsidR="00CD149D" w:rsidRDefault="00CD149D">
      <w:pPr>
        <w:rPr>
          <w:rFonts w:eastAsiaTheme="minorEastAsia"/>
        </w:rPr>
      </w:pPr>
    </w:p>
    <w:p w14:paraId="5C452C8B" w14:textId="77777777" w:rsidR="00CD149D" w:rsidRDefault="00CD149D">
      <w:pPr>
        <w:rPr>
          <w:rFonts w:eastAsiaTheme="minorEastAsia"/>
          <w:u w:val="single"/>
        </w:rPr>
      </w:pPr>
    </w:p>
    <w:p w14:paraId="4E6E317B" w14:textId="77777777" w:rsidR="00CD149D" w:rsidRDefault="00CD149D">
      <w:pPr>
        <w:rPr>
          <w:rFonts w:eastAsiaTheme="minorEastAsia"/>
          <w:u w:val="single"/>
        </w:rPr>
      </w:pPr>
    </w:p>
    <w:p w14:paraId="25EAFE07" w14:textId="66913B61" w:rsidR="00FE7C83" w:rsidRDefault="00B90F3D">
      <w:pPr>
        <w:rPr>
          <w:rFonts w:eastAsiaTheme="minorEastAsia"/>
        </w:rPr>
      </w:pPr>
      <w:r w:rsidRPr="00FE7C83">
        <w:rPr>
          <w:rFonts w:eastAsiaTheme="minorEastAsia"/>
          <w:u w:val="single"/>
        </w:rPr>
        <w:lastRenderedPageBreak/>
        <w:t>Question 3:</w:t>
      </w:r>
      <w:r>
        <w:rPr>
          <w:rFonts w:eastAsiaTheme="minorEastAsia"/>
        </w:rPr>
        <w:t xml:space="preserve"> </w:t>
      </w:r>
    </w:p>
    <w:p w14:paraId="6C9FF2E5" w14:textId="77777777" w:rsidR="002A5AF0" w:rsidRDefault="002A5AF0">
      <w:pPr>
        <w:rPr>
          <w:rFonts w:eastAsiaTheme="minorEastAsia"/>
        </w:rPr>
      </w:pPr>
    </w:p>
    <w:p w14:paraId="4BD21A65" w14:textId="2E3D29E3" w:rsidR="00B90F3D" w:rsidRDefault="00B90F3D">
      <w:pPr>
        <w:rPr>
          <w:rFonts w:eastAsiaTheme="minorEastAsia"/>
        </w:rPr>
      </w:pPr>
      <w:r>
        <w:rPr>
          <w:rFonts w:eastAsiaTheme="minorEastAsia"/>
        </w:rPr>
        <w:t>Modify the code to implement a combination of the rotation and scaling transformations, i.e., a rotation followed by scaling. Note that since the transformations are linear, a combination of transformations is represented simply as a product of the matrices representing the individual transformation.</w:t>
      </w:r>
    </w:p>
    <w:p w14:paraId="433A6CD6" w14:textId="77777777" w:rsidR="005510B4" w:rsidRDefault="005510B4" w:rsidP="008E4834">
      <w:pPr>
        <w:rPr>
          <w:rFonts w:eastAsiaTheme="minorEastAsia"/>
          <w:b/>
          <w:bCs/>
        </w:rPr>
      </w:pPr>
    </w:p>
    <w:p w14:paraId="5B9A6953" w14:textId="22521D4A" w:rsidR="008E4834" w:rsidRPr="0015361A" w:rsidRDefault="008E4834" w:rsidP="008E4834">
      <w:pPr>
        <w:rPr>
          <w:rFonts w:eastAsiaTheme="minorEastAsia"/>
          <w:b/>
          <w:bCs/>
        </w:rPr>
      </w:pPr>
      <w:r w:rsidRPr="0015361A">
        <w:rPr>
          <w:rFonts w:eastAsiaTheme="minorEastAsia"/>
          <w:b/>
          <w:bCs/>
        </w:rPr>
        <w:t>Sample code</w:t>
      </w:r>
      <w:r>
        <w:rPr>
          <w:rFonts w:eastAsiaTheme="minorEastAsia"/>
          <w:b/>
          <w:bCs/>
        </w:rPr>
        <w:t xml:space="preserve"> </w:t>
      </w:r>
    </w:p>
    <w:p w14:paraId="4DC76EB1" w14:textId="77777777" w:rsidR="008E4834" w:rsidRDefault="008E4834" w:rsidP="008E4834">
      <w:r>
        <w:rPr>
          <w:noProof/>
        </w:rPr>
        <mc:AlternateContent>
          <mc:Choice Requires="wps">
            <w:drawing>
              <wp:inline distT="0" distB="0" distL="0" distR="0" wp14:anchorId="30C490BE" wp14:editId="5F12BEFC">
                <wp:extent cx="5931462" cy="4501662"/>
                <wp:effectExtent l="0" t="0" r="12700" b="6985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462" cy="4501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B96886" w14:textId="293F39B6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20"/>
                                <w:szCs w:val="20"/>
                              </w:rPr>
                              <w:t xml:space="preserve">#combined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20"/>
                                <w:szCs w:val="20"/>
                              </w:rPr>
                              <w:t>tranformation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20"/>
                                <w:szCs w:val="20"/>
                              </w:rPr>
                              <w:t xml:space="preserve"> matrix</w:t>
                            </w:r>
                          </w:p>
                          <w:p w14:paraId="7F5F9336" w14:textId="4F36224B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T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T_s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bdr w:val="single" w:sz="6" w:space="0" w:color="FF0000" w:frame="1"/>
                              </w:rPr>
                              <w:t>@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T_r</w:t>
                            </w:r>
                            <w:proofErr w:type="spellEnd"/>
                          </w:p>
                          <w:p w14:paraId="109F766E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fig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figure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D92B5E0" w14:textId="6ACE6EAF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ax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gca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205818E3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xs_comb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[]</w:t>
                            </w:r>
                          </w:p>
                          <w:p w14:paraId="6EBF6D04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ys_comb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[]</w:t>
                            </w:r>
                          </w:p>
                          <w:p w14:paraId="40C62744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for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row </w:t>
                            </w:r>
                            <w:r w:rsidRPr="00CD149D">
                              <w:rPr>
                                <w:rFonts w:ascii="Courier New" w:hAnsi="Courier New" w:cs="Courier New"/>
                                <w:b/>
                                <w:bCs/>
                                <w:color w:val="AA22FF"/>
                                <w:sz w:val="20"/>
                                <w:szCs w:val="20"/>
                              </w:rPr>
                              <w:t>in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A:</w:t>
                            </w:r>
                          </w:p>
                          <w:p w14:paraId="0CDD3C70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output_row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T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bdr w:val="single" w:sz="6" w:space="0" w:color="FF0000" w:frame="1"/>
                              </w:rPr>
                              <w:t>@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row</w:t>
                            </w:r>
                          </w:p>
                          <w:p w14:paraId="1E645B46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x, y,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row</w:t>
                            </w:r>
                          </w:p>
                          <w:p w14:paraId="0B0E43F5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x_comb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y_comb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i_comb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output_row</w:t>
                            </w:r>
                            <w:proofErr w:type="spellEnd"/>
                          </w:p>
                          <w:p w14:paraId="3D51B1F8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xs_comb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append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x_comb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2255821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ys_comb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append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y_comb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DB2A614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i_comb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int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int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i_comb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14:paraId="799A4107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c,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c_comb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color_lut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color_lut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i_comb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] </w:t>
                            </w:r>
                          </w:p>
                          <w:p w14:paraId="2DBDB2BD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letter,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letter_comb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string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ascii_letters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string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ascii_letters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i_comb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617EC69D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scatter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(x, y,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c)</w:t>
                            </w:r>
                          </w:p>
                          <w:p w14:paraId="57965996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scatter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x_comb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y_comb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c_comb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DF7C68E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text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(x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+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0.15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, y, f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"{letter}"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589011D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text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x_comb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+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0.15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y_comb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 f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"{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letter_comb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}'"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3FC92F8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xs_comb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append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xs_comb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1B9F2157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ys_comb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append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ys_comb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42CEDA00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plot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xs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ys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gray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linestyle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'dotted'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48E1236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plot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xs_comb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ys_comb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gray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linestyle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'dotted'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95D5DC9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ax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set_xticks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np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arange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-2.5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3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0.5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7DE3BC63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ax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set_yticks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np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arange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-2.5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3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0.5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24BF1009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grid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50D6FCAA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show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4D25A718" w14:textId="77777777" w:rsidR="008E4834" w:rsidRDefault="008E4834" w:rsidP="008E48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C490BE" id="Text Box 28" o:spid="_x0000_s1031" type="#_x0000_t202" style="width:467.05pt;height:35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" fillcolor="white [3201]" strokeweight=".5pt">
                <v:textbox>
                  <w:txbxContent>
                    <w:p w14:paraId="12B96886" w14:textId="293F39B6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20"/>
                          <w:szCs w:val="20"/>
                        </w:rPr>
                        <w:t xml:space="preserve">#combined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20"/>
                          <w:szCs w:val="20"/>
                        </w:rPr>
                        <w:t>tranformation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20"/>
                          <w:szCs w:val="20"/>
                        </w:rPr>
                        <w:t xml:space="preserve"> matrix</w:t>
                      </w:r>
                    </w:p>
                    <w:p w14:paraId="7F5F9336" w14:textId="4F36224B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T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T_s 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bdr w:val="single" w:sz="6" w:space="0" w:color="FF0000" w:frame="1"/>
                        </w:rPr>
                        <w:t>@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T_r</w:t>
                      </w:r>
                      <w:proofErr w:type="spellEnd"/>
                    </w:p>
                    <w:p w14:paraId="109F766E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fig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figure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()</w:t>
                      </w:r>
                    </w:p>
                    <w:p w14:paraId="1D92B5E0" w14:textId="6ACE6EAF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ax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gca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()</w:t>
                      </w:r>
                    </w:p>
                    <w:p w14:paraId="205818E3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xs_comb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[]</w:t>
                      </w:r>
                    </w:p>
                    <w:p w14:paraId="6EBF6D04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ys_comb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[]</w:t>
                      </w:r>
                    </w:p>
                    <w:p w14:paraId="40C62744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for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row </w:t>
                      </w:r>
                      <w:r w:rsidRPr="00CD149D">
                        <w:rPr>
                          <w:rFonts w:ascii="Courier New" w:hAnsi="Courier New" w:cs="Courier New"/>
                          <w:b/>
                          <w:bCs/>
                          <w:color w:val="AA22FF"/>
                          <w:sz w:val="20"/>
                          <w:szCs w:val="20"/>
                        </w:rPr>
                        <w:t>in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A:</w:t>
                      </w:r>
                    </w:p>
                    <w:p w14:paraId="0CDD3C70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output_row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T 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bdr w:val="single" w:sz="6" w:space="0" w:color="FF0000" w:frame="1"/>
                        </w:rPr>
                        <w:t>@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row</w:t>
                      </w:r>
                    </w:p>
                    <w:p w14:paraId="1E645B46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x, y,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row</w:t>
                      </w:r>
                    </w:p>
                    <w:p w14:paraId="0B0E43F5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x_comb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y_comb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i_comb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output_row</w:t>
                      </w:r>
                      <w:proofErr w:type="spellEnd"/>
                    </w:p>
                    <w:p w14:paraId="3D51B1F8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xs_comb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append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x_comb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02255821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ys_comb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append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y_comb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6DB2A614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i_comb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CD149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int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), </w:t>
                      </w:r>
                      <w:r w:rsidRPr="00CD149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int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i_comb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) </w:t>
                      </w:r>
                    </w:p>
                    <w:p w14:paraId="799A4107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c,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c_comb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color_lut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color_lut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i_comb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] </w:t>
                      </w:r>
                    </w:p>
                    <w:p w14:paraId="2DBDB2BD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letter,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letter_comb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string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ascii_letters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string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ascii_letters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i_comb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</w:t>
                      </w:r>
                    </w:p>
                    <w:p w14:paraId="617EC69D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scatter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(x, y,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c)</w:t>
                      </w:r>
                    </w:p>
                    <w:p w14:paraId="57965996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scatter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x_comb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y_comb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c_comb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3DF7C68E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text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(x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+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0.15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, y, f</w:t>
                      </w:r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"{letter}"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6589011D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text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x_comb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+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0.15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y_comb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 f</w:t>
                      </w:r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"{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letter_comb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}'"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53FC92F8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xs_comb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append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xs_comb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])</w:t>
                      </w:r>
                    </w:p>
                    <w:p w14:paraId="1B9F2157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ys_comb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append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ys_comb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])</w:t>
                      </w:r>
                    </w:p>
                    <w:p w14:paraId="42CEDA00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plot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xs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ys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gray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linestyle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'dotted'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148E1236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plot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xs_comb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ys_comb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gray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linestyle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'dotted'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295D5DC9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ax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set_xticks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np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arange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-2.5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3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0.5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))</w:t>
                      </w:r>
                    </w:p>
                    <w:p w14:paraId="7DE3BC63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ax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set_yticks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np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arange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-2.5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3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0.5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))</w:t>
                      </w:r>
                    </w:p>
                    <w:p w14:paraId="24BF1009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grid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()</w:t>
                      </w:r>
                    </w:p>
                    <w:p w14:paraId="50D6FCAA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show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()</w:t>
                      </w:r>
                    </w:p>
                    <w:p w14:paraId="4D25A718" w14:textId="77777777" w:rsidR="008E4834" w:rsidRDefault="008E4834" w:rsidP="008E4834"/>
                  </w:txbxContent>
                </v:textbox>
                <w10:anchorlock/>
              </v:shape>
            </w:pict>
          </mc:Fallback>
        </mc:AlternateContent>
      </w:r>
    </w:p>
    <w:p w14:paraId="76EE5876" w14:textId="3A4E8A50" w:rsidR="008E4834" w:rsidRDefault="008E4834" w:rsidP="008E4834">
      <w:pPr>
        <w:rPr>
          <w:rFonts w:eastAsiaTheme="minorEastAsia"/>
          <w:b/>
          <w:bCs/>
        </w:rPr>
      </w:pPr>
      <w:r w:rsidRPr="0015361A">
        <w:rPr>
          <w:rFonts w:eastAsiaTheme="minorEastAsia"/>
          <w:b/>
          <w:bCs/>
        </w:rPr>
        <w:t>Expected Output</w:t>
      </w:r>
    </w:p>
    <w:p w14:paraId="563F34C5" w14:textId="055DFF93" w:rsidR="00C16938" w:rsidRPr="005510B4" w:rsidRDefault="00CD149D" w:rsidP="008E4834">
      <w:r>
        <w:rPr>
          <w:rFonts w:eastAsiaTheme="minorEastAsia"/>
          <w:b/>
          <w:bCs/>
          <w:noProof/>
        </w:rPr>
        <w:drawing>
          <wp:inline distT="0" distB="0" distL="0" distR="0" wp14:anchorId="6DD7DE77" wp14:editId="27AFD153">
            <wp:extent cx="3249637" cy="2112932"/>
            <wp:effectExtent l="0" t="0" r="0" b="0"/>
            <wp:docPr id="42" name="Picture 4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618" cy="212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B7B44" w14:textId="34DE7BC6" w:rsidR="00B90F3D" w:rsidRDefault="006405EC" w:rsidP="008E4A0E">
      <w:pPr>
        <w:rPr>
          <w:rFonts w:eastAsiaTheme="minorEastAsia"/>
          <w:u w:val="single"/>
        </w:rPr>
      </w:pPr>
      <w:r w:rsidRPr="006405EC">
        <w:rPr>
          <w:rFonts w:eastAsiaTheme="minorEastAsia"/>
          <w:u w:val="single"/>
        </w:rPr>
        <w:lastRenderedPageBreak/>
        <w:t>Exercise 2: Web Search –</w:t>
      </w:r>
      <w:r w:rsidR="00E64E44">
        <w:rPr>
          <w:rFonts w:eastAsiaTheme="minorEastAsia"/>
          <w:u w:val="single"/>
        </w:rPr>
        <w:t xml:space="preserve"> Page</w:t>
      </w:r>
      <w:r w:rsidRPr="006405EC">
        <w:rPr>
          <w:rFonts w:eastAsiaTheme="minorEastAsia"/>
          <w:u w:val="single"/>
        </w:rPr>
        <w:t>Rank (</w:t>
      </w:r>
      <w:r w:rsidR="00BF6C92">
        <w:rPr>
          <w:rFonts w:eastAsiaTheme="minorEastAsia"/>
          <w:u w:val="single"/>
        </w:rPr>
        <w:t xml:space="preserve">not quite, but </w:t>
      </w:r>
      <w:r w:rsidRPr="006405EC">
        <w:rPr>
          <w:rFonts w:eastAsiaTheme="minorEastAsia"/>
          <w:u w:val="single"/>
        </w:rPr>
        <w:t>almost)</w:t>
      </w:r>
    </w:p>
    <w:p w14:paraId="16A52193" w14:textId="77777777" w:rsidR="002A5AF0" w:rsidRDefault="002A5AF0"/>
    <w:p w14:paraId="28C4D318" w14:textId="1EFE2383" w:rsidR="006405EC" w:rsidRDefault="00E64E44">
      <w:pPr>
        <w:rPr>
          <w:ins w:id="2" w:author="#QIU YIHUI#" w:date="2021-07-31T11:35:00Z"/>
        </w:rPr>
      </w:pPr>
      <w:r>
        <w:t>Google’s search algorithm to rank web pages, also called PageRank algorithm, is based on the following question: in a particular group of people, who is the most popular? Let us say there are 4 people – Alpha, Bravo, Charlie, Delta – who we will call A, B, C and D. Everyone in the group is asked to list their friends in this group.</w:t>
      </w:r>
      <w:r w:rsidR="007F1893">
        <w:t xml:space="preserve"> The outcome is as follows: A lists B and C; B lists A, C and D; C lists A, B and D; D lists A and C. This list can be represented as a 4 x 4 matrix as follows:</w:t>
      </w:r>
    </w:p>
    <w:p w14:paraId="6BAB19B6" w14:textId="27FB7B75" w:rsidR="002A5AF0" w:rsidRDefault="002A5AF0">
      <w:r w:rsidRPr="007F1893">
        <w:rPr>
          <w:noProof/>
        </w:rPr>
        <mc:AlternateContent>
          <mc:Choice Requires="wps">
            <w:drawing>
              <wp:anchor distT="45720" distB="45720" distL="114300" distR="114300" simplePos="0" relativeHeight="251635712" behindDoc="1" locked="0" layoutInCell="1" allowOverlap="1" wp14:anchorId="423B1778" wp14:editId="3A0C8110">
                <wp:simplePos x="0" y="0"/>
                <wp:positionH relativeFrom="margin">
                  <wp:posOffset>2510155</wp:posOffset>
                </wp:positionH>
                <wp:positionV relativeFrom="paragraph">
                  <wp:posOffset>-2540</wp:posOffset>
                </wp:positionV>
                <wp:extent cx="1084580" cy="28448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1246" y="20250"/>
                    <wp:lineTo x="21246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458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17049" w14:textId="77777777" w:rsidR="00BC6147" w:rsidRPr="002A5AF0" w:rsidRDefault="00BC6147">
                            <w:p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w:pPr>
                            <w:r w:rsidRPr="002A5AF0">
                              <w:rPr>
                                <w:i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A5AF0"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  <w:t>A     B      C     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B1778" id="Text Box 2" o:spid="_x0000_s1032" type="#_x0000_t202" style="position:absolute;margin-left:197.65pt;margin-top:-.2pt;width:85.4pt;height:22.4pt;z-index:-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" stroked="f">
                <v:textbox>
                  <w:txbxContent>
                    <w:p w14:paraId="60917049" w14:textId="77777777" w:rsidR="00BC6147" w:rsidRPr="002A5AF0" w:rsidRDefault="00BC6147">
                      <w:p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w:pPr>
                      <w:r w:rsidRPr="002A5AF0">
                        <w:rPr>
                          <w:i/>
                          <w:sz w:val="21"/>
                          <w:szCs w:val="21"/>
                        </w:rPr>
                        <w:t xml:space="preserve"> </w:t>
                      </w:r>
                      <w:r w:rsidRPr="002A5AF0"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  <w:t>A     B      C      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1E30F12" w14:textId="180EDC69" w:rsidR="007F1893" w:rsidRDefault="007F1893"/>
    <w:p w14:paraId="1EC5E6BB" w14:textId="77777777" w:rsidR="007F1893" w:rsidRPr="00E27185" w:rsidRDefault="008E4A0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D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9314876" w14:textId="3F2CA802" w:rsidR="00E27185" w:rsidRDefault="00E27185" w:rsidP="00E27185">
      <w:r w:rsidRPr="00E27185">
        <w:t xml:space="preserve">Some people </w:t>
      </w:r>
      <w:r>
        <w:t>might</w:t>
      </w:r>
      <w:r w:rsidRPr="00E27185">
        <w:t xml:space="preserve"> list every one they ever met and others only list closest friends</w:t>
      </w:r>
      <w:r w:rsidR="004646DE">
        <w:t>. This is compensated by normalizing</w:t>
      </w:r>
      <w:r w:rsidRPr="00E27185">
        <w:t xml:space="preserve"> the matrix</w:t>
      </w:r>
      <w:r w:rsidR="004646DE">
        <w:t>, i.e.,</w:t>
      </w:r>
      <w:r w:rsidRPr="00E27185">
        <w:t xml:space="preserve"> by dividing each lis</w:t>
      </w:r>
      <w:r w:rsidR="004646DE">
        <w:t>t by the number of people in it to obtain</w:t>
      </w:r>
      <w:r w:rsidR="008D3AE1">
        <w:t xml:space="preserve"> the </w:t>
      </w:r>
      <w:r w:rsidR="008D3AE1" w:rsidRPr="008D3AE1">
        <w:rPr>
          <w:b/>
        </w:rPr>
        <w:t>linking matrix</w:t>
      </w:r>
      <w:r w:rsidR="008D3AE1">
        <w:t>:</w:t>
      </w:r>
    </w:p>
    <w:p w14:paraId="71D6AA2B" w14:textId="2F362DF8" w:rsidR="002A5AF0" w:rsidRDefault="002A5AF0" w:rsidP="00E27185">
      <w:r w:rsidRPr="007F189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8891682" wp14:editId="690E7619">
                <wp:simplePos x="0" y="0"/>
                <wp:positionH relativeFrom="margin">
                  <wp:posOffset>2513965</wp:posOffset>
                </wp:positionH>
                <wp:positionV relativeFrom="paragraph">
                  <wp:posOffset>1871</wp:posOffset>
                </wp:positionV>
                <wp:extent cx="1564005" cy="28448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1398" y="20250"/>
                    <wp:lineTo x="21398" y="0"/>
                    <wp:lineTo x="0" y="0"/>
                  </wp:wrapPolygon>
                </wp:wrapTight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00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91640" w14:textId="77777777" w:rsidR="002A5AF0" w:rsidRPr="002A5AF0" w:rsidRDefault="002A5AF0" w:rsidP="002A5AF0">
                            <w:p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w:pPr>
                            <w:r w:rsidRPr="002A5AF0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A5AF0"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  <w:t>A     B      C     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1682" id="_x0000_s1033" type="#_x0000_t202" style="position:absolute;margin-left:197.95pt;margin-top:.15pt;width:123.15pt;height:22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" stroked="f">
                <v:textbox>
                  <w:txbxContent>
                    <w:p w14:paraId="32291640" w14:textId="77777777" w:rsidR="002A5AF0" w:rsidRPr="002A5AF0" w:rsidRDefault="002A5AF0" w:rsidP="002A5AF0">
                      <w:p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w:pPr>
                      <w:r w:rsidRPr="002A5AF0">
                        <w:rPr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Pr="002A5AF0"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  <w:t>A     B      C      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2B59701" w14:textId="6E6A818B" w:rsidR="004646DE" w:rsidRPr="00E27185" w:rsidRDefault="004646DE" w:rsidP="00E27185"/>
    <w:p w14:paraId="6B6EEDC8" w14:textId="77777777" w:rsidR="004646DE" w:rsidRPr="00E27185" w:rsidRDefault="008D3AE1" w:rsidP="008D3AE1">
      <w:pPr>
        <w:jc w:val="center"/>
        <w:rPr>
          <w:rFonts w:eastAsiaTheme="minorEastAsia"/>
        </w:rPr>
      </w:pPr>
      <w:r w:rsidRPr="008D3AE1">
        <w:rPr>
          <w:rFonts w:eastAsiaTheme="minorEastAsia"/>
          <w:i/>
        </w:rPr>
        <w:t>L</w:t>
      </w:r>
      <w:r>
        <w:rPr>
          <w:rFonts w:eastAsiaTheme="minorEastAsia"/>
        </w:rPr>
        <w:t xml:space="preserve">   =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</m:mr>
          <m:m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D</m:t>
              </m:r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08BBDA9A" w14:textId="77777777" w:rsidR="002A5AF0" w:rsidRDefault="002A5AF0"/>
    <w:p w14:paraId="19A50B7E" w14:textId="4C8E4362" w:rsidR="00E27185" w:rsidRDefault="008D3AE1">
      <w:pPr>
        <w:rPr>
          <w:rFonts w:eastAsiaTheme="minorEastAsia"/>
          <w:iCs/>
        </w:rPr>
      </w:pPr>
      <w:r>
        <w:t xml:space="preserve">Next, we associate a non-negative number to each person that reflects </w:t>
      </w:r>
      <w:r w:rsidR="00316C90">
        <w:t>that person’s</w:t>
      </w:r>
      <w:r>
        <w:t xml:space="preserve"> </w:t>
      </w:r>
      <w:r w:rsidRPr="00316C90">
        <w:rPr>
          <w:b/>
        </w:rPr>
        <w:t>popularity</w:t>
      </w:r>
      <w:r w:rsidR="00316C90">
        <w:t xml:space="preserve"> and collect all the numbers into a </w:t>
      </w:r>
      <w:r w:rsidR="00316C90" w:rsidRPr="00316C90">
        <w:rPr>
          <w:b/>
        </w:rPr>
        <w:t>popularity vector</w:t>
      </w:r>
      <w:r w:rsidR="00316C90">
        <w:t xml:space="preserve"> </w:t>
      </w:r>
      <m:oMath>
        <m:r>
          <m:rPr>
            <m:sty m:val="b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sub>
                  </m:sSub>
                </m:e>
              </m:mr>
            </m:m>
          </m:e>
        </m:d>
      </m:oMath>
      <w:r w:rsidR="00316C90">
        <w:rPr>
          <w:rFonts w:eastAsiaTheme="minorEastAsia"/>
        </w:rPr>
        <w:t xml:space="preserve">. </w:t>
      </w:r>
      <w:r w:rsidR="00E71991">
        <w:rPr>
          <w:rFonts w:eastAsiaTheme="minorEastAsia"/>
        </w:rPr>
        <w:t xml:space="preserve">Let </w:t>
      </w:r>
      <w:r w:rsidR="00E71991">
        <w:rPr>
          <w:rFonts w:eastAsiaTheme="minorEastAsia"/>
          <w:i/>
          <w:iCs/>
        </w:rPr>
        <w:t>a</w:t>
      </w:r>
      <w:r w:rsidR="00E71991" w:rsidRPr="00E71991">
        <w:rPr>
          <w:rFonts w:eastAsiaTheme="minorEastAsia"/>
          <w:i/>
          <w:iCs/>
        </w:rPr>
        <w:t xml:space="preserve"> person's popularity </w:t>
      </w:r>
      <w:r w:rsidR="00E71991">
        <w:rPr>
          <w:rFonts w:eastAsiaTheme="minorEastAsia"/>
          <w:i/>
          <w:iCs/>
        </w:rPr>
        <w:t>be</w:t>
      </w:r>
      <w:r w:rsidR="00E71991" w:rsidRPr="00E71991">
        <w:rPr>
          <w:rFonts w:eastAsiaTheme="minorEastAsia"/>
          <w:i/>
          <w:iCs/>
        </w:rPr>
        <w:t xml:space="preserve"> the weighted sum of the popularity of p</w:t>
      </w:r>
      <w:r w:rsidR="00E71991">
        <w:rPr>
          <w:rFonts w:eastAsiaTheme="minorEastAsia"/>
          <w:i/>
          <w:iCs/>
        </w:rPr>
        <w:t xml:space="preserve">eople who reference that person, </w:t>
      </w:r>
      <w:r w:rsidR="00E71991">
        <w:rPr>
          <w:rFonts w:eastAsiaTheme="minorEastAsia"/>
          <w:iCs/>
        </w:rPr>
        <w:t xml:space="preserve">for example,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E71991">
        <w:rPr>
          <w:rFonts w:eastAsiaTheme="minorEastAsia"/>
          <w:iCs/>
        </w:rPr>
        <w:t xml:space="preserve">. The equations can be written as </w:t>
      </w:r>
    </w:p>
    <w:p w14:paraId="6BB6A1BC" w14:textId="77777777" w:rsidR="00E71991" w:rsidRDefault="00E71991" w:rsidP="00E71991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L</m:t>
        </m:r>
        <m:r>
          <m:rPr>
            <m:sty m:val="b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which is the same as 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L-I)</m:t>
        </m:r>
        <m:r>
          <m:rPr>
            <m:sty m:val="b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Pr="00E71991">
        <w:rPr>
          <w:rFonts w:eastAsiaTheme="minorEastAsia"/>
        </w:rPr>
        <w:t>.</w:t>
      </w:r>
    </w:p>
    <w:p w14:paraId="586795A4" w14:textId="284340F5" w:rsidR="009673A8" w:rsidRDefault="009673A8" w:rsidP="009673A8">
      <w:pPr>
        <w:rPr>
          <w:rFonts w:eastAsiaTheme="minorEastAsia"/>
          <w:iCs/>
        </w:rPr>
      </w:pPr>
      <w:r>
        <w:rPr>
          <w:rFonts w:eastAsiaTheme="minorEastAsia"/>
        </w:rPr>
        <w:t xml:space="preserve">The above equation can be solved using reduced row echelon form by setting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  <w:iCs/>
        </w:rPr>
        <w:t xml:space="preserve"> </w:t>
      </w:r>
      <w:r w:rsidR="00607D9E">
        <w:rPr>
          <w:rFonts w:eastAsiaTheme="minorEastAsia"/>
          <w:iCs/>
        </w:rPr>
        <w:t xml:space="preserve">(arbitrarily) </w:t>
      </w:r>
      <w:r>
        <w:rPr>
          <w:rFonts w:eastAsiaTheme="minorEastAsia"/>
          <w:iCs/>
        </w:rPr>
        <w:t xml:space="preserve">to get the values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  <w:iCs/>
        </w:rPr>
        <w:t>.</w:t>
      </w:r>
    </w:p>
    <w:p w14:paraId="37B971B6" w14:textId="77777777" w:rsidR="00CD149D" w:rsidRDefault="00CD149D" w:rsidP="009673A8">
      <w:pPr>
        <w:rPr>
          <w:rFonts w:eastAsiaTheme="minorEastAsia"/>
          <w:iCs/>
          <w:u w:val="single"/>
        </w:rPr>
      </w:pPr>
    </w:p>
    <w:p w14:paraId="12C19489" w14:textId="00499202" w:rsidR="00FA1618" w:rsidRPr="00FA1618" w:rsidRDefault="009673A8" w:rsidP="00FA1618">
      <w:pPr>
        <w:spacing w:after="160" w:line="259" w:lineRule="auto"/>
        <w:rPr>
          <w:rFonts w:eastAsiaTheme="minorEastAsia"/>
          <w:iCs/>
          <w:u w:val="single"/>
        </w:rPr>
      </w:pPr>
      <w:r w:rsidRPr="00FE7C83">
        <w:rPr>
          <w:rFonts w:eastAsiaTheme="minorEastAsia"/>
          <w:iCs/>
          <w:u w:val="single"/>
        </w:rPr>
        <w:t>Question 4:</w:t>
      </w:r>
      <w:r>
        <w:rPr>
          <w:rFonts w:eastAsiaTheme="minorEastAsia"/>
          <w:iCs/>
        </w:rPr>
        <w:t xml:space="preserve"> </w:t>
      </w:r>
    </w:p>
    <w:p w14:paraId="18E4A799" w14:textId="5DE0C3BA" w:rsidR="009673A8" w:rsidRDefault="009673A8" w:rsidP="009673A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Find the values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  <w:iCs/>
        </w:rPr>
        <w:t xml:space="preserve"> from the above data. Ensure that you use fractions in the linking matrix so that the sum of the columns in the matrix is 1.</w:t>
      </w:r>
    </w:p>
    <w:p w14:paraId="16FE4518" w14:textId="279ACB30" w:rsidR="009673A8" w:rsidRDefault="009673A8" w:rsidP="009673A8">
      <w:r>
        <w:t xml:space="preserve">PageRank essentially looks at a webpage </w:t>
      </w:r>
      <w:r w:rsidRPr="00396489">
        <w:rPr>
          <w:i/>
          <w:iCs/>
        </w:rPr>
        <w:t xml:space="preserve">w </w:t>
      </w:r>
      <w:r>
        <w:t xml:space="preserve">and determines which other web pages </w:t>
      </w:r>
      <w:r w:rsidRPr="00396489">
        <w:rPr>
          <w:i/>
          <w:iCs/>
        </w:rPr>
        <w:t>w</w:t>
      </w:r>
      <w:r>
        <w:t xml:space="preserve"> links to</w:t>
      </w:r>
      <w:r w:rsidR="00607D9E">
        <w:t xml:space="preserve">, thus associating to each </w:t>
      </w:r>
      <w:r w:rsidRPr="009673A8">
        <w:t>webpage </w:t>
      </w:r>
      <w:r w:rsidRPr="009673A8">
        <w:rPr>
          <w:i/>
          <w:iCs/>
        </w:rPr>
        <w:t>w</w:t>
      </w:r>
      <w:r w:rsidRPr="009673A8">
        <w:t xml:space="preserve"> a </w:t>
      </w:r>
      <w:r w:rsidR="00607D9E">
        <w:t xml:space="preserve">linking matrix of 0's and 1's, and then normalizes it. Rest </w:t>
      </w:r>
      <w:r w:rsidR="00396489">
        <w:t xml:space="preserve">is </w:t>
      </w:r>
      <w:r w:rsidR="00396489" w:rsidRPr="009673A8">
        <w:t>just</w:t>
      </w:r>
      <w:r w:rsidRPr="009673A8">
        <w:t xml:space="preserve"> as we did in the popularity problem.</w:t>
      </w:r>
    </w:p>
    <w:p w14:paraId="33AD5926" w14:textId="77777777" w:rsidR="00607D9E" w:rsidRDefault="00607D9E" w:rsidP="009673A8">
      <w:r>
        <w:t>However, there are a few questions to be answered:</w:t>
      </w:r>
    </w:p>
    <w:p w14:paraId="1C41DFD2" w14:textId="77777777" w:rsidR="00607D9E" w:rsidRDefault="00607D9E" w:rsidP="00607D9E">
      <w:pPr>
        <w:ind w:left="360" w:hanging="630"/>
      </w:pPr>
      <w:r>
        <w:t xml:space="preserve">   </w:t>
      </w:r>
      <w:r w:rsidRPr="00607D9E">
        <w:t> (a) Does the equation  L</w:t>
      </w:r>
      <w:r w:rsidRPr="00607D9E">
        <w:rPr>
          <w:b/>
          <w:bCs/>
        </w:rPr>
        <w:t>r</w:t>
      </w:r>
      <w:r w:rsidRPr="00607D9E">
        <w:t> = </w:t>
      </w:r>
      <w:r w:rsidRPr="00607D9E">
        <w:rPr>
          <w:b/>
          <w:bCs/>
        </w:rPr>
        <w:t>r</w:t>
      </w:r>
      <w:r w:rsidRPr="00607D9E">
        <w:t> above always have a solu</w:t>
      </w:r>
      <w:r>
        <w:t>tion?</w:t>
      </w:r>
    </w:p>
    <w:p w14:paraId="26344D0A" w14:textId="77777777" w:rsidR="00607D9E" w:rsidRDefault="00607D9E" w:rsidP="00607D9E">
      <w:pPr>
        <w:ind w:left="630" w:hanging="630"/>
      </w:pPr>
      <w:r w:rsidRPr="00607D9E">
        <w:lastRenderedPageBreak/>
        <w:t>(b) Will a solution have en</w:t>
      </w:r>
      <w:r>
        <w:t>tries that are nonnegative?</w:t>
      </w:r>
    </w:p>
    <w:p w14:paraId="3F7C32A1" w14:textId="77777777" w:rsidR="00607D9E" w:rsidRDefault="00607D9E" w:rsidP="00607D9E">
      <w:pPr>
        <w:ind w:left="630" w:hanging="630"/>
      </w:pPr>
      <w:r w:rsidRPr="00607D9E">
        <w:t>(c) Is the solution unique? If not, we will have conflicting rankings.</w:t>
      </w:r>
    </w:p>
    <w:p w14:paraId="1AAF1498" w14:textId="77777777" w:rsidR="00607D9E" w:rsidRDefault="00607D9E" w:rsidP="00607D9E">
      <w:pPr>
        <w:ind w:left="630" w:hanging="630"/>
      </w:pPr>
      <w:r>
        <w:t>To the rescue comes the Perron-</w:t>
      </w:r>
      <w:proofErr w:type="spellStart"/>
      <w:r>
        <w:t>Frobenius</w:t>
      </w:r>
      <w:proofErr w:type="spellEnd"/>
      <w:r>
        <w:t xml:space="preserve"> Theorem:</w:t>
      </w:r>
    </w:p>
    <w:p w14:paraId="73E4344D" w14:textId="19CADA4E" w:rsidR="00FA1618" w:rsidRPr="00FA1618" w:rsidRDefault="00607D9E" w:rsidP="008E4834">
      <w:pPr>
        <w:rPr>
          <w:color w:val="000000"/>
          <w:sz w:val="27"/>
          <w:szCs w:val="27"/>
        </w:rPr>
      </w:pPr>
      <w:r w:rsidRPr="00607D9E">
        <w:t>For any matrix </w:t>
      </w:r>
      <w:r w:rsidRPr="00607D9E">
        <w:rPr>
          <w:i/>
          <w:iCs/>
        </w:rPr>
        <w:t>L</w:t>
      </w:r>
      <w:r w:rsidRPr="00607D9E">
        <w:t> having all entries nonnegative and each column summing to 1, the equation </w:t>
      </w:r>
      <w:r w:rsidRPr="00607D9E">
        <w:rPr>
          <w:i/>
          <w:iCs/>
        </w:rPr>
        <w:t>L</w:t>
      </w:r>
      <w:r w:rsidRPr="00607D9E">
        <w:rPr>
          <w:b/>
          <w:bCs/>
          <w:i/>
          <w:iCs/>
        </w:rPr>
        <w:t>r</w:t>
      </w:r>
      <w:r w:rsidRPr="00607D9E">
        <w:rPr>
          <w:i/>
          <w:iCs/>
        </w:rPr>
        <w:t> = </w:t>
      </w:r>
      <w:r w:rsidRPr="00607D9E">
        <w:rPr>
          <w:b/>
          <w:bCs/>
          <w:i/>
          <w:iCs/>
        </w:rPr>
        <w:t>r</w:t>
      </w:r>
      <w:r w:rsidRPr="00607D9E">
        <w:t> has a nonnegative solution </w:t>
      </w:r>
      <w:r w:rsidRPr="00607D9E">
        <w:rPr>
          <w:b/>
          <w:bCs/>
          <w:i/>
          <w:iCs/>
        </w:rPr>
        <w:t>r</w:t>
      </w:r>
      <w:r w:rsidRPr="00607D9E">
        <w:t>.</w:t>
      </w:r>
      <w:r w:rsidR="00D72C50" w:rsidRPr="00D72C50">
        <w:rPr>
          <w:color w:val="000000"/>
          <w:sz w:val="27"/>
          <w:szCs w:val="27"/>
        </w:rPr>
        <w:t xml:space="preserve"> </w:t>
      </w:r>
    </w:p>
    <w:p w14:paraId="2C3A0272" w14:textId="77777777" w:rsidR="00FA1618" w:rsidRDefault="00FA1618" w:rsidP="008E4834">
      <w:pPr>
        <w:rPr>
          <w:rFonts w:eastAsiaTheme="minorEastAsia"/>
          <w:b/>
          <w:bCs/>
        </w:rPr>
      </w:pPr>
    </w:p>
    <w:p w14:paraId="2E9E0D8F" w14:textId="1F94D848" w:rsidR="005510B4" w:rsidRDefault="008E4834" w:rsidP="008E4834">
      <w:pPr>
        <w:rPr>
          <w:rFonts w:eastAsiaTheme="minorEastAsia"/>
          <w:b/>
          <w:bCs/>
        </w:rPr>
      </w:pPr>
      <w:r w:rsidRPr="0015361A">
        <w:rPr>
          <w:rFonts w:eastAsiaTheme="minorEastAsia"/>
          <w:b/>
          <w:bCs/>
        </w:rPr>
        <w:t>Sample code</w:t>
      </w:r>
      <w:r>
        <w:rPr>
          <w:rFonts w:eastAsiaTheme="minorEastAsia"/>
          <w:b/>
          <w:bCs/>
        </w:rPr>
        <w:t xml:space="preserve"> </w:t>
      </w:r>
    </w:p>
    <w:p w14:paraId="40D4D922" w14:textId="007AEFDC" w:rsidR="005510B4" w:rsidRDefault="005510B4" w:rsidP="008E4834">
      <w:pPr>
        <w:rPr>
          <w:rFonts w:eastAsiaTheme="minorEastAsia"/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4980601B" wp14:editId="69A2BC3F">
                <wp:extent cx="5931462" cy="6758609"/>
                <wp:effectExtent l="0" t="0" r="12700" b="10795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462" cy="6758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75B6B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import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numpy</w:t>
                            </w:r>
                            <w:proofErr w:type="spellEnd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16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as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16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np</w:t>
                            </w:r>
                          </w:p>
                          <w:p w14:paraId="7CDAF0BC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i/>
                                <w:iCs/>
                                <w:color w:val="BA2121"/>
                                <w:sz w:val="18"/>
                                <w:szCs w:val="18"/>
                              </w:rPr>
                              <w:t>'''define function to transform a matrix to reduced row echelon form'''</w:t>
                            </w:r>
                          </w:p>
                          <w:p w14:paraId="76524678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def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18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rref</w:t>
                            </w:r>
                            <w:proofErr w:type="spellEnd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(A):</w:t>
                            </w:r>
                          </w:p>
                          <w:p w14:paraId="4D665245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tol</w:t>
                            </w:r>
                            <w:proofErr w:type="spellEnd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=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1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e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-16</w:t>
                            </w:r>
                          </w:p>
                          <w:p w14:paraId="696EF176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A1618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18"/>
                                <w:szCs w:val="18"/>
                              </w:rPr>
                              <w:t xml:space="preserve">#A = </w:t>
                            </w:r>
                            <w:proofErr w:type="spellStart"/>
                            <w:r w:rsidRPr="00FA1618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18"/>
                                <w:szCs w:val="18"/>
                              </w:rPr>
                              <w:t>B.copy</w:t>
                            </w:r>
                            <w:proofErr w:type="spellEnd"/>
                            <w:r w:rsidRPr="00FA1618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6032383F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rows, cols 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=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A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.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shape</w:t>
                            </w:r>
                            <w:proofErr w:type="spellEnd"/>
                          </w:p>
                          <w:p w14:paraId="01A4B6D0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r 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=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2705E896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pivots_pos</w:t>
                            </w:r>
                            <w:proofErr w:type="spellEnd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=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[]</w:t>
                            </w:r>
                          </w:p>
                          <w:p w14:paraId="28B87D9D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row_exchanges</w:t>
                            </w:r>
                            <w:proofErr w:type="spellEnd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=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np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.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arange</w:t>
                            </w:r>
                            <w:proofErr w:type="spellEnd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(rows)</w:t>
                            </w:r>
                          </w:p>
                          <w:p w14:paraId="48B7BB13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A16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for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c </w:t>
                            </w:r>
                            <w:r w:rsidRPr="00FA1618">
                              <w:rPr>
                                <w:rFonts w:ascii="Courier New" w:hAnsi="Courier New" w:cs="Courier New"/>
                                <w:b/>
                                <w:bCs/>
                                <w:color w:val="AA22FF"/>
                                <w:sz w:val="18"/>
                                <w:szCs w:val="18"/>
                              </w:rPr>
                              <w:t>in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008000"/>
                                <w:sz w:val="18"/>
                                <w:szCs w:val="18"/>
                              </w:rPr>
                              <w:t>range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(cols):</w:t>
                            </w:r>
                          </w:p>
                          <w:p w14:paraId="4B90B197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FA1618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18"/>
                                <w:szCs w:val="18"/>
                              </w:rPr>
                              <w:t>## Find the pivot row:</w:t>
                            </w:r>
                          </w:p>
                          <w:p w14:paraId="08F9BC62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pivot 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=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np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.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argmax</w:t>
                            </w:r>
                            <w:proofErr w:type="spellEnd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np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.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abs</w:t>
                            </w:r>
                            <w:proofErr w:type="spellEnd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(A[</w:t>
                            </w:r>
                            <w:proofErr w:type="spellStart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r:rows,c</w:t>
                            </w:r>
                            <w:proofErr w:type="spellEnd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])) 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+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r</w:t>
                            </w:r>
                          </w:p>
                          <w:p w14:paraId="6FBCBCDD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m 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=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np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.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abs</w:t>
                            </w:r>
                            <w:proofErr w:type="spellEnd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(A[pivot, c])</w:t>
                            </w:r>
                          </w:p>
                          <w:p w14:paraId="36A64C24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FA16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if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m 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&lt;=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tol</w:t>
                            </w:r>
                            <w:proofErr w:type="spellEnd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4C3E39C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FA1618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18"/>
                                <w:szCs w:val="18"/>
                              </w:rPr>
                              <w:t>## Skip column c, making sure the approximately zero terms are</w:t>
                            </w:r>
                          </w:p>
                          <w:p w14:paraId="09FFAC0B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FA1618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18"/>
                                <w:szCs w:val="18"/>
                              </w:rPr>
                              <w:t>## actually zero.</w:t>
                            </w:r>
                          </w:p>
                          <w:p w14:paraId="3077E9B4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    A[</w:t>
                            </w:r>
                            <w:proofErr w:type="spellStart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r:rows</w:t>
                            </w:r>
                            <w:proofErr w:type="spellEnd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, c] 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=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np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.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zeros</w:t>
                            </w:r>
                            <w:proofErr w:type="spellEnd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(rows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-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r)</w:t>
                            </w:r>
                          </w:p>
                          <w:p w14:paraId="034D71B7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FA16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else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D102C5B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FA1618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18"/>
                                <w:szCs w:val="18"/>
                              </w:rPr>
                              <w:t>## keep track of bound variables</w:t>
                            </w:r>
                          </w:p>
                          <w:p w14:paraId="2A50821E" w14:textId="3F29ED9C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pivots_pos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.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((</w:t>
                            </w:r>
                            <w:proofErr w:type="spellStart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r,c</w:t>
                            </w:r>
                            <w:proofErr w:type="spellEnd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6D9C7B0F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FA16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if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pivot 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!=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r:</w:t>
                            </w:r>
                          </w:p>
                          <w:p w14:paraId="2729E2B4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FA1618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18"/>
                                <w:szCs w:val="18"/>
                              </w:rPr>
                              <w:t>## Swap current row and pivot row</w:t>
                            </w:r>
                          </w:p>
                          <w:p w14:paraId="0CEAD302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        A[[pivot, r], c:cols] 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=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A[[r, pivot], c:cols]</w:t>
                            </w:r>
                          </w:p>
                          <w:p w14:paraId="4D2D9977" w14:textId="1625B1FD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row_exchanges</w:t>
                            </w:r>
                            <w:proofErr w:type="spellEnd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[[</w:t>
                            </w:r>
                            <w:proofErr w:type="spellStart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pivot,r</w:t>
                            </w:r>
                            <w:proofErr w:type="spellEnd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]] 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=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row_exchanges</w:t>
                            </w:r>
                            <w:proofErr w:type="spellEnd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[[</w:t>
                            </w:r>
                            <w:proofErr w:type="spellStart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r,pivot</w:t>
                            </w:r>
                            <w:proofErr w:type="spellEnd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]]</w:t>
                            </w:r>
                          </w:p>
                          <w:p w14:paraId="69654EC8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FA1618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18"/>
                                <w:szCs w:val="18"/>
                              </w:rPr>
                              <w:t>## Normalize pivot row</w:t>
                            </w:r>
                          </w:p>
                          <w:p w14:paraId="6E8C45B7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    A[r, c:cols] 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=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A[r, c:cols] 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/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A[r, c];</w:t>
                            </w:r>
                          </w:p>
                          <w:p w14:paraId="165B6F60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  <w:p w14:paraId="4CCC6CF2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FA1618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18"/>
                                <w:szCs w:val="18"/>
                              </w:rPr>
                              <w:t>## Eliminate the current column</w:t>
                            </w:r>
                          </w:p>
                          <w:p w14:paraId="597C6D29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    v 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=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A[r, c:cols]</w:t>
                            </w:r>
                          </w:p>
                          <w:p w14:paraId="1574914B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FA1618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18"/>
                                <w:szCs w:val="18"/>
                              </w:rPr>
                              <w:t>## Above (before row r):</w:t>
                            </w:r>
                          </w:p>
                          <w:p w14:paraId="33F6A418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FA16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if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r 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&gt;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0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801E8E4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ridx_above</w:t>
                            </w:r>
                            <w:proofErr w:type="spellEnd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=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np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.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arange</w:t>
                            </w:r>
                            <w:proofErr w:type="spellEnd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(r)</w:t>
                            </w:r>
                          </w:p>
                          <w:p w14:paraId="1C5020D6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        A[</w:t>
                            </w:r>
                            <w:proofErr w:type="spellStart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ridx_above</w:t>
                            </w:r>
                            <w:proofErr w:type="spellEnd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, c:cols] 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=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A[</w:t>
                            </w:r>
                            <w:proofErr w:type="spellStart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ridx_above</w:t>
                            </w:r>
                            <w:proofErr w:type="spellEnd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, c:cols] 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-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np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.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outer</w:t>
                            </w:r>
                            <w:proofErr w:type="spellEnd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(v, A[</w:t>
                            </w:r>
                            <w:proofErr w:type="spellStart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ridx_above</w:t>
                            </w:r>
                            <w:proofErr w:type="spellEnd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, c])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.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  <w:p w14:paraId="49087973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FA1618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18"/>
                                <w:szCs w:val="18"/>
                              </w:rPr>
                              <w:t>## Below (after row r):</w:t>
                            </w:r>
                          </w:p>
                          <w:p w14:paraId="65280418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FA16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if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r 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&lt;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rows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-1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B320C52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ridx_below</w:t>
                            </w:r>
                            <w:proofErr w:type="spellEnd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=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np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.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arange</w:t>
                            </w:r>
                            <w:proofErr w:type="spellEnd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(r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+1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,rows)</w:t>
                            </w:r>
                          </w:p>
                          <w:p w14:paraId="5A0F8C71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        A[</w:t>
                            </w:r>
                            <w:proofErr w:type="spellStart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ridx_below</w:t>
                            </w:r>
                            <w:proofErr w:type="spellEnd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, c:cols] 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=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A[</w:t>
                            </w:r>
                            <w:proofErr w:type="spellStart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ridx_below</w:t>
                            </w:r>
                            <w:proofErr w:type="spellEnd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, c:cols] 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-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np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.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outer</w:t>
                            </w:r>
                            <w:proofErr w:type="spellEnd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(v, A[</w:t>
                            </w:r>
                            <w:proofErr w:type="spellStart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ridx_below</w:t>
                            </w:r>
                            <w:proofErr w:type="spellEnd"/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, c])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.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  <w:p w14:paraId="218B9F0C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        r 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+=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25DD146B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FA16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if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r 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666666"/>
                                <w:sz w:val="18"/>
                                <w:szCs w:val="18"/>
                              </w:rPr>
                              <w:t>==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rows:</w:t>
                            </w:r>
                          </w:p>
                          <w:p w14:paraId="2D65243D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FA16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break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C2C0A0F" w14:textId="77777777" w:rsidR="005510B4" w:rsidRPr="00FA1618" w:rsidRDefault="005510B4" w:rsidP="005510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A16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return</w:t>
                            </w:r>
                            <w:r w:rsidRPr="00FA1618">
                              <w:rPr>
                                <w:rFonts w:ascii="Courier New" w:hAnsi="Courier New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A</w:t>
                            </w:r>
                          </w:p>
                          <w:p w14:paraId="608AA961" w14:textId="77777777" w:rsidR="005510B4" w:rsidRPr="00FA1618" w:rsidRDefault="005510B4" w:rsidP="005510B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80601B" id="Text Box 43" o:spid="_x0000_s1034" type="#_x0000_t202" style="width:467.05pt;height:53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" fillcolor="white [3201]" strokeweight=".5pt">
                <v:textbox>
                  <w:txbxContent>
                    <w:p w14:paraId="4CD75B6B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import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</w:rPr>
                        <w:t>numpy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FA1618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as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FA1618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</w:rPr>
                        <w:t>np</w:t>
                      </w:r>
                    </w:p>
                    <w:p w14:paraId="7CDAF0BC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i/>
                          <w:iCs/>
                          <w:color w:val="BA2121"/>
                          <w:sz w:val="18"/>
                          <w:szCs w:val="18"/>
                        </w:rPr>
                        <w:t>'''define function to transform a matrix to reduced row echelon form'''</w:t>
                      </w:r>
                    </w:p>
                    <w:p w14:paraId="76524678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def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rref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(A):</w:t>
                      </w:r>
                    </w:p>
                    <w:p w14:paraId="4D665245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tol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=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1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e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-16</w:t>
                      </w:r>
                    </w:p>
                    <w:p w14:paraId="696EF176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</w:t>
                      </w:r>
                      <w:r w:rsidRPr="00FA1618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18"/>
                          <w:szCs w:val="18"/>
                        </w:rPr>
                        <w:t xml:space="preserve">#A = 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18"/>
                          <w:szCs w:val="18"/>
                        </w:rPr>
                        <w:t>B.copy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18"/>
                          <w:szCs w:val="18"/>
                        </w:rPr>
                        <w:t>()</w:t>
                      </w:r>
                    </w:p>
                    <w:p w14:paraId="6032383F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rows, cols 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=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A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.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shape</w:t>
                      </w:r>
                      <w:proofErr w:type="spellEnd"/>
                    </w:p>
                    <w:p w14:paraId="01A4B6D0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r 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=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0</w:t>
                      </w:r>
                    </w:p>
                    <w:p w14:paraId="2705E896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pivots_pos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=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[]</w:t>
                      </w:r>
                    </w:p>
                    <w:p w14:paraId="28B87D9D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row_exchanges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=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np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.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arange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(rows)</w:t>
                      </w:r>
                    </w:p>
                    <w:p w14:paraId="48B7BB13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</w:t>
                      </w:r>
                      <w:r w:rsidRPr="00FA1618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for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c </w:t>
                      </w:r>
                      <w:r w:rsidRPr="00FA1618">
                        <w:rPr>
                          <w:rFonts w:ascii="Courier New" w:hAnsi="Courier New" w:cs="Courier New"/>
                          <w:b/>
                          <w:bCs/>
                          <w:color w:val="AA22FF"/>
                          <w:sz w:val="18"/>
                          <w:szCs w:val="18"/>
                        </w:rPr>
                        <w:t>in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FA1618">
                        <w:rPr>
                          <w:rFonts w:ascii="Courier New" w:hAnsi="Courier New" w:cs="Courier New"/>
                          <w:color w:val="008000"/>
                          <w:sz w:val="18"/>
                          <w:szCs w:val="18"/>
                        </w:rPr>
                        <w:t>range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(cols):</w:t>
                      </w:r>
                    </w:p>
                    <w:p w14:paraId="4B90B197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    </w:t>
                      </w:r>
                      <w:r w:rsidRPr="00FA1618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18"/>
                          <w:szCs w:val="18"/>
                        </w:rPr>
                        <w:t>## Find the pivot row:</w:t>
                      </w:r>
                    </w:p>
                    <w:p w14:paraId="08F9BC62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    pivot 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=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np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.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argmax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np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.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abs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(A[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r:rows,c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])) 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+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r</w:t>
                      </w:r>
                    </w:p>
                    <w:p w14:paraId="6FBCBCDD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    m 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=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np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.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abs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(A[pivot, c])</w:t>
                      </w:r>
                    </w:p>
                    <w:p w14:paraId="36A64C24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    </w:t>
                      </w:r>
                      <w:r w:rsidRPr="00FA1618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if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m 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&lt;=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tol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:</w:t>
                      </w:r>
                    </w:p>
                    <w:p w14:paraId="24C3E39C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    </w:t>
                      </w:r>
                      <w:r w:rsidRPr="00FA1618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18"/>
                          <w:szCs w:val="18"/>
                        </w:rPr>
                        <w:t>## Skip column c, making sure the approximately zero terms are</w:t>
                      </w:r>
                    </w:p>
                    <w:p w14:paraId="09FFAC0B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    </w:t>
                      </w:r>
                      <w:r w:rsidRPr="00FA1618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18"/>
                          <w:szCs w:val="18"/>
                        </w:rPr>
                        <w:t>## actually zero.</w:t>
                      </w:r>
                    </w:p>
                    <w:p w14:paraId="3077E9B4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        A[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r:rows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, c] 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=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np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.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zeros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(rows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-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r)</w:t>
                      </w:r>
                    </w:p>
                    <w:p w14:paraId="034D71B7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    </w:t>
                      </w:r>
                      <w:r w:rsidRPr="00FA1618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else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:</w:t>
                      </w:r>
                    </w:p>
                    <w:p w14:paraId="4D102C5B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        </w:t>
                      </w:r>
                      <w:r w:rsidRPr="00FA1618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18"/>
                          <w:szCs w:val="18"/>
                        </w:rPr>
                        <w:t>## keep track of bound variables</w:t>
                      </w:r>
                    </w:p>
                    <w:p w14:paraId="2A50821E" w14:textId="3F29ED9C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pivots_pos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.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((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r,c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))</w:t>
                      </w:r>
                    </w:p>
                    <w:p w14:paraId="6D9C7B0F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        </w:t>
                      </w:r>
                      <w:r w:rsidRPr="00FA1618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if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pivot 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!=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r:</w:t>
                      </w:r>
                    </w:p>
                    <w:p w14:paraId="2729E2B4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            </w:t>
                      </w:r>
                      <w:r w:rsidRPr="00FA1618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18"/>
                          <w:szCs w:val="18"/>
                        </w:rPr>
                        <w:t>## Swap current row and pivot row</w:t>
                      </w:r>
                    </w:p>
                    <w:p w14:paraId="0CEAD302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            A[[pivot, r], 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c:cols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] 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=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A[[r, pivot], 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c:cols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]</w:t>
                      </w:r>
                    </w:p>
                    <w:p w14:paraId="4D2D9977" w14:textId="1625B1FD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row_exchanges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[[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pivot,r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]] 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=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row_exchanges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[[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r,pivot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]]</w:t>
                      </w:r>
                    </w:p>
                    <w:p w14:paraId="69654EC8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        </w:t>
                      </w:r>
                      <w:r w:rsidRPr="00FA1618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18"/>
                          <w:szCs w:val="18"/>
                        </w:rPr>
                        <w:t>## Normalize pivot row</w:t>
                      </w:r>
                    </w:p>
                    <w:p w14:paraId="6E8C45B7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        A[r, 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c:cols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] 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=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A[r, 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c:cols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] 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/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A[r, c];</w:t>
                      </w:r>
                    </w:p>
                    <w:p w14:paraId="165B6F60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</w:p>
                    <w:p w14:paraId="4CCC6CF2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        </w:t>
                      </w:r>
                      <w:r w:rsidRPr="00FA1618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18"/>
                          <w:szCs w:val="18"/>
                        </w:rPr>
                        <w:t>## Eliminate the current column</w:t>
                      </w:r>
                    </w:p>
                    <w:p w14:paraId="597C6D29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        v 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=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A[r, 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c:cols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]</w:t>
                      </w:r>
                    </w:p>
                    <w:p w14:paraId="1574914B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        </w:t>
                      </w:r>
                      <w:r w:rsidRPr="00FA1618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18"/>
                          <w:szCs w:val="18"/>
                        </w:rPr>
                        <w:t>## Above (before row r):</w:t>
                      </w:r>
                    </w:p>
                    <w:p w14:paraId="33F6A418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        </w:t>
                      </w:r>
                      <w:r w:rsidRPr="00FA1618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if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r 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&gt;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0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:</w:t>
                      </w:r>
                    </w:p>
                    <w:p w14:paraId="1801E8E4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ridx_above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=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np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.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arange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(r)</w:t>
                      </w:r>
                    </w:p>
                    <w:p w14:paraId="1C5020D6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            A[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ridx_above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c:cols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] 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=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A[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ridx_above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c:cols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] 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-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np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.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outer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(v, A[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ridx_above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, c])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.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T</w:t>
                      </w:r>
                    </w:p>
                    <w:p w14:paraId="49087973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            </w:t>
                      </w:r>
                      <w:r w:rsidRPr="00FA1618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18"/>
                          <w:szCs w:val="18"/>
                        </w:rPr>
                        <w:t>## Below (after row r):</w:t>
                      </w:r>
                    </w:p>
                    <w:p w14:paraId="65280418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        </w:t>
                      </w:r>
                      <w:r w:rsidRPr="00FA1618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if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r 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&lt;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rows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-1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:</w:t>
                      </w:r>
                    </w:p>
                    <w:p w14:paraId="4B320C52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ridx_below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=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np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.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arange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(r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+1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,rows)</w:t>
                      </w:r>
                    </w:p>
                    <w:p w14:paraId="5A0F8C71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            A[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ridx_below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c:cols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] 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=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A[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ridx_below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c:cols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] 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-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np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.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outer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(v, A[</w:t>
                      </w:r>
                      <w:proofErr w:type="spellStart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ridx_below</w:t>
                      </w:r>
                      <w:proofErr w:type="spellEnd"/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, c])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.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T</w:t>
                      </w:r>
                    </w:p>
                    <w:p w14:paraId="218B9F0C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            r 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+=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1</w:t>
                      </w:r>
                    </w:p>
                    <w:p w14:paraId="25DD146B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    </w:t>
                      </w:r>
                      <w:r w:rsidRPr="00FA1618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if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r </w:t>
                      </w:r>
                      <w:r w:rsidRPr="00FA1618">
                        <w:rPr>
                          <w:rFonts w:ascii="Courier New" w:hAnsi="Courier New" w:cs="Courier New"/>
                          <w:color w:val="666666"/>
                          <w:sz w:val="18"/>
                          <w:szCs w:val="18"/>
                        </w:rPr>
                        <w:t>==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rows:</w:t>
                      </w:r>
                    </w:p>
                    <w:p w14:paraId="2D65243D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        </w:t>
                      </w:r>
                      <w:r w:rsidRPr="00FA1618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break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>;</w:t>
                      </w:r>
                    </w:p>
                    <w:p w14:paraId="1C2C0A0F" w14:textId="77777777" w:rsidR="005510B4" w:rsidRPr="00FA1618" w:rsidRDefault="005510B4" w:rsidP="005510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</w:pP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   </w:t>
                      </w:r>
                      <w:r w:rsidRPr="00FA1618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return</w:t>
                      </w:r>
                      <w:r w:rsidRPr="00FA1618">
                        <w:rPr>
                          <w:rFonts w:ascii="Courier New" w:hAnsi="Courier New" w:cs="Courier New"/>
                          <w:color w:val="333333"/>
                          <w:sz w:val="18"/>
                          <w:szCs w:val="18"/>
                        </w:rPr>
                        <w:t xml:space="preserve"> A</w:t>
                      </w:r>
                    </w:p>
                    <w:p w14:paraId="608AA961" w14:textId="77777777" w:rsidR="005510B4" w:rsidRPr="00FA1618" w:rsidRDefault="005510B4" w:rsidP="005510B4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7507449" w14:textId="3D8E345F" w:rsidR="005510B4" w:rsidRPr="005510B4" w:rsidRDefault="005510B4" w:rsidP="008E4834">
      <w:pPr>
        <w:rPr>
          <w:rFonts w:eastAsiaTheme="minorEastAsia"/>
          <w:sz w:val="21"/>
          <w:szCs w:val="21"/>
        </w:rPr>
      </w:pPr>
      <w:r w:rsidRPr="005510B4">
        <w:rPr>
          <w:rFonts w:eastAsiaTheme="minorEastAsia"/>
          <w:sz w:val="21"/>
          <w:szCs w:val="21"/>
        </w:rPr>
        <w:t>*code continue on next page</w:t>
      </w:r>
    </w:p>
    <w:p w14:paraId="723F5166" w14:textId="61C0CC54" w:rsidR="008E4834" w:rsidRDefault="008E4834" w:rsidP="008E4834">
      <w:r>
        <w:rPr>
          <w:noProof/>
        </w:rPr>
        <w:lastRenderedPageBreak/>
        <mc:AlternateContent>
          <mc:Choice Requires="wps">
            <w:drawing>
              <wp:inline distT="0" distB="0" distL="0" distR="0" wp14:anchorId="08BC9378" wp14:editId="3C6BA528">
                <wp:extent cx="5931462" cy="3180080"/>
                <wp:effectExtent l="0" t="0" r="12700" b="7620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462" cy="318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D0388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i/>
                                <w:iCs/>
                                <w:color w:val="BA2121"/>
                                <w:sz w:val="20"/>
                                <w:szCs w:val="20"/>
                              </w:rPr>
                              <w:t>'''program starts here'''</w:t>
                            </w:r>
                          </w:p>
                          <w:p w14:paraId="690D26B6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20"/>
                                <w:szCs w:val="20"/>
                              </w:rPr>
                              <w:t># Define the linking matrix</w:t>
                            </w:r>
                          </w:p>
                          <w:p w14:paraId="3892F7B3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L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np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array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([</w:t>
                            </w:r>
                          </w:p>
                          <w:p w14:paraId="793550DC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1/3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1/3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1/2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14:paraId="0D6C0907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1/2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1/3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14:paraId="04A303D3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1/2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1/3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1/2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14:paraId="7CD6648E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1/3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1/3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]])</w:t>
                            </w:r>
                          </w:p>
                          <w:p w14:paraId="47DC908D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73A23987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np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eye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4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185D4BF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-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  <w:p w14:paraId="763F8205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7D6BE376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20"/>
                                <w:szCs w:val="20"/>
                              </w:rPr>
                              <w:t>#define the popularity matrix r</w:t>
                            </w:r>
                          </w:p>
                          <w:p w14:paraId="2F022A91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r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np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zeros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4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127CA88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r[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3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149D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20"/>
                                <w:szCs w:val="20"/>
                              </w:rPr>
                              <w:t xml:space="preserve">#set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20"/>
                                <w:szCs w:val="20"/>
                              </w:rPr>
                              <w:t>rd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20"/>
                                <w:szCs w:val="20"/>
                              </w:rPr>
                              <w:t xml:space="preserve"> = 1</w:t>
                            </w:r>
                          </w:p>
                          <w:p w14:paraId="6E916C51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A[:,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3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A [:,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3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*-1</w:t>
                            </w:r>
                          </w:p>
                          <w:p w14:paraId="5BF54002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A_rref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rref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(A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*6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CD149D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20"/>
                                <w:szCs w:val="20"/>
                              </w:rPr>
                              <w:t xml:space="preserve">#transform fractions into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20"/>
                                <w:szCs w:val="20"/>
                              </w:rPr>
                              <w:t>interger</w:t>
                            </w:r>
                            <w:proofErr w:type="spellEnd"/>
                          </w:p>
                          <w:p w14:paraId="6AA57759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print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"Reduced row echelon:</w:t>
                            </w:r>
                            <w:r w:rsidRPr="00CD149D">
                              <w:rPr>
                                <w:rFonts w:ascii="Courier New" w:hAnsi="Courier New" w:cs="Courier New"/>
                                <w:b/>
                                <w:bCs/>
                                <w:color w:val="BB6622"/>
                                <w:sz w:val="20"/>
                                <w:szCs w:val="20"/>
                              </w:rPr>
                              <w:t>\n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A_rref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8E07D60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r[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: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3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A_rref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[:,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-1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][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: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3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736C93C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print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</w:t>
                            </w:r>
                            <w:r w:rsidRPr="00CD149D">
                              <w:rPr>
                                <w:rFonts w:ascii="Courier New" w:hAnsi="Courier New" w:cs="Courier New"/>
                                <w:b/>
                                <w:bCs/>
                                <w:color w:val="BB6622"/>
                                <w:sz w:val="20"/>
                                <w:szCs w:val="20"/>
                              </w:rPr>
                              <w:t>\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b/>
                                <w:bCs/>
                                <w:color w:val="BB6622"/>
                                <w:sz w:val="20"/>
                                <w:szCs w:val="20"/>
                              </w:rPr>
                              <w:t>n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ra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rb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rc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rd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are:"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,r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EF5D130" w14:textId="77777777" w:rsidR="008E4834" w:rsidRDefault="008E4834" w:rsidP="008E48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BC9378" id="Text Box 29" o:spid="_x0000_s1035" type="#_x0000_t202" style="width:467.05pt;height:2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" fillcolor="white [3201]" strokeweight=".5pt">
                <v:textbox>
                  <w:txbxContent>
                    <w:p w14:paraId="19CD0388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i/>
                          <w:iCs/>
                          <w:color w:val="BA2121"/>
                          <w:sz w:val="20"/>
                          <w:szCs w:val="20"/>
                        </w:rPr>
                        <w:t>'''program starts here'''</w:t>
                      </w:r>
                    </w:p>
                    <w:p w14:paraId="690D26B6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20"/>
                          <w:szCs w:val="20"/>
                        </w:rPr>
                        <w:t># Define the linking matrix</w:t>
                      </w:r>
                    </w:p>
                    <w:p w14:paraId="3892F7B3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L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np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array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([</w:t>
                      </w:r>
                    </w:p>
                    <w:p w14:paraId="793550DC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1/3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1/3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1/2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],</w:t>
                      </w:r>
                    </w:p>
                    <w:p w14:paraId="0D6C0907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1/2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1/3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],</w:t>
                      </w:r>
                    </w:p>
                    <w:p w14:paraId="04A303D3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1/2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1/3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1/2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],</w:t>
                      </w:r>
                    </w:p>
                    <w:p w14:paraId="7CD6648E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1/3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1/3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]])</w:t>
                      </w:r>
                    </w:p>
                    <w:p w14:paraId="47DC908D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</w:p>
                    <w:p w14:paraId="73A23987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I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np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eye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4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3185D4BF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L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-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</w:t>
                      </w:r>
                    </w:p>
                    <w:p w14:paraId="763F8205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</w:p>
                    <w:p w14:paraId="7D6BE376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20"/>
                          <w:szCs w:val="20"/>
                        </w:rPr>
                        <w:t>#define the popularity matrix r</w:t>
                      </w:r>
                    </w:p>
                    <w:p w14:paraId="2F022A91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r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np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zeros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4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0127CA88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r[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3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]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CD149D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20"/>
                          <w:szCs w:val="20"/>
                        </w:rPr>
                        <w:t xml:space="preserve">#set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20"/>
                          <w:szCs w:val="20"/>
                        </w:rPr>
                        <w:t>rd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20"/>
                          <w:szCs w:val="20"/>
                        </w:rPr>
                        <w:t xml:space="preserve"> = 1</w:t>
                      </w:r>
                    </w:p>
                    <w:p w14:paraId="6E916C51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A[:,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3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]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A [:,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3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]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*-1</w:t>
                      </w:r>
                    </w:p>
                    <w:p w14:paraId="5BF54002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A_rref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rref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(A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*6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) </w:t>
                      </w:r>
                      <w:r w:rsidRPr="00CD149D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20"/>
                          <w:szCs w:val="20"/>
                        </w:rPr>
                        <w:t xml:space="preserve">#transform fractions into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20"/>
                          <w:szCs w:val="20"/>
                        </w:rPr>
                        <w:t>interger</w:t>
                      </w:r>
                      <w:proofErr w:type="spellEnd"/>
                    </w:p>
                    <w:p w14:paraId="6AA57759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print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"Reduced row echelon:</w:t>
                      </w:r>
                      <w:r w:rsidRPr="00CD149D">
                        <w:rPr>
                          <w:rFonts w:ascii="Courier New" w:hAnsi="Courier New" w:cs="Courier New"/>
                          <w:b/>
                          <w:bCs/>
                          <w:color w:val="BB6622"/>
                          <w:sz w:val="20"/>
                          <w:szCs w:val="20"/>
                        </w:rPr>
                        <w:t>\n</w:t>
                      </w:r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A_rref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68E07D60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r[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: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3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]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A_rref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[:,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-1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][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: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3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</w:t>
                      </w:r>
                    </w:p>
                    <w:p w14:paraId="0736C93C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print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</w:t>
                      </w:r>
                      <w:r w:rsidRPr="00CD149D">
                        <w:rPr>
                          <w:rFonts w:ascii="Courier New" w:hAnsi="Courier New" w:cs="Courier New"/>
                          <w:b/>
                          <w:bCs/>
                          <w:color w:val="BB6622"/>
                          <w:sz w:val="20"/>
                          <w:szCs w:val="20"/>
                        </w:rPr>
                        <w:t>\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b/>
                          <w:bCs/>
                          <w:color w:val="BB6622"/>
                          <w:sz w:val="20"/>
                          <w:szCs w:val="20"/>
                        </w:rPr>
                        <w:t>n</w:t>
                      </w:r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ra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rb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rc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rd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are:"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,r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7EF5D130" w14:textId="77777777" w:rsidR="008E4834" w:rsidRDefault="008E4834" w:rsidP="008E4834"/>
                  </w:txbxContent>
                </v:textbox>
                <w10:anchorlock/>
              </v:shape>
            </w:pict>
          </mc:Fallback>
        </mc:AlternateContent>
      </w:r>
    </w:p>
    <w:p w14:paraId="0222B669" w14:textId="77777777" w:rsidR="008E4834" w:rsidRPr="0015361A" w:rsidRDefault="008E4834" w:rsidP="008E4834">
      <w:pPr>
        <w:rPr>
          <w:rFonts w:eastAsiaTheme="minorEastAsia"/>
          <w:b/>
          <w:bCs/>
        </w:rPr>
      </w:pPr>
      <w:r w:rsidRPr="0015361A">
        <w:rPr>
          <w:rFonts w:eastAsiaTheme="minorEastAsia"/>
          <w:b/>
          <w:bCs/>
        </w:rPr>
        <w:t>Expected Output</w:t>
      </w:r>
    </w:p>
    <w:p w14:paraId="302EC309" w14:textId="77777777" w:rsidR="00CD149D" w:rsidRPr="00CD149D" w:rsidRDefault="00CD149D" w:rsidP="00CD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D149D">
        <w:rPr>
          <w:rFonts w:ascii="Courier New" w:hAnsi="Courier New" w:cs="Courier New"/>
          <w:color w:val="000000"/>
          <w:sz w:val="21"/>
          <w:szCs w:val="21"/>
        </w:rPr>
        <w:t>Reduced row echelon:</w:t>
      </w:r>
    </w:p>
    <w:p w14:paraId="0CFCEF10" w14:textId="77777777" w:rsidR="00CD149D" w:rsidRPr="00CD149D" w:rsidRDefault="00CD149D" w:rsidP="00CD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D149D">
        <w:rPr>
          <w:rFonts w:ascii="Courier New" w:hAnsi="Courier New" w:cs="Courier New"/>
          <w:color w:val="000000"/>
          <w:sz w:val="21"/>
          <w:szCs w:val="21"/>
        </w:rPr>
        <w:t xml:space="preserve"> [[1.     0.     0.     1.5   ]</w:t>
      </w:r>
    </w:p>
    <w:p w14:paraId="5E6BF487" w14:textId="77777777" w:rsidR="00CD149D" w:rsidRPr="00CD149D" w:rsidRDefault="00CD149D" w:rsidP="00CD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D149D">
        <w:rPr>
          <w:rFonts w:ascii="Courier New" w:hAnsi="Courier New" w:cs="Courier New"/>
          <w:color w:val="000000"/>
          <w:sz w:val="21"/>
          <w:szCs w:val="21"/>
        </w:rPr>
        <w:t xml:space="preserve"> [0.     1.     0.     1.3125]</w:t>
      </w:r>
    </w:p>
    <w:p w14:paraId="6E90D654" w14:textId="77777777" w:rsidR="00CD149D" w:rsidRPr="00CD149D" w:rsidRDefault="00CD149D" w:rsidP="00CD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D149D">
        <w:rPr>
          <w:rFonts w:ascii="Courier New" w:hAnsi="Courier New" w:cs="Courier New"/>
          <w:color w:val="000000"/>
          <w:sz w:val="21"/>
          <w:szCs w:val="21"/>
        </w:rPr>
        <w:t xml:space="preserve"> [0.     0.     1.     1.6875]</w:t>
      </w:r>
    </w:p>
    <w:p w14:paraId="457B34F3" w14:textId="77777777" w:rsidR="00CD149D" w:rsidRPr="00CD149D" w:rsidRDefault="00CD149D" w:rsidP="00CD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D149D">
        <w:rPr>
          <w:rFonts w:ascii="Courier New" w:hAnsi="Courier New" w:cs="Courier New"/>
          <w:color w:val="000000"/>
          <w:sz w:val="21"/>
          <w:szCs w:val="21"/>
        </w:rPr>
        <w:t xml:space="preserve"> [0.     0.     0.     0.    ]]</w:t>
      </w:r>
    </w:p>
    <w:p w14:paraId="22AB1F6D" w14:textId="77777777" w:rsidR="00CD149D" w:rsidRPr="00CD149D" w:rsidRDefault="00CD149D" w:rsidP="00CD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9E16793" w14:textId="77777777" w:rsidR="00CD149D" w:rsidRPr="00CD149D" w:rsidRDefault="00CD149D" w:rsidP="00CD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CD149D">
        <w:rPr>
          <w:rFonts w:ascii="Courier New" w:hAnsi="Courier New" w:cs="Courier New"/>
          <w:color w:val="000000"/>
          <w:sz w:val="21"/>
          <w:szCs w:val="21"/>
        </w:rPr>
        <w:t>ra</w:t>
      </w:r>
      <w:proofErr w:type="spellEnd"/>
      <w:r w:rsidRPr="00CD149D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CD149D">
        <w:rPr>
          <w:rFonts w:ascii="Courier New" w:hAnsi="Courier New" w:cs="Courier New"/>
          <w:color w:val="000000"/>
          <w:sz w:val="21"/>
          <w:szCs w:val="21"/>
        </w:rPr>
        <w:t>rb</w:t>
      </w:r>
      <w:proofErr w:type="spellEnd"/>
      <w:r w:rsidRPr="00CD149D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CD149D">
        <w:rPr>
          <w:rFonts w:ascii="Courier New" w:hAnsi="Courier New" w:cs="Courier New"/>
          <w:color w:val="000000"/>
          <w:sz w:val="21"/>
          <w:szCs w:val="21"/>
        </w:rPr>
        <w:t>rc</w:t>
      </w:r>
      <w:proofErr w:type="spellEnd"/>
      <w:r w:rsidRPr="00CD149D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CD149D">
        <w:rPr>
          <w:rFonts w:ascii="Courier New" w:hAnsi="Courier New" w:cs="Courier New"/>
          <w:color w:val="000000"/>
          <w:sz w:val="21"/>
          <w:szCs w:val="21"/>
        </w:rPr>
        <w:t>rd</w:t>
      </w:r>
      <w:proofErr w:type="spellEnd"/>
      <w:r w:rsidRPr="00CD149D">
        <w:rPr>
          <w:rFonts w:ascii="Courier New" w:hAnsi="Courier New" w:cs="Courier New"/>
          <w:color w:val="000000"/>
          <w:sz w:val="21"/>
          <w:szCs w:val="21"/>
        </w:rPr>
        <w:t xml:space="preserve"> are: [1.5    1.3125 1.6875 1.    ]</w:t>
      </w:r>
    </w:p>
    <w:p w14:paraId="776A8EB5" w14:textId="77777777" w:rsidR="008E4834" w:rsidRDefault="008E4834" w:rsidP="00607D9E">
      <w:pPr>
        <w:rPr>
          <w:color w:val="000000"/>
          <w:sz w:val="27"/>
          <w:szCs w:val="27"/>
        </w:rPr>
      </w:pPr>
    </w:p>
    <w:p w14:paraId="333CA6B4" w14:textId="77777777" w:rsidR="00FE7C83" w:rsidRDefault="00535DDD" w:rsidP="00607D9E">
      <w:r w:rsidRPr="00FE7C83">
        <w:rPr>
          <w:u w:val="single"/>
        </w:rPr>
        <w:t>Question 5:</w:t>
      </w:r>
      <w:r>
        <w:t xml:space="preserve"> </w:t>
      </w:r>
    </w:p>
    <w:p w14:paraId="601339C9" w14:textId="7755D797" w:rsidR="00607D9E" w:rsidRDefault="00D72C50" w:rsidP="00607D9E">
      <w:r w:rsidRPr="00D72C50">
        <w:t>Suppose that we have five websites A, B, C, D, and E. Let's also suppose that the links between the various sit</w:t>
      </w:r>
      <w:r w:rsidR="00EC36E0">
        <w:t xml:space="preserve">es are given by the graph below. </w:t>
      </w:r>
      <w:r w:rsidR="00EC36E0" w:rsidRPr="00EC36E0">
        <w:t> The arrow pointin</w:t>
      </w:r>
      <w:r w:rsidR="00EC36E0">
        <w:t>g from C to D means that C's site links to D</w:t>
      </w:r>
      <w:r w:rsidR="00EC36E0" w:rsidRPr="00EC36E0">
        <w:t>'s, etc</w:t>
      </w:r>
    </w:p>
    <w:p w14:paraId="5C9CC6A9" w14:textId="0006630F" w:rsidR="00D72C50" w:rsidRDefault="00DA195F" w:rsidP="00607D9E">
      <w:r>
        <w:t xml:space="preserve">  </w:t>
      </w:r>
    </w:p>
    <w:p w14:paraId="057E17CA" w14:textId="3E8853E3" w:rsidR="00422195" w:rsidRDefault="00422195" w:rsidP="00607D9E"/>
    <w:p w14:paraId="5163646B" w14:textId="0F06F8DE" w:rsidR="00422195" w:rsidRDefault="00CD149D" w:rsidP="00CD149D">
      <w:pPr>
        <w:ind w:left="2268"/>
      </w:pPr>
      <w:r>
        <w:rPr>
          <w:noProof/>
        </w:rPr>
        <mc:AlternateContent>
          <mc:Choice Requires="wpg">
            <w:drawing>
              <wp:inline distT="0" distB="0" distL="0" distR="0" wp14:anchorId="1AEF1742" wp14:editId="5468FE01">
                <wp:extent cx="3081600" cy="1987200"/>
                <wp:effectExtent l="0" t="0" r="17780" b="6985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1600" cy="1987200"/>
                          <a:chOff x="0" y="0"/>
                          <a:chExt cx="3082706" cy="1987235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2580238" y="407406"/>
                            <a:ext cx="502468" cy="46172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2459" y="506994"/>
                            <a:ext cx="275590" cy="280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EE9E57" w14:textId="77777777" w:rsidR="00CD149D" w:rsidRDefault="00CD149D" w:rsidP="00CD149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0" y="588476"/>
                            <a:ext cx="502468" cy="46172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638269" y="1525509"/>
                            <a:ext cx="502468" cy="46172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792586" y="1507402"/>
                            <a:ext cx="502468" cy="46172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353493" y="0"/>
                            <a:ext cx="502468" cy="46172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51438" y="1597937"/>
                            <a:ext cx="275590" cy="280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3D4746" w14:textId="77777777" w:rsidR="00CD149D" w:rsidRDefault="00CD149D" w:rsidP="00CD149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7608" y="81482"/>
                            <a:ext cx="275590" cy="280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E40FD6" w14:textId="77777777" w:rsidR="00CD149D" w:rsidRDefault="00CD149D" w:rsidP="00CD149D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222" y="674483"/>
                            <a:ext cx="275590" cy="280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40628E" w14:textId="77777777" w:rsidR="00CD149D" w:rsidRDefault="00CD149D" w:rsidP="00CD149D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9335" y="1602464"/>
                            <a:ext cx="275590" cy="280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11A4F2" w14:textId="77777777" w:rsidR="00CD149D" w:rsidRDefault="00CD149D" w:rsidP="00CD149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1240325" y="1638678"/>
                            <a:ext cx="534155" cy="905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 flipV="1">
                            <a:off x="1208638" y="1806167"/>
                            <a:ext cx="534155" cy="905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2258840" y="896293"/>
                            <a:ext cx="348558" cy="50230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2439909" y="1000408"/>
                            <a:ext cx="307378" cy="47983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 flipV="1">
                            <a:off x="1978182" y="298765"/>
                            <a:ext cx="605539" cy="13067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593002" y="253497"/>
                            <a:ext cx="647323" cy="41177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457200" y="1095470"/>
                            <a:ext cx="280657" cy="34901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1172424" y="792179"/>
                            <a:ext cx="1330859" cy="80106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1104523" y="755965"/>
                            <a:ext cx="1294419" cy="76954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V="1">
                            <a:off x="927980" y="416460"/>
                            <a:ext cx="484361" cy="95016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1054729" y="534155"/>
                            <a:ext cx="466253" cy="86439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602055" y="556788"/>
                            <a:ext cx="1891659" cy="24897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rot="10800000" flipH="1">
                            <a:off x="565842" y="669957"/>
                            <a:ext cx="1892808" cy="24688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EF1742" id="Group 27" o:spid="_x0000_s1036" style="width:242.65pt;height:156.45pt;mso-position-horizontal-relative:char;mso-position-vertical-relative:line" coordsize="30827,19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">
                <v:oval id="Oval 5" o:spid="_x0000_s1037" style="position:absolute;left:25802;top:4074;width:5025;height:4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" fillcolor="white [3212]" strokecolor="black [3213]" strokeweight="1pt">
                  <v:stroke joinstyle="miter"/>
                </v:oval>
                <v:shape id="_x0000_s1038" type="#_x0000_t202" style="position:absolute;left:27024;top:5069;width:2756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">
                  <v:textbox>
                    <w:txbxContent>
                      <w:p w14:paraId="40EE9E57" w14:textId="77777777" w:rsidR="00CD149D" w:rsidRDefault="00CD149D" w:rsidP="00CD149D">
                        <w:r>
                          <w:t>C</w:t>
                        </w:r>
                      </w:p>
                    </w:txbxContent>
                  </v:textbox>
                </v:shape>
                <v:oval id="Oval 2" o:spid="_x0000_s1039" style="position:absolute;top:5884;width:5024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" fillcolor="white [3212]" strokecolor="black [3213]" strokeweight="1pt">
                  <v:stroke joinstyle="miter"/>
                </v:oval>
                <v:oval id="Oval 3" o:spid="_x0000_s1040" style="position:absolute;left:6382;top:15255;width:5025;height:4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" fillcolor="white [3212]" strokecolor="black [3213]" strokeweight="1pt">
                  <v:stroke joinstyle="miter"/>
                </v:oval>
                <v:oval id="Oval 4" o:spid="_x0000_s1041" style="position:absolute;left:17925;top:15074;width:5025;height:4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" fillcolor="white [3212]" strokecolor="black [3213]" strokeweight="1pt">
                  <v:stroke joinstyle="miter"/>
                </v:oval>
                <v:oval id="Oval 6" o:spid="_x0000_s1042" style="position:absolute;left:13534;width:5025;height:4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" fillcolor="white [3212]" strokecolor="black [3213]" strokeweight="1pt">
                  <v:stroke joinstyle="miter"/>
                </v:oval>
                <v:shape id="_x0000_s1043" type="#_x0000_t202" style="position:absolute;left:7514;top:15979;width:2756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">
                  <v:textbox>
                    <w:txbxContent>
                      <w:p w14:paraId="1D3D4746" w14:textId="77777777" w:rsidR="00CD149D" w:rsidRDefault="00CD149D" w:rsidP="00CD149D">
                        <w:r>
                          <w:t>A</w:t>
                        </w:r>
                      </w:p>
                    </w:txbxContent>
                  </v:textbox>
                </v:shape>
                <v:shape id="_x0000_s1044" type="#_x0000_t202" style="position:absolute;left:14576;top:814;width:2755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">
                  <v:textbox>
                    <w:txbxContent>
                      <w:p w14:paraId="52E40FD6" w14:textId="77777777" w:rsidR="00CD149D" w:rsidRDefault="00CD149D" w:rsidP="00CD149D">
                        <w:r>
                          <w:t>D</w:t>
                        </w:r>
                      </w:p>
                    </w:txbxContent>
                  </v:textbox>
                </v:shape>
                <v:shape id="_x0000_s1045" type="#_x0000_t202" style="position:absolute;left:1222;top:6744;width:2756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">
                  <v:textbox>
                    <w:txbxContent>
                      <w:p w14:paraId="1240628E" w14:textId="77777777" w:rsidR="00CD149D" w:rsidRDefault="00CD149D" w:rsidP="00CD149D">
                        <w:r>
                          <w:t>E</w:t>
                        </w:r>
                      </w:p>
                    </w:txbxContent>
                  </v:textbox>
                </v:shape>
                <v:shape id="_x0000_s1046" type="#_x0000_t202" style="position:absolute;left:19193;top:16024;width:2756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">
                  <v:textbox>
                    <w:txbxContent>
                      <w:p w14:paraId="4B11A4F2" w14:textId="77777777" w:rsidR="00CD149D" w:rsidRDefault="00CD149D" w:rsidP="00CD149D">
                        <w:r>
                          <w:t>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47" type="#_x0000_t32" style="position:absolute;left:12403;top:16386;width:5341;height: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" strokecolor="black [3213]" strokeweight="1.5pt">
                  <v:stroke endarrow="block" joinstyle="miter"/>
                </v:shape>
                <v:shape id="Straight Arrow Connector 13" o:spid="_x0000_s1048" type="#_x0000_t32" style="position:absolute;left:12086;top:18061;width:5341;height: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" strokecolor="black [3213]" strokeweight="1.5pt">
                  <v:stroke endarrow="block" joinstyle="miter"/>
                </v:shape>
                <v:shape id="Straight Arrow Connector 14" o:spid="_x0000_s1049" type="#_x0000_t32" style="position:absolute;left:22588;top:8962;width:3485;height:50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" strokecolor="black [3213]" strokeweight="1.5pt">
                  <v:stroke endarrow="block" joinstyle="miter"/>
                </v:shape>
                <v:shape id="Straight Arrow Connector 15" o:spid="_x0000_s1050" type="#_x0000_t32" style="position:absolute;left:24399;top:10004;width:3073;height:47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" strokecolor="black [3213]" strokeweight="1.5pt">
                  <v:stroke endarrow="block" joinstyle="miter"/>
                </v:shape>
                <v:shape id="Straight Arrow Connector 16" o:spid="_x0000_s1051" type="#_x0000_t32" style="position:absolute;left:19781;top:2987;width:6056;height:13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" strokecolor="black [3213]" strokeweight="1.5pt">
                  <v:stroke endarrow="block" joinstyle="miter"/>
                </v:shape>
                <v:shape id="Straight Arrow Connector 17" o:spid="_x0000_s1052" type="#_x0000_t32" style="position:absolute;left:5930;top:2534;width:6473;height:41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" strokecolor="black [3213]" strokeweight="1.5pt">
                  <v:stroke endarrow="block" joinstyle="miter"/>
                </v:shape>
                <v:shape id="Straight Arrow Connector 18" o:spid="_x0000_s1053" type="#_x0000_t32" style="position:absolute;left:4572;top:10954;width:2806;height:34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" strokecolor="black [3213]" strokeweight="1.5pt">
                  <v:stroke endarrow="block" joinstyle="miter"/>
                </v:shape>
                <v:shape id="Straight Arrow Connector 19" o:spid="_x0000_s1054" type="#_x0000_t32" style="position:absolute;left:11724;top:7921;width:13308;height:80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" strokecolor="black [3213]" strokeweight="1.5pt">
                  <v:stroke endarrow="block" joinstyle="miter"/>
                </v:shape>
                <v:shape id="Straight Arrow Connector 20" o:spid="_x0000_s1055" type="#_x0000_t32" style="position:absolute;left:11045;top:7559;width:12944;height:76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" strokecolor="black [3213]" strokeweight="1.5pt">
                  <v:stroke endarrow="block" joinstyle="miter"/>
                </v:shape>
                <v:shape id="Straight Arrow Connector 22" o:spid="_x0000_s1056" type="#_x0000_t32" style="position:absolute;left:9279;top:4164;width:4844;height:95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" strokecolor="black [3213]" strokeweight="1.5pt">
                  <v:stroke endarrow="block" joinstyle="miter"/>
                </v:shape>
                <v:shape id="Straight Arrow Connector 23" o:spid="_x0000_s1057" type="#_x0000_t32" style="position:absolute;left:10547;top:5341;width:4662;height:86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" strokecolor="black [3213]" strokeweight="1.5pt">
                  <v:stroke endarrow="block" joinstyle="miter"/>
                </v:shape>
                <v:shape id="Straight Arrow Connector 24" o:spid="_x0000_s1058" type="#_x0000_t32" style="position:absolute;left:6020;top:5567;width:18917;height:24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" strokecolor="black [3213]" strokeweight="1.5pt">
                  <v:stroke endarrow="block" joinstyle="miter"/>
                </v:shape>
                <v:shape id="Straight Arrow Connector 25" o:spid="_x0000_s1059" type="#_x0000_t32" style="position:absolute;left:5658;top:6699;width:18928;height:2469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" strokecolor="black [3213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D103403" w14:textId="6E4AC438" w:rsidR="00422195" w:rsidRDefault="00422195" w:rsidP="00607D9E"/>
    <w:p w14:paraId="21A83A72" w14:textId="2C55546A" w:rsidR="00422195" w:rsidRDefault="00422195" w:rsidP="00607D9E"/>
    <w:p w14:paraId="7B777B44" w14:textId="2BB44219" w:rsidR="00535DDD" w:rsidRDefault="00CA4E21" w:rsidP="00607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5DDD">
        <w:rPr>
          <w:rFonts w:ascii="Times New Roman" w:hAnsi="Times New Roman" w:cs="Times New Roman"/>
          <w:sz w:val="24"/>
          <w:szCs w:val="24"/>
        </w:rPr>
        <w:lastRenderedPageBreak/>
        <w:t xml:space="preserve">Create a linking matrix L which contains the information of which site links to which just as you did in the popularity example. Remember to </w:t>
      </w:r>
      <w:proofErr w:type="gramStart"/>
      <w:r w:rsidRPr="00535DDD">
        <w:rPr>
          <w:rFonts w:ascii="Times New Roman" w:hAnsi="Times New Roman" w:cs="Times New Roman"/>
          <w:sz w:val="24"/>
          <w:szCs w:val="24"/>
        </w:rPr>
        <w:t>normalize, and</w:t>
      </w:r>
      <w:proofErr w:type="gramEnd"/>
      <w:r w:rsidRPr="00535DDD">
        <w:rPr>
          <w:rFonts w:ascii="Times New Roman" w:hAnsi="Times New Roman" w:cs="Times New Roman"/>
          <w:sz w:val="24"/>
          <w:szCs w:val="24"/>
        </w:rPr>
        <w:t xml:space="preserve"> be sure that your input is exact (for example, make sure you enter 1/3 instead of .333 si</w:t>
      </w:r>
      <w:r w:rsidR="00535DDD">
        <w:rPr>
          <w:rFonts w:ascii="Times New Roman" w:hAnsi="Times New Roman" w:cs="Times New Roman"/>
          <w:sz w:val="24"/>
          <w:szCs w:val="24"/>
        </w:rPr>
        <w:t>nce our columns must sum to 1).</w:t>
      </w:r>
    </w:p>
    <w:p w14:paraId="31C0E933" w14:textId="77777777" w:rsidR="00CA4E21" w:rsidRDefault="00BC084A" w:rsidP="00607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5DDD">
        <w:rPr>
          <w:rFonts w:ascii="Times New Roman" w:hAnsi="Times New Roman" w:cs="Times New Roman"/>
          <w:sz w:val="24"/>
          <w:szCs w:val="24"/>
        </w:rPr>
        <w:t>Find</w:t>
      </w:r>
      <w:r w:rsidR="00CA4E21" w:rsidRPr="00535DDD">
        <w:rPr>
          <w:rFonts w:ascii="Times New Roman" w:hAnsi="Times New Roman" w:cs="Times New Roman"/>
          <w:sz w:val="24"/>
          <w:szCs w:val="24"/>
        </w:rPr>
        <w:t xml:space="preserve"> all solutions </w:t>
      </w:r>
      <w:r w:rsidR="00CA4E21" w:rsidRPr="00535DDD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CA4E21" w:rsidRPr="00535DDD">
        <w:rPr>
          <w:rFonts w:ascii="Times New Roman" w:hAnsi="Times New Roman" w:cs="Times New Roman"/>
          <w:sz w:val="24"/>
          <w:szCs w:val="24"/>
        </w:rPr>
        <w:t xml:space="preserve"> to the matrix equation (L - </w:t>
      </w:r>
      <w:proofErr w:type="gramStart"/>
      <w:r w:rsidR="00CA4E21" w:rsidRPr="00535DDD">
        <w:rPr>
          <w:rFonts w:ascii="Times New Roman" w:hAnsi="Times New Roman" w:cs="Times New Roman"/>
          <w:sz w:val="24"/>
          <w:szCs w:val="24"/>
        </w:rPr>
        <w:t>I)</w:t>
      </w:r>
      <w:r w:rsidR="00CA4E21" w:rsidRPr="00535DDD">
        <w:rPr>
          <w:rFonts w:ascii="Times New Roman" w:hAnsi="Times New Roman" w:cs="Times New Roman"/>
          <w:b/>
          <w:bCs/>
          <w:sz w:val="24"/>
          <w:szCs w:val="24"/>
        </w:rPr>
        <w:t>x</w:t>
      </w:r>
      <w:proofErr w:type="gramEnd"/>
      <w:r w:rsidR="00CA4E21" w:rsidRPr="00535DDD">
        <w:rPr>
          <w:rFonts w:ascii="Times New Roman" w:hAnsi="Times New Roman" w:cs="Times New Roman"/>
          <w:sz w:val="24"/>
          <w:szCs w:val="24"/>
        </w:rPr>
        <w:t xml:space="preserve"> = </w:t>
      </w:r>
      <w:r w:rsidR="00CA4E21" w:rsidRPr="00535DDD">
        <w:rPr>
          <w:rFonts w:ascii="Times New Roman" w:hAnsi="Times New Roman" w:cs="Times New Roman"/>
          <w:b/>
          <w:sz w:val="24"/>
          <w:szCs w:val="24"/>
        </w:rPr>
        <w:t>0</w:t>
      </w:r>
      <w:r w:rsidR="00535DDD">
        <w:rPr>
          <w:rFonts w:ascii="Times New Roman" w:hAnsi="Times New Roman" w:cs="Times New Roman"/>
          <w:sz w:val="24"/>
          <w:szCs w:val="24"/>
        </w:rPr>
        <w:t>.</w:t>
      </w:r>
    </w:p>
    <w:p w14:paraId="3C78F53A" w14:textId="77777777" w:rsidR="008E4834" w:rsidRPr="008E4834" w:rsidRDefault="008E4834" w:rsidP="008E4834">
      <w:pPr>
        <w:ind w:left="360"/>
        <w:rPr>
          <w:rFonts w:eastAsiaTheme="minorEastAsia"/>
          <w:b/>
          <w:bCs/>
        </w:rPr>
      </w:pPr>
      <w:r w:rsidRPr="008E4834">
        <w:rPr>
          <w:rFonts w:eastAsiaTheme="minorEastAsia"/>
          <w:b/>
          <w:bCs/>
        </w:rPr>
        <w:t xml:space="preserve">Sample code </w:t>
      </w:r>
    </w:p>
    <w:p w14:paraId="07647416" w14:textId="77777777" w:rsidR="008E4834" w:rsidRPr="008E4834" w:rsidRDefault="008E4834" w:rsidP="008E4834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5370E295" wp14:editId="124140F5">
                <wp:extent cx="5931462" cy="3068320"/>
                <wp:effectExtent l="0" t="0" r="12700" b="17780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462" cy="306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5E17C5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20"/>
                                <w:szCs w:val="20"/>
                              </w:rPr>
                              <w:t># Define the linking matrix</w:t>
                            </w:r>
                          </w:p>
                          <w:p w14:paraId="53C2B8E8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L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np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array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([</w:t>
                            </w:r>
                          </w:p>
                          <w:p w14:paraId="703C7C09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1/2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1/4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1/3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14:paraId="5B6F6AB7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1/3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1/4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14:paraId="5C5DDBA6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1/3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1/2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1/3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14:paraId="17C06219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1/3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1/4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1/3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14:paraId="4A80170C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1/4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]])</w:t>
                            </w:r>
                          </w:p>
                          <w:p w14:paraId="2F010984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55D6E4D8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np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eye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5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0160EC8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-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  <w:p w14:paraId="5941E01A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4F3F304B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20"/>
                                <w:szCs w:val="20"/>
                              </w:rPr>
                              <w:t>#define the popularity matrix r</w:t>
                            </w:r>
                          </w:p>
                          <w:p w14:paraId="462C87D6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r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np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zeros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5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563E75F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r[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4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149D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20"/>
                                <w:szCs w:val="20"/>
                              </w:rPr>
                              <w:t>#set re = 1</w:t>
                            </w:r>
                          </w:p>
                          <w:p w14:paraId="54AFFE0E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A[:,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4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A [:,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4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*-1</w:t>
                            </w:r>
                          </w:p>
                          <w:p w14:paraId="7EB2310E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A_rref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rref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(A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*12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CD149D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20"/>
                                <w:szCs w:val="20"/>
                              </w:rPr>
                              <w:t xml:space="preserve">#transform fractions into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i/>
                                <w:iCs/>
                                <w:color w:val="408080"/>
                                <w:sz w:val="20"/>
                                <w:szCs w:val="20"/>
                              </w:rPr>
                              <w:t>interger</w:t>
                            </w:r>
                            <w:proofErr w:type="spellEnd"/>
                          </w:p>
                          <w:p w14:paraId="1510DB5A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r[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: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4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A_rref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[:,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-1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][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: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4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2BBC983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392E7ACF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print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ra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rb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rc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rd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 xml:space="preserve">, re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are:"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,r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BA93842" w14:textId="77777777" w:rsidR="008E4834" w:rsidRDefault="008E4834" w:rsidP="008E48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70E295" id="Text Box 30" o:spid="_x0000_s1060" type="#_x0000_t202" style="width:467.05pt;height:24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" fillcolor="white [3201]" strokeweight=".5pt">
                <v:textbox>
                  <w:txbxContent>
                    <w:p w14:paraId="2B5E17C5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20"/>
                          <w:szCs w:val="20"/>
                        </w:rPr>
                        <w:t># Define the linking matrix</w:t>
                      </w:r>
                    </w:p>
                    <w:p w14:paraId="53C2B8E8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L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np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array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([</w:t>
                      </w:r>
                    </w:p>
                    <w:p w14:paraId="703C7C09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1/2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1/4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1/3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],</w:t>
                      </w:r>
                    </w:p>
                    <w:p w14:paraId="5B6F6AB7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1/3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1/4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],</w:t>
                      </w:r>
                    </w:p>
                    <w:p w14:paraId="5C5DDBA6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1/3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1/2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1/3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],</w:t>
                      </w:r>
                    </w:p>
                    <w:p w14:paraId="17C06219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1/3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1/4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1/3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],</w:t>
                      </w:r>
                    </w:p>
                    <w:p w14:paraId="4A80170C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1/4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]])</w:t>
                      </w:r>
                    </w:p>
                    <w:p w14:paraId="2F010984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</w:p>
                    <w:p w14:paraId="55D6E4D8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I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np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eye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5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30160EC8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L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-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I</w:t>
                      </w:r>
                    </w:p>
                    <w:p w14:paraId="5941E01A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</w:p>
                    <w:p w14:paraId="4F3F304B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20"/>
                          <w:szCs w:val="20"/>
                        </w:rPr>
                        <w:t>#define the popularity matrix r</w:t>
                      </w:r>
                    </w:p>
                    <w:p w14:paraId="462C87D6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r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np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zeros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5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3563E75F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r[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4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]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CD149D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20"/>
                          <w:szCs w:val="20"/>
                        </w:rPr>
                        <w:t>#set re = 1</w:t>
                      </w:r>
                    </w:p>
                    <w:p w14:paraId="54AFFE0E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A[:,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4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]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A [:,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4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]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*-1</w:t>
                      </w:r>
                    </w:p>
                    <w:p w14:paraId="7EB2310E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A_rref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rref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(A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*12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) </w:t>
                      </w:r>
                      <w:r w:rsidRPr="00CD149D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20"/>
                          <w:szCs w:val="20"/>
                        </w:rPr>
                        <w:t xml:space="preserve">#transform fractions into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i/>
                          <w:iCs/>
                          <w:color w:val="408080"/>
                          <w:sz w:val="20"/>
                          <w:szCs w:val="20"/>
                        </w:rPr>
                        <w:t>interger</w:t>
                      </w:r>
                      <w:proofErr w:type="spellEnd"/>
                    </w:p>
                    <w:p w14:paraId="1510DB5A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r[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: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4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]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A_rref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[:,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-1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][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: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4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</w:t>
                      </w:r>
                    </w:p>
                    <w:p w14:paraId="42BBC983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</w:p>
                    <w:p w14:paraId="392E7ACF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print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ra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rb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rc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rd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 xml:space="preserve">, re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are:"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,r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1BA93842" w14:textId="77777777" w:rsidR="008E4834" w:rsidRDefault="008E4834" w:rsidP="008E4834"/>
                  </w:txbxContent>
                </v:textbox>
                <w10:anchorlock/>
              </v:shape>
            </w:pict>
          </mc:Fallback>
        </mc:AlternateContent>
      </w:r>
    </w:p>
    <w:p w14:paraId="33C62471" w14:textId="77777777" w:rsidR="008E4834" w:rsidRPr="008E4834" w:rsidRDefault="008E4834" w:rsidP="008E4834">
      <w:pPr>
        <w:ind w:left="360"/>
        <w:rPr>
          <w:rFonts w:eastAsiaTheme="minorEastAsia"/>
          <w:b/>
          <w:bCs/>
        </w:rPr>
      </w:pPr>
      <w:r w:rsidRPr="008E4834">
        <w:rPr>
          <w:rFonts w:eastAsiaTheme="minorEastAsia"/>
          <w:b/>
          <w:bCs/>
        </w:rPr>
        <w:t>Expected Output</w:t>
      </w:r>
    </w:p>
    <w:p w14:paraId="27653BFC" w14:textId="77777777" w:rsidR="00CD149D" w:rsidRPr="00CD149D" w:rsidRDefault="00CD149D" w:rsidP="00CD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CD149D">
        <w:rPr>
          <w:rFonts w:ascii="Courier New" w:hAnsi="Courier New" w:cs="Courier New"/>
          <w:color w:val="000000"/>
          <w:sz w:val="21"/>
          <w:szCs w:val="21"/>
        </w:rPr>
        <w:t>ra</w:t>
      </w:r>
      <w:proofErr w:type="spellEnd"/>
      <w:r w:rsidRPr="00CD149D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CD149D">
        <w:rPr>
          <w:rFonts w:ascii="Courier New" w:hAnsi="Courier New" w:cs="Courier New"/>
          <w:color w:val="000000"/>
          <w:sz w:val="21"/>
          <w:szCs w:val="21"/>
        </w:rPr>
        <w:t>rb</w:t>
      </w:r>
      <w:proofErr w:type="spellEnd"/>
      <w:r w:rsidRPr="00CD149D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CD149D">
        <w:rPr>
          <w:rFonts w:ascii="Courier New" w:hAnsi="Courier New" w:cs="Courier New"/>
          <w:color w:val="000000"/>
          <w:sz w:val="21"/>
          <w:szCs w:val="21"/>
        </w:rPr>
        <w:t>rc</w:t>
      </w:r>
      <w:proofErr w:type="spellEnd"/>
      <w:r w:rsidRPr="00CD149D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CD149D">
        <w:rPr>
          <w:rFonts w:ascii="Courier New" w:hAnsi="Courier New" w:cs="Courier New"/>
          <w:color w:val="000000"/>
          <w:sz w:val="21"/>
          <w:szCs w:val="21"/>
        </w:rPr>
        <w:t>rd</w:t>
      </w:r>
      <w:proofErr w:type="spellEnd"/>
      <w:r w:rsidRPr="00CD149D">
        <w:rPr>
          <w:rFonts w:ascii="Courier New" w:hAnsi="Courier New" w:cs="Courier New"/>
          <w:color w:val="000000"/>
          <w:sz w:val="21"/>
          <w:szCs w:val="21"/>
        </w:rPr>
        <w:t>, re are: [6.33333333 3.11111111 4.         3.44444444 1.        ]</w:t>
      </w:r>
    </w:p>
    <w:p w14:paraId="3D2E248E" w14:textId="77777777" w:rsidR="00FE7C83" w:rsidRDefault="00FE7C83" w:rsidP="00CD149D">
      <w:pPr>
        <w:ind w:left="426"/>
        <w:rPr>
          <w:u w:val="single"/>
        </w:rPr>
      </w:pPr>
    </w:p>
    <w:p w14:paraId="4328159B" w14:textId="77777777" w:rsidR="00CD149D" w:rsidRDefault="00CD149D" w:rsidP="00C16938">
      <w:pPr>
        <w:jc w:val="center"/>
        <w:rPr>
          <w:u w:val="single"/>
        </w:rPr>
      </w:pPr>
    </w:p>
    <w:p w14:paraId="6F656C8C" w14:textId="3C87DCA2" w:rsidR="00C16938" w:rsidRDefault="00C800EA" w:rsidP="008E4A0E">
      <w:pPr>
        <w:rPr>
          <w:u w:val="single"/>
        </w:rPr>
      </w:pPr>
      <w:r w:rsidRPr="00C800EA">
        <w:rPr>
          <w:u w:val="single"/>
        </w:rPr>
        <w:t>Exercise 3: Epidemic Dynamics – SIR model</w:t>
      </w:r>
    </w:p>
    <w:p w14:paraId="7095BE5F" w14:textId="77777777" w:rsidR="00FA1618" w:rsidRDefault="00FA1618" w:rsidP="00C800EA"/>
    <w:p w14:paraId="5790BBF6" w14:textId="487CA369" w:rsidR="00C800EA" w:rsidRPr="00C800EA" w:rsidRDefault="00C800EA" w:rsidP="00C800EA">
      <w:r>
        <w:t xml:space="preserve">The SIR model is a </w:t>
      </w:r>
      <w:r w:rsidRPr="00C800EA">
        <w:t>simple mathematical description of the spre</w:t>
      </w:r>
      <w:r>
        <w:t xml:space="preserve">ad of a disease in a population. It </w:t>
      </w:r>
      <w:r w:rsidRPr="00C800EA">
        <w:t>divides the (fixed) population of </w:t>
      </w:r>
      <w:r w:rsidRPr="00396489">
        <w:rPr>
          <w:i/>
          <w:iCs/>
        </w:rPr>
        <w:t>N</w:t>
      </w:r>
      <w:r>
        <w:t xml:space="preserve"> </w:t>
      </w:r>
      <w:r w:rsidRPr="00C800EA">
        <w:t xml:space="preserve">individuals into </w:t>
      </w:r>
      <w:r w:rsidR="008F5401">
        <w:t>four</w:t>
      </w:r>
      <w:r w:rsidRPr="00C800EA">
        <w:t xml:space="preserve"> "compartments" which may vary as a function of time, </w:t>
      </w:r>
      <w:r w:rsidRPr="00C800EA">
        <w:rPr>
          <w:i/>
        </w:rPr>
        <w:t>t</w:t>
      </w:r>
      <w:r w:rsidRPr="00C800EA">
        <w:t>:</w:t>
      </w:r>
    </w:p>
    <w:p w14:paraId="6687A60E" w14:textId="77777777" w:rsidR="00C800EA" w:rsidRPr="00C800EA" w:rsidRDefault="00C800EA" w:rsidP="00C800EA">
      <w:pPr>
        <w:numPr>
          <w:ilvl w:val="0"/>
          <w:numId w:val="2"/>
        </w:numPr>
      </w:pPr>
      <w:r>
        <w:t xml:space="preserve">Susceptible </w:t>
      </w:r>
      <w:r w:rsidRPr="00C800EA">
        <w:rPr>
          <w:i/>
        </w:rPr>
        <w:t>S(t)</w:t>
      </w:r>
      <w:r>
        <w:t xml:space="preserve">: </w:t>
      </w:r>
      <w:r w:rsidRPr="00C800EA">
        <w:t> </w:t>
      </w:r>
      <w:r>
        <w:t xml:space="preserve">not yet infected but can acquire </w:t>
      </w:r>
      <w:r w:rsidRPr="00C800EA">
        <w:t>the disease</w:t>
      </w:r>
      <w:r>
        <w:t xml:space="preserve"> the next day</w:t>
      </w:r>
      <w:r w:rsidRPr="00C800EA">
        <w:t>;</w:t>
      </w:r>
    </w:p>
    <w:p w14:paraId="7CFA512E" w14:textId="77777777" w:rsidR="00C800EA" w:rsidRPr="00C800EA" w:rsidRDefault="00C800EA" w:rsidP="00C800EA">
      <w:pPr>
        <w:numPr>
          <w:ilvl w:val="0"/>
          <w:numId w:val="2"/>
        </w:numPr>
      </w:pPr>
      <w:r>
        <w:t xml:space="preserve">Infected </w:t>
      </w:r>
      <w:r w:rsidRPr="00C800EA">
        <w:rPr>
          <w:i/>
        </w:rPr>
        <w:t>I(t)</w:t>
      </w:r>
      <w:r>
        <w:t xml:space="preserve">: </w:t>
      </w:r>
      <w:r w:rsidRPr="00C800EA">
        <w:t> </w:t>
      </w:r>
      <w:r>
        <w:t>have the disease</w:t>
      </w:r>
      <w:r w:rsidRPr="00C800EA">
        <w:t>;</w:t>
      </w:r>
    </w:p>
    <w:p w14:paraId="2A0959B5" w14:textId="77777777" w:rsidR="00C800EA" w:rsidRDefault="00C800EA" w:rsidP="00C800EA">
      <w:pPr>
        <w:numPr>
          <w:ilvl w:val="0"/>
          <w:numId w:val="2"/>
        </w:numPr>
      </w:pPr>
      <w:r>
        <w:t xml:space="preserve">Recovered </w:t>
      </w:r>
      <w:r w:rsidRPr="00C800EA">
        <w:rPr>
          <w:i/>
        </w:rPr>
        <w:t>R(t)</w:t>
      </w:r>
      <w:r>
        <w:t>: had the disease, have recovered,</w:t>
      </w:r>
      <w:r w:rsidRPr="00C800EA">
        <w:t xml:space="preserve"> and now have immunity to it.</w:t>
      </w:r>
    </w:p>
    <w:p w14:paraId="43C3424E" w14:textId="77777777" w:rsidR="00C800EA" w:rsidRDefault="00C800EA" w:rsidP="00C800EA">
      <w:pPr>
        <w:numPr>
          <w:ilvl w:val="0"/>
          <w:numId w:val="2"/>
        </w:numPr>
      </w:pPr>
      <w:r>
        <w:t xml:space="preserve">Deceased </w:t>
      </w:r>
      <w:r w:rsidRPr="00C800EA">
        <w:rPr>
          <w:i/>
        </w:rPr>
        <w:t>D(t)</w:t>
      </w:r>
      <w:r>
        <w:t>: had the disease, and unfortunately, died.</w:t>
      </w:r>
    </w:p>
    <w:p w14:paraId="34D3841A" w14:textId="77777777" w:rsidR="00C800EA" w:rsidRDefault="00C800EA" w:rsidP="00C800EA">
      <w:pPr>
        <w:rPr>
          <w:rFonts w:eastAsiaTheme="minorEastAsia"/>
        </w:rPr>
      </w:pPr>
      <w:r>
        <w:t>The above information could be put together in a normalized vector</w:t>
      </w:r>
      <w:r w:rsidR="00BC6147">
        <w:t xml:space="preserve">, e.g.,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0.75</m:t>
              </m:r>
            </m:e>
            <m:e>
              <m:r>
                <w:rPr>
                  <w:rFonts w:ascii="Cambria Math" w:hAnsi="Cambria Math"/>
                </w:rPr>
                <m:t>0.1</m:t>
              </m:r>
            </m:e>
            <m:e>
              <m:r>
                <w:rPr>
                  <w:rFonts w:ascii="Cambria Math" w:hAnsi="Cambria Math"/>
                </w:rPr>
                <m:t>0.1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0.05</m:t>
              </m:r>
            </m:e>
          </m:mr>
        </m:m>
        <m:r>
          <w:rPr>
            <w:rFonts w:ascii="Cambria Math" w:hAnsi="Cambria Math"/>
          </w:rPr>
          <m:t>]</m:t>
        </m:r>
      </m:oMath>
      <w:r w:rsidR="00BC6147">
        <w:rPr>
          <w:rFonts w:eastAsiaTheme="minorEastAsia"/>
        </w:rPr>
        <w:t>.</w:t>
      </w:r>
    </w:p>
    <w:p w14:paraId="3029E221" w14:textId="77777777" w:rsidR="00FA1618" w:rsidRDefault="00FA1618" w:rsidP="00C800EA">
      <w:pPr>
        <w:rPr>
          <w:rFonts w:eastAsiaTheme="minorEastAsia"/>
          <w:u w:val="single"/>
        </w:rPr>
      </w:pPr>
    </w:p>
    <w:p w14:paraId="380B2F94" w14:textId="3BB52A70" w:rsidR="00FE7C83" w:rsidRDefault="00BC6147" w:rsidP="00C800EA">
      <w:pPr>
        <w:rPr>
          <w:rFonts w:eastAsiaTheme="minorEastAsia"/>
        </w:rPr>
      </w:pPr>
      <w:r w:rsidRPr="00FE7C83">
        <w:rPr>
          <w:rFonts w:eastAsiaTheme="minorEastAsia"/>
          <w:u w:val="single"/>
        </w:rPr>
        <w:t>Question 6:</w:t>
      </w:r>
      <w:r>
        <w:rPr>
          <w:rFonts w:eastAsiaTheme="minorEastAsia"/>
        </w:rPr>
        <w:t xml:space="preserve"> </w:t>
      </w:r>
    </w:p>
    <w:p w14:paraId="317FA426" w14:textId="7B4C454A" w:rsidR="00BC6147" w:rsidRDefault="00BC6147" w:rsidP="00C800EA">
      <w:pPr>
        <w:rPr>
          <w:rFonts w:eastAsiaTheme="minorEastAsia"/>
        </w:rPr>
      </w:pPr>
      <w:r>
        <w:rPr>
          <w:rFonts w:eastAsiaTheme="minorEastAsia"/>
        </w:rPr>
        <w:t>Suppose the progression of the disease over each day is as follows:</w:t>
      </w:r>
    </w:p>
    <w:p w14:paraId="08C92352" w14:textId="77777777" w:rsidR="00BC6147" w:rsidRDefault="00BC6147" w:rsidP="00BC61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Among susceptible population</w:t>
      </w:r>
    </w:p>
    <w:p w14:paraId="275CA847" w14:textId="77777777" w:rsidR="00BC6147" w:rsidRDefault="00BC6147" w:rsidP="00BC61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5% acquires the disease</w:t>
      </w:r>
    </w:p>
    <w:p w14:paraId="28B07B12" w14:textId="77777777" w:rsidR="00BC6147" w:rsidRDefault="00BC6147" w:rsidP="00BC61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95% remains susceptible</w:t>
      </w:r>
    </w:p>
    <w:p w14:paraId="156E1BC3" w14:textId="77777777" w:rsidR="00BC6147" w:rsidRDefault="00BC6147" w:rsidP="00BC61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Among infected population</w:t>
      </w:r>
    </w:p>
    <w:p w14:paraId="3C2BC07C" w14:textId="77777777" w:rsidR="00BC6147" w:rsidRDefault="00BC6147" w:rsidP="00BC61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1% dies</w:t>
      </w:r>
    </w:p>
    <w:p w14:paraId="75843B2C" w14:textId="77777777" w:rsidR="00BC6147" w:rsidRDefault="00BC6147" w:rsidP="00BC61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10% recovers with immunity</w:t>
      </w:r>
    </w:p>
    <w:p w14:paraId="6CDEF6ED" w14:textId="77777777" w:rsidR="00BC6147" w:rsidRDefault="00BC6147" w:rsidP="00BC61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4% recover without immunity (i.e., remain susceptible)</w:t>
      </w:r>
    </w:p>
    <w:p w14:paraId="40B3CA53" w14:textId="77777777" w:rsidR="00BC6147" w:rsidRDefault="00BC6147" w:rsidP="00BC61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85% remain infected</w:t>
      </w:r>
    </w:p>
    <w:p w14:paraId="4C659F1A" w14:textId="77777777" w:rsidR="00BC6147" w:rsidRDefault="00BC6147" w:rsidP="00BC61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100% of immune and dead people remain in their state</w:t>
      </w:r>
    </w:p>
    <w:p w14:paraId="71959730" w14:textId="77777777" w:rsidR="00BC6147" w:rsidRDefault="00BC6147" w:rsidP="00BC6147">
      <w:pPr>
        <w:rPr>
          <w:rFonts w:eastAsiaTheme="minorEastAsia"/>
        </w:rPr>
      </w:pPr>
      <w:r>
        <w:t xml:space="preserve">Write a matrix </w:t>
      </w:r>
      <w:r w:rsidRPr="00BC6147">
        <w:rPr>
          <w:i/>
        </w:rPr>
        <w:t>P</w:t>
      </w:r>
      <w:r>
        <w:t xml:space="preserve"> containing the above information. Using the state of the disease given by vector</w:t>
      </w:r>
      <w:r w:rsidR="003318D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w:r w:rsidR="003318D7">
        <w:t>above, what is the state of the disease the next day? Note</w:t>
      </w:r>
      <w:r w:rsidR="00AF2F53">
        <w:t xml:space="preserve"> that</w:t>
      </w:r>
      <w:r w:rsidR="003318D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318D7">
        <w:rPr>
          <w:rFonts w:eastAsiaTheme="minorEastAsia"/>
        </w:rPr>
        <w:t>.</w:t>
      </w:r>
    </w:p>
    <w:p w14:paraId="516F69D6" w14:textId="77777777" w:rsidR="00CD149D" w:rsidRDefault="00CD149D" w:rsidP="008E4834">
      <w:pPr>
        <w:rPr>
          <w:rFonts w:eastAsiaTheme="minorEastAsia"/>
          <w:b/>
          <w:bCs/>
        </w:rPr>
      </w:pPr>
    </w:p>
    <w:p w14:paraId="1BB7EC43" w14:textId="73D1C494" w:rsidR="008E4834" w:rsidRPr="0015361A" w:rsidRDefault="008E4834" w:rsidP="008E4834">
      <w:pPr>
        <w:rPr>
          <w:rFonts w:eastAsiaTheme="minorEastAsia"/>
          <w:b/>
          <w:bCs/>
        </w:rPr>
      </w:pPr>
      <w:r w:rsidRPr="0015361A">
        <w:rPr>
          <w:rFonts w:eastAsiaTheme="minorEastAsia"/>
          <w:b/>
          <w:bCs/>
        </w:rPr>
        <w:t>Sample code</w:t>
      </w:r>
      <w:r>
        <w:rPr>
          <w:rFonts w:eastAsiaTheme="minorEastAsia"/>
          <w:b/>
          <w:bCs/>
        </w:rPr>
        <w:t xml:space="preserve"> </w:t>
      </w:r>
    </w:p>
    <w:p w14:paraId="79EF752B" w14:textId="77777777" w:rsidR="008E4834" w:rsidRDefault="008E4834" w:rsidP="008E4834">
      <w:r>
        <w:rPr>
          <w:noProof/>
        </w:rPr>
        <mc:AlternateContent>
          <mc:Choice Requires="wps">
            <w:drawing>
              <wp:inline distT="0" distB="0" distL="0" distR="0" wp14:anchorId="22ABD9C1" wp14:editId="690D7714">
                <wp:extent cx="5931462" cy="1747520"/>
                <wp:effectExtent l="0" t="0" r="12700" b="17780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462" cy="174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D79E9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import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matplotlib.pyplot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149D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as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plt</w:t>
                            </w:r>
                            <w:proofErr w:type="spellEnd"/>
                          </w:p>
                          <w:p w14:paraId="0A9AB584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fig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figure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6C324292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ax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gca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5F30CF07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6E832046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np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array</w:t>
                            </w:r>
                            <w:proofErr w:type="spellEnd"/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([</w:t>
                            </w:r>
                          </w:p>
                          <w:p w14:paraId="377A0A60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0.95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0.04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14:paraId="5FECE2E9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0.05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0.85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14:paraId="1DC9DCEA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0.1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14:paraId="642CAF6F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0.01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</w:t>
                            </w: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14:paraId="21531888" w14:textId="77777777" w:rsidR="00CD149D" w:rsidRPr="00CD149D" w:rsidRDefault="00CD149D" w:rsidP="00CD14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D149D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5E84D145" w14:textId="77777777" w:rsidR="008E4834" w:rsidRDefault="008E4834" w:rsidP="008E48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ABD9C1" id="Text Box 31" o:spid="_x0000_s1061" type="#_x0000_t202" style="width:467.05pt;height:13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" fillcolor="white [3201]" strokeweight=".5pt">
                <v:textbox>
                  <w:txbxContent>
                    <w:p w14:paraId="4BDD79E9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import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matplotlib.pyplot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CD149D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as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plt</w:t>
                      </w:r>
                      <w:proofErr w:type="spellEnd"/>
                    </w:p>
                    <w:p w14:paraId="0A9AB584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fig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figure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()</w:t>
                      </w:r>
                    </w:p>
                    <w:p w14:paraId="6C324292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ax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gca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()</w:t>
                      </w:r>
                    </w:p>
                    <w:p w14:paraId="5F30CF07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</w:p>
                    <w:p w14:paraId="6E832046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P 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np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array</w:t>
                      </w:r>
                      <w:proofErr w:type="spellEnd"/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([</w:t>
                      </w:r>
                    </w:p>
                    <w:p w14:paraId="377A0A60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0.95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0.04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],</w:t>
                      </w:r>
                    </w:p>
                    <w:p w14:paraId="5FECE2E9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0.05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0.85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],</w:t>
                      </w:r>
                    </w:p>
                    <w:p w14:paraId="1DC9DCEA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0.1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],</w:t>
                      </w:r>
                    </w:p>
                    <w:p w14:paraId="642CAF6F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0.01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CD149D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</w:t>
                      </w: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],</w:t>
                      </w:r>
                    </w:p>
                    <w:p w14:paraId="21531888" w14:textId="77777777" w:rsidR="00CD149D" w:rsidRPr="00CD149D" w:rsidRDefault="00CD149D" w:rsidP="00CD14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D149D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])</w:t>
                      </w:r>
                    </w:p>
                    <w:p w14:paraId="5E84D145" w14:textId="77777777" w:rsidR="008E4834" w:rsidRDefault="008E4834" w:rsidP="008E4834"/>
                  </w:txbxContent>
                </v:textbox>
                <w10:anchorlock/>
              </v:shape>
            </w:pict>
          </mc:Fallback>
        </mc:AlternateContent>
      </w:r>
    </w:p>
    <w:p w14:paraId="726EE09D" w14:textId="60DE7808" w:rsidR="008E4834" w:rsidRPr="00FA1618" w:rsidRDefault="008E4834" w:rsidP="008E4834">
      <w:pPr>
        <w:rPr>
          <w:rFonts w:eastAsiaTheme="minorEastAsia"/>
        </w:rPr>
      </w:pPr>
      <w:r w:rsidRPr="0015361A">
        <w:rPr>
          <w:rFonts w:eastAsiaTheme="minorEastAsia"/>
          <w:b/>
          <w:bCs/>
        </w:rPr>
        <w:t>Expected Output</w:t>
      </w:r>
      <w:r w:rsidR="00CD149D">
        <w:rPr>
          <w:rFonts w:eastAsiaTheme="minorEastAsia"/>
          <w:b/>
          <w:bCs/>
        </w:rPr>
        <w:t>:</w:t>
      </w:r>
      <w:r w:rsidR="00FA1618">
        <w:rPr>
          <w:rFonts w:eastAsiaTheme="minorEastAsia"/>
          <w:b/>
          <w:bCs/>
        </w:rPr>
        <w:t xml:space="preserve"> </w:t>
      </w:r>
      <w:r w:rsidR="00FA1618" w:rsidRPr="00FA1618">
        <w:rPr>
          <w:rFonts w:eastAsiaTheme="minorEastAsia"/>
        </w:rPr>
        <w:t xml:space="preserve">NA (continue </w:t>
      </w:r>
      <w:r w:rsidR="00FA1618">
        <w:rPr>
          <w:rFonts w:eastAsiaTheme="minorEastAsia"/>
        </w:rPr>
        <w:t>with</w:t>
      </w:r>
      <w:r w:rsidR="00FA1618" w:rsidRPr="00FA1618">
        <w:rPr>
          <w:rFonts w:eastAsiaTheme="minorEastAsia"/>
        </w:rPr>
        <w:t xml:space="preserve"> question 7)</w:t>
      </w:r>
    </w:p>
    <w:p w14:paraId="3EC1511E" w14:textId="77777777" w:rsidR="00530FBF" w:rsidRDefault="00530FBF" w:rsidP="00BC6147">
      <w:pPr>
        <w:rPr>
          <w:rFonts w:eastAsiaTheme="minorEastAsia"/>
          <w:u w:val="single"/>
        </w:rPr>
      </w:pPr>
    </w:p>
    <w:p w14:paraId="7D1D8115" w14:textId="102D8E85" w:rsidR="00FE7C83" w:rsidRDefault="008F5401" w:rsidP="00BC6147">
      <w:pPr>
        <w:rPr>
          <w:rFonts w:eastAsiaTheme="minorEastAsia"/>
        </w:rPr>
      </w:pPr>
      <w:r w:rsidRPr="00FE7C83">
        <w:rPr>
          <w:rFonts w:eastAsiaTheme="minorEastAsia"/>
          <w:u w:val="single"/>
        </w:rPr>
        <w:t>Question 7:</w:t>
      </w:r>
      <w:r>
        <w:rPr>
          <w:rFonts w:eastAsiaTheme="minorEastAsia"/>
        </w:rPr>
        <w:t xml:space="preserve"> </w:t>
      </w:r>
    </w:p>
    <w:p w14:paraId="359C24C3" w14:textId="60156D2F" w:rsidR="00C800EA" w:rsidRDefault="008F5401" w:rsidP="00C800EA">
      <w:pPr>
        <w:rPr>
          <w:rFonts w:eastAsiaTheme="minorEastAsia"/>
        </w:rPr>
      </w:pPr>
      <w:r>
        <w:rPr>
          <w:rFonts w:eastAsiaTheme="minorEastAsia"/>
        </w:rPr>
        <w:t xml:space="preserve">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. Find the progression of the disease for each day from </w:t>
      </w:r>
      <m:oMath>
        <m:r>
          <w:rPr>
            <w:rFonts w:ascii="Cambria Math" w:eastAsiaTheme="minorEastAsia" w:hAnsi="Cambria Math"/>
          </w:rPr>
          <m:t>t=2</m:t>
        </m:r>
      </m:oMath>
      <w:r>
        <w:rPr>
          <w:rFonts w:eastAsiaTheme="minorEastAsia"/>
        </w:rPr>
        <w:t xml:space="preserve"> till </w:t>
      </w:r>
      <m:oMath>
        <m:r>
          <w:rPr>
            <w:rFonts w:ascii="Cambria Math" w:eastAsiaTheme="minorEastAsia" w:hAnsi="Cambria Math"/>
          </w:rPr>
          <m:t>t=200</m:t>
        </m:r>
      </m:oMath>
      <w:r>
        <w:rPr>
          <w:rFonts w:eastAsiaTheme="minorEastAsia"/>
        </w:rPr>
        <w:t xml:space="preserve">. For each of the compartments – </w:t>
      </w:r>
      <w:r w:rsidRPr="00AF2F53">
        <w:rPr>
          <w:rFonts w:eastAsiaTheme="minorEastAsia"/>
          <w:i/>
        </w:rPr>
        <w:t>S</w:t>
      </w:r>
      <w:r>
        <w:rPr>
          <w:rFonts w:eastAsiaTheme="minorEastAsia"/>
        </w:rPr>
        <w:t xml:space="preserve">, </w:t>
      </w:r>
      <w:r w:rsidRPr="00AF2F53">
        <w:rPr>
          <w:rFonts w:eastAsiaTheme="minorEastAsia"/>
          <w:i/>
        </w:rPr>
        <w:t>I</w:t>
      </w:r>
      <w:r>
        <w:rPr>
          <w:rFonts w:eastAsiaTheme="minorEastAsia"/>
        </w:rPr>
        <w:t xml:space="preserve">, </w:t>
      </w:r>
      <w:r w:rsidRPr="00AF2F53">
        <w:rPr>
          <w:rFonts w:eastAsiaTheme="minorEastAsia"/>
          <w:i/>
        </w:rPr>
        <w:t>R</w:t>
      </w:r>
      <w:r>
        <w:rPr>
          <w:rFonts w:eastAsiaTheme="minorEastAsia"/>
        </w:rPr>
        <w:t xml:space="preserve"> and </w:t>
      </w:r>
      <w:r w:rsidRPr="00AF2F53">
        <w:rPr>
          <w:rFonts w:eastAsiaTheme="minorEastAsia"/>
          <w:i/>
        </w:rPr>
        <w:t>D</w:t>
      </w:r>
      <w:r>
        <w:rPr>
          <w:rFonts w:eastAsiaTheme="minorEastAsia"/>
        </w:rPr>
        <w:t xml:space="preserve"> – plot the progression from day 1 to day 200 on the same plot.</w:t>
      </w:r>
    </w:p>
    <w:p w14:paraId="2C85FF1D" w14:textId="77777777" w:rsidR="00CD149D" w:rsidRDefault="00CD149D" w:rsidP="008E4834">
      <w:pPr>
        <w:rPr>
          <w:rFonts w:eastAsiaTheme="minorEastAsia"/>
          <w:b/>
          <w:bCs/>
        </w:rPr>
      </w:pPr>
    </w:p>
    <w:p w14:paraId="3FC4CD27" w14:textId="3A3C0B30" w:rsidR="008E4834" w:rsidRPr="0015361A" w:rsidRDefault="008E4834" w:rsidP="008E4834">
      <w:pPr>
        <w:rPr>
          <w:rFonts w:eastAsiaTheme="minorEastAsia"/>
          <w:b/>
          <w:bCs/>
        </w:rPr>
      </w:pPr>
      <w:r w:rsidRPr="0015361A">
        <w:rPr>
          <w:rFonts w:eastAsiaTheme="minorEastAsia"/>
          <w:b/>
          <w:bCs/>
        </w:rPr>
        <w:t>Sample code</w:t>
      </w:r>
      <w:r>
        <w:rPr>
          <w:rFonts w:eastAsiaTheme="minorEastAsia"/>
          <w:b/>
          <w:bCs/>
        </w:rPr>
        <w:t xml:space="preserve"> </w:t>
      </w:r>
    </w:p>
    <w:p w14:paraId="7BFF2383" w14:textId="77777777" w:rsidR="008E4834" w:rsidRDefault="008E4834" w:rsidP="008E4834">
      <w:r>
        <w:rPr>
          <w:noProof/>
        </w:rPr>
        <mc:AlternateContent>
          <mc:Choice Requires="wps">
            <w:drawing>
              <wp:inline distT="0" distB="0" distL="0" distR="0" wp14:anchorId="20EA6E88" wp14:editId="553C6F49">
                <wp:extent cx="5931462" cy="2529840"/>
                <wp:effectExtent l="0" t="0" r="12700" b="10160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462" cy="2529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A1859" w14:textId="77777777" w:rsidR="00550A85" w:rsidRPr="00550A85" w:rsidRDefault="00550A85" w:rsidP="00550A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x 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np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array</w:t>
                            </w:r>
                            <w:proofErr w:type="spellEnd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([[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],[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],[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],[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]])</w:t>
                            </w:r>
                          </w:p>
                          <w:p w14:paraId="0AC4F4C3" w14:textId="77777777" w:rsidR="00550A85" w:rsidRPr="00550A85" w:rsidRDefault="00550A85" w:rsidP="00550A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550A85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for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t </w:t>
                            </w:r>
                            <w:r w:rsidRPr="00550A85">
                              <w:rPr>
                                <w:rFonts w:ascii="Courier New" w:hAnsi="Courier New" w:cs="Courier New"/>
                                <w:b/>
                                <w:bCs/>
                                <w:color w:val="AA22FF"/>
                                <w:sz w:val="20"/>
                                <w:szCs w:val="20"/>
                              </w:rPr>
                              <w:t>in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range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2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200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40EE9C01" w14:textId="77777777" w:rsidR="00550A85" w:rsidRPr="00550A85" w:rsidRDefault="00550A85" w:rsidP="00550A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x 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np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dot(</w:t>
                            </w:r>
                            <w:proofErr w:type="spellStart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P,x</w:t>
                            </w:r>
                            <w:proofErr w:type="spellEnd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CE3B0ED" w14:textId="77777777" w:rsidR="00550A85" w:rsidRPr="00550A85" w:rsidRDefault="00550A85" w:rsidP="00550A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scatter</w:t>
                            </w:r>
                            <w:proofErr w:type="spellEnd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t,x</w:t>
                            </w:r>
                            <w:proofErr w:type="spellEnd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550A85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blue"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,marker</w:t>
                            </w:r>
                            <w:proofErr w:type="spellEnd"/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","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,s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=1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607306A" w14:textId="77777777" w:rsidR="00550A85" w:rsidRPr="00550A85" w:rsidRDefault="00550A85" w:rsidP="00550A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scatter</w:t>
                            </w:r>
                            <w:proofErr w:type="spellEnd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t,x</w:t>
                            </w:r>
                            <w:proofErr w:type="spellEnd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550A85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red"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,marker</w:t>
                            </w:r>
                            <w:proofErr w:type="spellEnd"/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","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,s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=1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CD934D0" w14:textId="77777777" w:rsidR="00550A85" w:rsidRPr="00550A85" w:rsidRDefault="00550A85" w:rsidP="00550A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scatter</w:t>
                            </w:r>
                            <w:proofErr w:type="spellEnd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t,x</w:t>
                            </w:r>
                            <w:proofErr w:type="spellEnd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2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550A85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green"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,marker</w:t>
                            </w:r>
                            <w:proofErr w:type="spellEnd"/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","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,s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=1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3CBF563" w14:textId="77777777" w:rsidR="00550A85" w:rsidRPr="00550A85" w:rsidRDefault="00550A85" w:rsidP="00550A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scatter</w:t>
                            </w:r>
                            <w:proofErr w:type="spellEnd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t,x</w:t>
                            </w:r>
                            <w:proofErr w:type="spellEnd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3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550A85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orange"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,marker</w:t>
                            </w:r>
                            <w:proofErr w:type="spellEnd"/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","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,s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=1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291D165" w14:textId="77777777" w:rsidR="00550A85" w:rsidRPr="00550A85" w:rsidRDefault="00550A85" w:rsidP="00550A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F1B0866" w14:textId="77777777" w:rsidR="00550A85" w:rsidRPr="00550A85" w:rsidRDefault="00550A85" w:rsidP="00550A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text</w:t>
                            </w:r>
                            <w:proofErr w:type="spellEnd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13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0.9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550A85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Susceptable</w:t>
                            </w:r>
                            <w:proofErr w:type="spellEnd"/>
                            <w:r w:rsidRPr="00550A85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fontsize</w:t>
                            </w:r>
                            <w:proofErr w:type="spellEnd"/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=11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,color 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"blue"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B1E22DF" w14:textId="77777777" w:rsidR="00550A85" w:rsidRPr="00550A85" w:rsidRDefault="00550A85" w:rsidP="00550A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text</w:t>
                            </w:r>
                            <w:proofErr w:type="spellEnd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25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0.2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"Infected"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fontsize</w:t>
                            </w:r>
                            <w:proofErr w:type="spellEnd"/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11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,color 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"red"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E2C9B7B" w14:textId="77777777" w:rsidR="00550A85" w:rsidRPr="00550A85" w:rsidRDefault="00550A85" w:rsidP="00550A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text</w:t>
                            </w:r>
                            <w:proofErr w:type="spellEnd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150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0.8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"Recovered"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fontsize</w:t>
                            </w:r>
                            <w:proofErr w:type="spellEnd"/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11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,color 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"green"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05588B0" w14:textId="77777777" w:rsidR="00550A85" w:rsidRPr="00550A85" w:rsidRDefault="00550A85" w:rsidP="00550A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text</w:t>
                            </w:r>
                            <w:proofErr w:type="spellEnd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150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0.17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"Deceased"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fontsize</w:t>
                            </w:r>
                            <w:proofErr w:type="spellEnd"/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11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,color 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"orange"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C699AF4" w14:textId="77777777" w:rsidR="00550A85" w:rsidRPr="00550A85" w:rsidRDefault="00550A85" w:rsidP="00550A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ax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set_xlabel</w:t>
                            </w:r>
                            <w:proofErr w:type="spellEnd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"Time"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6A8CBB" w14:textId="77777777" w:rsidR="00550A85" w:rsidRPr="00550A85" w:rsidRDefault="00550A85" w:rsidP="00550A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ax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set_ylabel</w:t>
                            </w:r>
                            <w:proofErr w:type="spellEnd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550A85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Xt</w:t>
                            </w:r>
                            <w:proofErr w:type="spellEnd"/>
                            <w:r w:rsidRPr="00550A85">
                              <w:rPr>
                                <w:rFonts w:ascii="Courier New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4A5D925" w14:textId="77777777" w:rsidR="00550A85" w:rsidRPr="00550A85" w:rsidRDefault="00550A85" w:rsidP="00550A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show</w:t>
                            </w:r>
                            <w:proofErr w:type="spellEnd"/>
                            <w:r w:rsidRPr="00550A85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036939F7" w14:textId="77777777" w:rsidR="008E4834" w:rsidRDefault="008E4834" w:rsidP="008E48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EA6E88" id="Text Box 32" o:spid="_x0000_s1062" type="#_x0000_t202" style="width:467.05pt;height:19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" fillcolor="white [3201]" strokeweight=".5pt">
                <v:textbox>
                  <w:txbxContent>
                    <w:p w14:paraId="773A1859" w14:textId="77777777" w:rsidR="00550A85" w:rsidRPr="00550A85" w:rsidRDefault="00550A85" w:rsidP="00550A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x 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np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array</w:t>
                      </w:r>
                      <w:proofErr w:type="spellEnd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([[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],[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],[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],[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]])</w:t>
                      </w:r>
                    </w:p>
                    <w:p w14:paraId="0AC4F4C3" w14:textId="77777777" w:rsidR="00550A85" w:rsidRPr="00550A85" w:rsidRDefault="00550A85" w:rsidP="00550A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550A85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for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t </w:t>
                      </w:r>
                      <w:r w:rsidRPr="00550A85">
                        <w:rPr>
                          <w:rFonts w:ascii="Courier New" w:hAnsi="Courier New" w:cs="Courier New"/>
                          <w:b/>
                          <w:bCs/>
                          <w:color w:val="AA22FF"/>
                          <w:sz w:val="20"/>
                          <w:szCs w:val="20"/>
                        </w:rPr>
                        <w:t>in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550A85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range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2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200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):</w:t>
                      </w:r>
                    </w:p>
                    <w:p w14:paraId="40EE9C01" w14:textId="77777777" w:rsidR="00550A85" w:rsidRPr="00550A85" w:rsidRDefault="00550A85" w:rsidP="00550A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x 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np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dot(</w:t>
                      </w:r>
                      <w:proofErr w:type="spellStart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P,x</w:t>
                      </w:r>
                      <w:proofErr w:type="spellEnd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1CE3B0ED" w14:textId="77777777" w:rsidR="00550A85" w:rsidRPr="00550A85" w:rsidRDefault="00550A85" w:rsidP="00550A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scatter</w:t>
                      </w:r>
                      <w:proofErr w:type="spellEnd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t,x</w:t>
                      </w:r>
                      <w:proofErr w:type="spellEnd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550A85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550A85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blue"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,marker</w:t>
                      </w:r>
                      <w:proofErr w:type="spellEnd"/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550A85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","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,s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=1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6607306A" w14:textId="77777777" w:rsidR="00550A85" w:rsidRPr="00550A85" w:rsidRDefault="00550A85" w:rsidP="00550A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scatter</w:t>
                      </w:r>
                      <w:proofErr w:type="spellEnd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t,x</w:t>
                      </w:r>
                      <w:proofErr w:type="spellEnd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550A85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550A85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red"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,marker</w:t>
                      </w:r>
                      <w:proofErr w:type="spellEnd"/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550A85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","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,s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=1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3CD934D0" w14:textId="77777777" w:rsidR="00550A85" w:rsidRPr="00550A85" w:rsidRDefault="00550A85" w:rsidP="00550A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scatter</w:t>
                      </w:r>
                      <w:proofErr w:type="spellEnd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t,x</w:t>
                      </w:r>
                      <w:proofErr w:type="spellEnd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2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550A85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550A85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green"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,marker</w:t>
                      </w:r>
                      <w:proofErr w:type="spellEnd"/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550A85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","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,s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=1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73CBF563" w14:textId="77777777" w:rsidR="00550A85" w:rsidRPr="00550A85" w:rsidRDefault="00550A85" w:rsidP="00550A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scatter</w:t>
                      </w:r>
                      <w:proofErr w:type="spellEnd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t,x</w:t>
                      </w:r>
                      <w:proofErr w:type="spellEnd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3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550A85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550A85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orange"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,marker</w:t>
                      </w:r>
                      <w:proofErr w:type="spellEnd"/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550A85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","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,s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=1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7291D165" w14:textId="77777777" w:rsidR="00550A85" w:rsidRPr="00550A85" w:rsidRDefault="00550A85" w:rsidP="00550A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F1B0866" w14:textId="77777777" w:rsidR="00550A85" w:rsidRPr="00550A85" w:rsidRDefault="00550A85" w:rsidP="00550A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text</w:t>
                      </w:r>
                      <w:proofErr w:type="spellEnd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13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0.9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550A85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550A85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Susceptable</w:t>
                      </w:r>
                      <w:proofErr w:type="spellEnd"/>
                      <w:r w:rsidRPr="00550A85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proofErr w:type="spellStart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fontsize</w:t>
                      </w:r>
                      <w:proofErr w:type="spellEnd"/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=11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,color 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550A85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"blue"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2B1E22DF" w14:textId="77777777" w:rsidR="00550A85" w:rsidRPr="00550A85" w:rsidRDefault="00550A85" w:rsidP="00550A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text</w:t>
                      </w:r>
                      <w:proofErr w:type="spellEnd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25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0.2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550A85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"Infected"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proofErr w:type="spellStart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fontsize</w:t>
                      </w:r>
                      <w:proofErr w:type="spellEnd"/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11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,color 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550A85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"red"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3E2C9B7B" w14:textId="77777777" w:rsidR="00550A85" w:rsidRPr="00550A85" w:rsidRDefault="00550A85" w:rsidP="00550A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text</w:t>
                      </w:r>
                      <w:proofErr w:type="spellEnd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150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0.8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550A85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"Recovered"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proofErr w:type="spellStart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fontsize</w:t>
                      </w:r>
                      <w:proofErr w:type="spellEnd"/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11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,color 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550A85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"green"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505588B0" w14:textId="77777777" w:rsidR="00550A85" w:rsidRPr="00550A85" w:rsidRDefault="00550A85" w:rsidP="00550A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text</w:t>
                      </w:r>
                      <w:proofErr w:type="spellEnd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150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0.17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550A85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"Deceased"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proofErr w:type="spellStart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fontsize</w:t>
                      </w:r>
                      <w:proofErr w:type="spellEnd"/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11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,color 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550A85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"orange"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7C699AF4" w14:textId="77777777" w:rsidR="00550A85" w:rsidRPr="00550A85" w:rsidRDefault="00550A85" w:rsidP="00550A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ax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set_xlabel</w:t>
                      </w:r>
                      <w:proofErr w:type="spellEnd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r w:rsidRPr="00550A85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"Time"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7A6A8CBB" w14:textId="77777777" w:rsidR="00550A85" w:rsidRPr="00550A85" w:rsidRDefault="00550A85" w:rsidP="00550A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ax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set_ylabel</w:t>
                      </w:r>
                      <w:proofErr w:type="spellEnd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r w:rsidRPr="00550A85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550A85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Xt</w:t>
                      </w:r>
                      <w:proofErr w:type="spellEnd"/>
                      <w:r w:rsidRPr="00550A85">
                        <w:rPr>
                          <w:rFonts w:ascii="Courier New" w:hAnsi="Courier New" w:cs="Courier New"/>
                          <w:color w:val="BA2121"/>
                          <w:sz w:val="20"/>
                          <w:szCs w:val="20"/>
                        </w:rPr>
                        <w:t>"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64A5D925" w14:textId="77777777" w:rsidR="00550A85" w:rsidRPr="00550A85" w:rsidRDefault="00550A85" w:rsidP="00550A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550A85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show</w:t>
                      </w:r>
                      <w:proofErr w:type="spellEnd"/>
                      <w:r w:rsidRPr="00550A85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()</w:t>
                      </w:r>
                    </w:p>
                    <w:p w14:paraId="036939F7" w14:textId="77777777" w:rsidR="008E4834" w:rsidRDefault="008E4834" w:rsidP="008E4834"/>
                  </w:txbxContent>
                </v:textbox>
                <w10:anchorlock/>
              </v:shape>
            </w:pict>
          </mc:Fallback>
        </mc:AlternateContent>
      </w:r>
    </w:p>
    <w:p w14:paraId="5053E9FF" w14:textId="77777777" w:rsidR="00550A85" w:rsidRDefault="00550A85" w:rsidP="008E4834">
      <w:pPr>
        <w:rPr>
          <w:rFonts w:eastAsiaTheme="minorEastAsia"/>
          <w:b/>
          <w:bCs/>
        </w:rPr>
      </w:pPr>
    </w:p>
    <w:p w14:paraId="6C1E248F" w14:textId="77777777" w:rsidR="00550A85" w:rsidRDefault="00550A85" w:rsidP="008E4834">
      <w:pPr>
        <w:rPr>
          <w:rFonts w:eastAsiaTheme="minorEastAsia"/>
          <w:b/>
          <w:bCs/>
        </w:rPr>
      </w:pPr>
    </w:p>
    <w:p w14:paraId="6F5C695E" w14:textId="77777777" w:rsidR="00FA1618" w:rsidRDefault="00FA1618" w:rsidP="008E4834">
      <w:pPr>
        <w:rPr>
          <w:rFonts w:eastAsiaTheme="minorEastAsia"/>
          <w:b/>
          <w:bCs/>
        </w:rPr>
      </w:pPr>
    </w:p>
    <w:p w14:paraId="06024A56" w14:textId="51D4E4DA" w:rsidR="008E4834" w:rsidRPr="0015361A" w:rsidRDefault="008E4834" w:rsidP="008E4834">
      <w:pPr>
        <w:rPr>
          <w:rFonts w:eastAsiaTheme="minorEastAsia"/>
          <w:b/>
          <w:bCs/>
        </w:rPr>
      </w:pPr>
      <w:r w:rsidRPr="0015361A">
        <w:rPr>
          <w:rFonts w:eastAsiaTheme="minorEastAsia"/>
          <w:b/>
          <w:bCs/>
        </w:rPr>
        <w:lastRenderedPageBreak/>
        <w:t>Expected Output</w:t>
      </w:r>
    </w:p>
    <w:p w14:paraId="00A7E781" w14:textId="0306E605" w:rsidR="00550A85" w:rsidRDefault="00550A85" w:rsidP="00550A85">
      <w:r>
        <w:rPr>
          <w:noProof/>
        </w:rPr>
        <w:drawing>
          <wp:inline distT="0" distB="0" distL="0" distR="0" wp14:anchorId="1F905F62" wp14:editId="15B15A11">
            <wp:extent cx="4144852" cy="2854960"/>
            <wp:effectExtent l="0" t="0" r="0" b="0"/>
            <wp:docPr id="44" name="Picture 4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13" cy="285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8449" w14:textId="77777777" w:rsidR="008E4834" w:rsidRPr="00C800EA" w:rsidRDefault="008E4834" w:rsidP="00C800EA"/>
    <w:sectPr w:rsidR="008E4834" w:rsidRPr="00C80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3031"/>
    <w:multiLevelType w:val="hybridMultilevel"/>
    <w:tmpl w:val="FBCEB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46465"/>
    <w:multiLevelType w:val="hybridMultilevel"/>
    <w:tmpl w:val="8E4C8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A01D9"/>
    <w:multiLevelType w:val="multilevel"/>
    <w:tmpl w:val="0C76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#QIU YIHUI#">
    <w15:presenceInfo w15:providerId="AD" w15:userId="S::qiuy0007@e.ntu.edu.sg::0c24d99a-81b5-4c98-adbc-54d592bc2b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B4D"/>
    <w:rsid w:val="00013BE8"/>
    <w:rsid w:val="000750D5"/>
    <w:rsid w:val="000F7993"/>
    <w:rsid w:val="00115509"/>
    <w:rsid w:val="001161E9"/>
    <w:rsid w:val="00154550"/>
    <w:rsid w:val="002604D6"/>
    <w:rsid w:val="002A5AF0"/>
    <w:rsid w:val="002C393F"/>
    <w:rsid w:val="00316C90"/>
    <w:rsid w:val="003318D7"/>
    <w:rsid w:val="00360986"/>
    <w:rsid w:val="00396489"/>
    <w:rsid w:val="00422195"/>
    <w:rsid w:val="004646DE"/>
    <w:rsid w:val="00530FBF"/>
    <w:rsid w:val="00535DDD"/>
    <w:rsid w:val="00550A85"/>
    <w:rsid w:val="005510B4"/>
    <w:rsid w:val="00607D9E"/>
    <w:rsid w:val="006405EC"/>
    <w:rsid w:val="007F1893"/>
    <w:rsid w:val="007F68EC"/>
    <w:rsid w:val="008C1263"/>
    <w:rsid w:val="008D3AE1"/>
    <w:rsid w:val="008E4834"/>
    <w:rsid w:val="008E4A0E"/>
    <w:rsid w:val="008F5401"/>
    <w:rsid w:val="009673A8"/>
    <w:rsid w:val="00AF2F53"/>
    <w:rsid w:val="00B333FF"/>
    <w:rsid w:val="00B90F3D"/>
    <w:rsid w:val="00BC084A"/>
    <w:rsid w:val="00BC6147"/>
    <w:rsid w:val="00BE4B30"/>
    <w:rsid w:val="00BF6B4D"/>
    <w:rsid w:val="00BF6C92"/>
    <w:rsid w:val="00C16938"/>
    <w:rsid w:val="00C66B08"/>
    <w:rsid w:val="00C800EA"/>
    <w:rsid w:val="00CA4E21"/>
    <w:rsid w:val="00CD149D"/>
    <w:rsid w:val="00D37E9A"/>
    <w:rsid w:val="00D72C50"/>
    <w:rsid w:val="00DA195F"/>
    <w:rsid w:val="00E27185"/>
    <w:rsid w:val="00E64E44"/>
    <w:rsid w:val="00E71991"/>
    <w:rsid w:val="00E803B1"/>
    <w:rsid w:val="00EB7655"/>
    <w:rsid w:val="00EC36E0"/>
    <w:rsid w:val="00F45AFC"/>
    <w:rsid w:val="00FA1618"/>
    <w:rsid w:val="00FE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2AE6"/>
  <w15:chartTrackingRefBased/>
  <w15:docId w15:val="{04BDD8A2-C4DB-452D-A392-4A7B11D9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4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3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13BE8"/>
    <w:rPr>
      <w:color w:val="808080"/>
    </w:rPr>
  </w:style>
  <w:style w:type="paragraph" w:styleId="ListParagraph">
    <w:name w:val="List Paragraph"/>
    <w:basedOn w:val="Normal"/>
    <w:uiPriority w:val="34"/>
    <w:qFormat/>
    <w:rsid w:val="00535DD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3FF"/>
    <w:rPr>
      <w:rFonts w:ascii="Segoe UI" w:eastAsiaTheme="minorHAnsi" w:hAnsi="Segoe UI" w:cs="Segoe UI"/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3F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834"/>
    <w:rPr>
      <w:rFonts w:ascii="Courier New" w:eastAsia="Times New Roman" w:hAnsi="Courier New" w:cs="Courier New"/>
      <w:sz w:val="20"/>
      <w:szCs w:val="20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sce_staff</dc:creator>
  <cp:keywords/>
  <dc:description/>
  <cp:lastModifiedBy>Deepu Rajan (Assoc Prof)</cp:lastModifiedBy>
  <cp:revision>2</cp:revision>
  <cp:lastPrinted>2020-08-01T04:31:00Z</cp:lastPrinted>
  <dcterms:created xsi:type="dcterms:W3CDTF">2021-08-03T03:48:00Z</dcterms:created>
  <dcterms:modified xsi:type="dcterms:W3CDTF">2021-08-03T03:48:00Z</dcterms:modified>
</cp:coreProperties>
</file>