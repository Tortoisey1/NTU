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7BC13" w14:textId="77777777" w:rsidR="00C378DC" w:rsidRPr="00C378DC" w:rsidRDefault="00C378DC" w:rsidP="00C378DC">
      <w:pPr>
        <w:jc w:val="center"/>
        <w:rPr>
          <w:rFonts w:ascii="Times New Roman" w:hAnsi="Times New Roman" w:cs="Times New Roman"/>
          <w:b/>
          <w:bCs/>
          <w:sz w:val="24"/>
          <w:szCs w:val="24"/>
          <w:u w:val="single"/>
        </w:rPr>
      </w:pPr>
      <w:r w:rsidRPr="00C378DC">
        <w:rPr>
          <w:rFonts w:ascii="Times New Roman" w:hAnsi="Times New Roman" w:cs="Times New Roman"/>
          <w:b/>
          <w:bCs/>
          <w:sz w:val="24"/>
          <w:szCs w:val="24"/>
          <w:u w:val="single"/>
        </w:rPr>
        <w:t>CE/CZ 1104 Linear Algebra for Computing</w:t>
      </w:r>
    </w:p>
    <w:p w14:paraId="4BBDCEF7" w14:textId="2356062D" w:rsidR="00705635" w:rsidRPr="00C378DC" w:rsidRDefault="003630A3" w:rsidP="00C378DC">
      <w:pPr>
        <w:jc w:val="center"/>
        <w:rPr>
          <w:rFonts w:ascii="Times New Roman" w:hAnsi="Times New Roman" w:cs="Times New Roman"/>
          <w:sz w:val="24"/>
          <w:szCs w:val="24"/>
          <w:u w:val="single"/>
        </w:rPr>
      </w:pPr>
      <w:r w:rsidRPr="00C378DC">
        <w:rPr>
          <w:rFonts w:ascii="Times New Roman" w:hAnsi="Times New Roman" w:cs="Times New Roman"/>
          <w:sz w:val="24"/>
          <w:szCs w:val="24"/>
          <w:u w:val="single"/>
        </w:rPr>
        <w:t>Lab 1</w:t>
      </w:r>
    </w:p>
    <w:p w14:paraId="4BB9BC8F" w14:textId="4E1C3F5A" w:rsidR="00670DE6" w:rsidRPr="00D300FA" w:rsidRDefault="00670DE6">
      <w:pPr>
        <w:rPr>
          <w:rFonts w:ascii="Times New Roman" w:hAnsi="Times New Roman" w:cs="Times New Roman"/>
          <w:sz w:val="24"/>
          <w:szCs w:val="24"/>
        </w:rPr>
      </w:pPr>
      <w:r w:rsidRPr="00C378DC">
        <w:rPr>
          <w:rFonts w:ascii="Times New Roman" w:hAnsi="Times New Roman" w:cs="Times New Roman"/>
          <w:b/>
          <w:bCs/>
          <w:sz w:val="24"/>
          <w:szCs w:val="24"/>
          <w:u w:val="single"/>
        </w:rPr>
        <w:t>Instructions:</w:t>
      </w:r>
      <w:r>
        <w:rPr>
          <w:rFonts w:ascii="Times New Roman" w:hAnsi="Times New Roman" w:cs="Times New Roman"/>
          <w:sz w:val="24"/>
          <w:szCs w:val="24"/>
        </w:rPr>
        <w:t xml:space="preserve"> </w:t>
      </w:r>
      <w:r w:rsidR="00EC52B9">
        <w:rPr>
          <w:rFonts w:ascii="Times New Roman" w:hAnsi="Times New Roman" w:cs="Times New Roman"/>
          <w:sz w:val="24"/>
          <w:szCs w:val="24"/>
        </w:rPr>
        <w:t xml:space="preserve">There are 3 exercises in this lab with questions for each exercise. </w:t>
      </w:r>
    </w:p>
    <w:p w14:paraId="2F83AA31" w14:textId="77777777" w:rsidR="003630A3" w:rsidRPr="004B0378" w:rsidRDefault="003630A3">
      <w:pPr>
        <w:rPr>
          <w:rFonts w:ascii="Times New Roman" w:hAnsi="Times New Roman" w:cs="Times New Roman"/>
          <w:sz w:val="24"/>
          <w:szCs w:val="24"/>
          <w:u w:val="single"/>
        </w:rPr>
      </w:pPr>
      <w:r w:rsidRPr="004B0378">
        <w:rPr>
          <w:rFonts w:ascii="Times New Roman" w:hAnsi="Times New Roman" w:cs="Times New Roman"/>
          <w:sz w:val="24"/>
          <w:szCs w:val="24"/>
          <w:u w:val="single"/>
        </w:rPr>
        <w:t xml:space="preserve">Exercise </w:t>
      </w:r>
      <w:r w:rsidR="003B1D3D" w:rsidRPr="004B0378">
        <w:rPr>
          <w:rFonts w:ascii="Times New Roman" w:hAnsi="Times New Roman" w:cs="Times New Roman"/>
          <w:sz w:val="24"/>
          <w:szCs w:val="24"/>
          <w:u w:val="single"/>
        </w:rPr>
        <w:t>1:</w:t>
      </w:r>
      <w:r w:rsidRPr="004B0378">
        <w:rPr>
          <w:rFonts w:ascii="Times New Roman" w:hAnsi="Times New Roman" w:cs="Times New Roman"/>
          <w:sz w:val="24"/>
          <w:szCs w:val="24"/>
          <w:u w:val="single"/>
        </w:rPr>
        <w:t xml:space="preserve"> Computer </w:t>
      </w:r>
      <w:r w:rsidR="003B1D3D" w:rsidRPr="004B0378">
        <w:rPr>
          <w:rFonts w:ascii="Times New Roman" w:hAnsi="Times New Roman" w:cs="Times New Roman"/>
          <w:sz w:val="24"/>
          <w:szCs w:val="24"/>
          <w:u w:val="single"/>
        </w:rPr>
        <w:t xml:space="preserve">Security - </w:t>
      </w:r>
      <w:r w:rsidRPr="004B0378">
        <w:rPr>
          <w:rFonts w:ascii="Times New Roman" w:hAnsi="Times New Roman" w:cs="Times New Roman"/>
          <w:sz w:val="24"/>
          <w:szCs w:val="24"/>
          <w:u w:val="single"/>
        </w:rPr>
        <w:t>Simple authentication scheme [</w:t>
      </w:r>
      <w:r w:rsidR="00B60F42">
        <w:rPr>
          <w:rFonts w:ascii="Times New Roman" w:hAnsi="Times New Roman" w:cs="Times New Roman"/>
          <w:sz w:val="24"/>
          <w:szCs w:val="24"/>
          <w:u w:val="single"/>
        </w:rPr>
        <w:t>1</w:t>
      </w:r>
      <w:r w:rsidRPr="004B0378">
        <w:rPr>
          <w:rFonts w:ascii="Times New Roman" w:hAnsi="Times New Roman" w:cs="Times New Roman"/>
          <w:sz w:val="24"/>
          <w:szCs w:val="24"/>
          <w:u w:val="single"/>
        </w:rPr>
        <w:t>]</w:t>
      </w:r>
    </w:p>
    <w:p w14:paraId="6924F762" w14:textId="3B67961F" w:rsidR="003630A3" w:rsidRPr="00D300FA" w:rsidRDefault="003630A3">
      <w:pPr>
        <w:rPr>
          <w:rFonts w:ascii="Times New Roman" w:hAnsi="Times New Roman" w:cs="Times New Roman"/>
          <w:sz w:val="24"/>
          <w:szCs w:val="24"/>
        </w:rPr>
      </w:pPr>
      <w:r w:rsidRPr="00D300FA">
        <w:rPr>
          <w:rFonts w:ascii="Times New Roman" w:hAnsi="Times New Roman" w:cs="Times New Roman"/>
          <w:sz w:val="24"/>
          <w:szCs w:val="24"/>
        </w:rPr>
        <w:t xml:space="preserve">An authentication scheme allows a human to log onto a computer over an insecure network. The most familiar scheme is based on </w:t>
      </w:r>
      <w:r w:rsidRPr="00D300FA">
        <w:rPr>
          <w:rFonts w:ascii="Times New Roman" w:hAnsi="Times New Roman" w:cs="Times New Roman"/>
          <w:i/>
          <w:sz w:val="24"/>
          <w:szCs w:val="24"/>
        </w:rPr>
        <w:t>passwords</w:t>
      </w:r>
      <w:r w:rsidRPr="00D300FA">
        <w:rPr>
          <w:rFonts w:ascii="Times New Roman" w:hAnsi="Times New Roman" w:cs="Times New Roman"/>
          <w:sz w:val="24"/>
          <w:szCs w:val="24"/>
        </w:rPr>
        <w:t xml:space="preserve"> where Harry, the human, sends his password to Carole, the computer, and the computer verifies that it is the correct password. However, if Eve, the eavesdropper, can read the bits going over the network, she can </w:t>
      </w:r>
      <w:r w:rsidR="001C7D15">
        <w:rPr>
          <w:rFonts w:ascii="Times New Roman" w:hAnsi="Times New Roman" w:cs="Times New Roman"/>
          <w:sz w:val="24"/>
          <w:szCs w:val="24"/>
        </w:rPr>
        <w:t xml:space="preserve">learn the password by </w:t>
      </w:r>
      <w:r w:rsidRPr="00D300FA">
        <w:rPr>
          <w:rFonts w:ascii="Times New Roman" w:hAnsi="Times New Roman" w:cs="Times New Roman"/>
          <w:sz w:val="24"/>
          <w:szCs w:val="24"/>
        </w:rPr>
        <w:t>observ</w:t>
      </w:r>
      <w:r w:rsidR="001C7D15">
        <w:rPr>
          <w:rFonts w:ascii="Times New Roman" w:hAnsi="Times New Roman" w:cs="Times New Roman"/>
          <w:sz w:val="24"/>
          <w:szCs w:val="24"/>
        </w:rPr>
        <w:t>ing</w:t>
      </w:r>
      <w:r w:rsidRPr="00D300FA">
        <w:rPr>
          <w:rFonts w:ascii="Times New Roman" w:hAnsi="Times New Roman" w:cs="Times New Roman"/>
          <w:sz w:val="24"/>
          <w:szCs w:val="24"/>
        </w:rPr>
        <w:t xml:space="preserve"> just one log-</w:t>
      </w:r>
      <w:r w:rsidR="00BE4F9B">
        <w:rPr>
          <w:rFonts w:ascii="Times New Roman" w:hAnsi="Times New Roman" w:cs="Times New Roman"/>
          <w:sz w:val="24"/>
          <w:szCs w:val="24"/>
        </w:rPr>
        <w:t>in</w:t>
      </w:r>
      <w:r w:rsidRPr="00D300FA">
        <w:rPr>
          <w:rFonts w:ascii="Times New Roman" w:hAnsi="Times New Roman" w:cs="Times New Roman"/>
          <w:sz w:val="24"/>
          <w:szCs w:val="24"/>
        </w:rPr>
        <w:t>.</w:t>
      </w:r>
    </w:p>
    <w:p w14:paraId="4A3365C9" w14:textId="5E765EAF" w:rsidR="008D54A2" w:rsidRPr="00D300FA" w:rsidRDefault="008D54A2">
      <w:pPr>
        <w:rPr>
          <w:rFonts w:ascii="Times New Roman" w:hAnsi="Times New Roman" w:cs="Times New Roman"/>
          <w:sz w:val="24"/>
          <w:szCs w:val="24"/>
        </w:rPr>
      </w:pPr>
      <w:r w:rsidRPr="00D300FA">
        <w:rPr>
          <w:rFonts w:ascii="Times New Roman" w:hAnsi="Times New Roman" w:cs="Times New Roman"/>
          <w:sz w:val="24"/>
          <w:szCs w:val="24"/>
        </w:rPr>
        <w:t xml:space="preserve">A more secure scheme is a </w:t>
      </w:r>
      <w:r w:rsidRPr="00D300FA">
        <w:rPr>
          <w:rFonts w:ascii="Times New Roman" w:hAnsi="Times New Roman" w:cs="Times New Roman"/>
          <w:i/>
          <w:sz w:val="24"/>
          <w:szCs w:val="24"/>
        </w:rPr>
        <w:t>challenge-response</w:t>
      </w:r>
      <w:r w:rsidRPr="00D300FA">
        <w:rPr>
          <w:rFonts w:ascii="Times New Roman" w:hAnsi="Times New Roman" w:cs="Times New Roman"/>
          <w:sz w:val="24"/>
          <w:szCs w:val="24"/>
        </w:rPr>
        <w:t xml:space="preserve"> scheme. In a series of trials, Carole repeatedly asks Harry questions that someone not possessing the password would be unlikely to answer correctly. If </w:t>
      </w:r>
      <w:r w:rsidR="001C7D15">
        <w:rPr>
          <w:rFonts w:ascii="Times New Roman" w:hAnsi="Times New Roman" w:cs="Times New Roman"/>
          <w:sz w:val="24"/>
          <w:szCs w:val="24"/>
        </w:rPr>
        <w:t xml:space="preserve">Harry </w:t>
      </w:r>
      <w:r w:rsidRPr="00D300FA">
        <w:rPr>
          <w:rFonts w:ascii="Times New Roman" w:hAnsi="Times New Roman" w:cs="Times New Roman"/>
          <w:sz w:val="24"/>
          <w:szCs w:val="24"/>
        </w:rPr>
        <w:t xml:space="preserve">answers </w:t>
      </w:r>
      <w:r w:rsidR="001C7D15">
        <w:rPr>
          <w:rFonts w:ascii="Times New Roman" w:hAnsi="Times New Roman" w:cs="Times New Roman"/>
          <w:sz w:val="24"/>
          <w:szCs w:val="24"/>
        </w:rPr>
        <w:t>the</w:t>
      </w:r>
      <w:r w:rsidRPr="00D300FA">
        <w:rPr>
          <w:rFonts w:ascii="Times New Roman" w:hAnsi="Times New Roman" w:cs="Times New Roman"/>
          <w:sz w:val="24"/>
          <w:szCs w:val="24"/>
        </w:rPr>
        <w:t xml:space="preserve"> questions correctly, Carole concludes that </w:t>
      </w:r>
      <w:r w:rsidR="001C7D15">
        <w:rPr>
          <w:rFonts w:ascii="Times New Roman" w:hAnsi="Times New Roman" w:cs="Times New Roman"/>
          <w:sz w:val="24"/>
          <w:szCs w:val="24"/>
        </w:rPr>
        <w:t>Harry</w:t>
      </w:r>
      <w:r w:rsidRPr="00D300FA">
        <w:rPr>
          <w:rFonts w:ascii="Times New Roman" w:hAnsi="Times New Roman" w:cs="Times New Roman"/>
          <w:sz w:val="24"/>
          <w:szCs w:val="24"/>
        </w:rPr>
        <w:t xml:space="preserve"> knows the password. Let us look at an example.</w:t>
      </w:r>
      <w:r w:rsidR="001C7D15">
        <w:rPr>
          <w:rFonts w:ascii="Times New Roman" w:hAnsi="Times New Roman" w:cs="Times New Roman"/>
          <w:sz w:val="24"/>
          <w:szCs w:val="24"/>
        </w:rPr>
        <w:t xml:space="preserve"> </w:t>
      </w:r>
    </w:p>
    <w:p w14:paraId="30D49B2D" w14:textId="59F1BC99" w:rsidR="008D54A2" w:rsidRDefault="008D54A2">
      <w:pPr>
        <w:rPr>
          <w:rFonts w:ascii="Times New Roman" w:eastAsiaTheme="minorEastAsia" w:hAnsi="Times New Roman" w:cs="Times New Roman"/>
          <w:sz w:val="24"/>
          <w:szCs w:val="24"/>
        </w:rPr>
      </w:pPr>
      <w:r w:rsidRPr="00D300FA">
        <w:rPr>
          <w:rFonts w:ascii="Times New Roman" w:hAnsi="Times New Roman" w:cs="Times New Roman"/>
          <w:sz w:val="24"/>
          <w:szCs w:val="24"/>
        </w:rPr>
        <w:t xml:space="preserve">Suppose the password is </w:t>
      </w:r>
      <w:r w:rsidR="004B0378" w:rsidRPr="00D300FA">
        <w:rPr>
          <w:rFonts w:ascii="Times New Roman" w:hAnsi="Times New Roman" w:cs="Times New Roman"/>
          <w:sz w:val="24"/>
          <w:szCs w:val="24"/>
        </w:rPr>
        <w:t>an</w:t>
      </w:r>
      <w:r w:rsidRPr="00D300FA">
        <w:rPr>
          <w:rFonts w:ascii="Times New Roman" w:hAnsi="Times New Roman" w:cs="Times New Roman"/>
          <w:sz w:val="24"/>
          <w:szCs w:val="24"/>
        </w:rPr>
        <w:t xml:space="preserve"> </w:t>
      </w:r>
      <w:r w:rsidRPr="00D300FA">
        <w:rPr>
          <w:rFonts w:ascii="Times New Roman" w:hAnsi="Times New Roman" w:cs="Times New Roman"/>
          <w:i/>
          <w:sz w:val="24"/>
          <w:szCs w:val="24"/>
        </w:rPr>
        <w:t>n</w:t>
      </w:r>
      <w:r w:rsidRPr="00D300FA">
        <w:rPr>
          <w:rFonts w:ascii="Times New Roman" w:hAnsi="Times New Roman" w:cs="Times New Roman"/>
          <w:sz w:val="24"/>
          <w:szCs w:val="24"/>
        </w:rPr>
        <w:t>-bit string, i.e., a vector</w:t>
      </w:r>
      <w:r w:rsidRPr="00D300FA">
        <w:rPr>
          <w:rFonts w:ascii="Times New Roman" w:hAnsi="Times New Roman" w:cs="Times New Roman"/>
          <w:b/>
          <w:sz w:val="24"/>
          <w:szCs w:val="24"/>
        </w:rPr>
        <w:t xml:space="preserve"> </w:t>
      </w:r>
      <m:oMath>
        <m:r>
          <m:rPr>
            <m:nor/>
          </m:rPr>
          <w:rPr>
            <w:rFonts w:ascii="Cambria Math" w:hAnsi="Cambria Math" w:cs="Times New Roman"/>
            <w:b/>
            <w:sz w:val="24"/>
            <w:szCs w:val="24"/>
          </w:rPr>
          <m:t>x</m:t>
        </m:r>
      </m:oMath>
      <w:r w:rsidRPr="00D300FA">
        <w:rPr>
          <w:rFonts w:ascii="Times New Roman" w:eastAsiaTheme="minorEastAsia" w:hAnsi="Times New Roman" w:cs="Times New Roman"/>
          <w:b/>
          <w:sz w:val="24"/>
          <w:szCs w:val="24"/>
        </w:rPr>
        <w:t xml:space="preserve"> </w:t>
      </w:r>
      <w:r w:rsidRPr="00D300FA">
        <w:rPr>
          <w:rFonts w:ascii="Times New Roman" w:eastAsiaTheme="minorEastAsia" w:hAnsi="Times New Roman" w:cs="Times New Roman"/>
          <w:sz w:val="24"/>
          <w:szCs w:val="24"/>
        </w:rPr>
        <w:t xml:space="preserve">with </w:t>
      </w:r>
      <w:r w:rsidRPr="00D300FA">
        <w:rPr>
          <w:rFonts w:ascii="Times New Roman" w:eastAsiaTheme="minorEastAsia" w:hAnsi="Times New Roman" w:cs="Times New Roman"/>
          <w:i/>
          <w:sz w:val="24"/>
          <w:szCs w:val="24"/>
        </w:rPr>
        <w:t>n</w:t>
      </w:r>
      <w:r w:rsidR="00D300FA" w:rsidRPr="00D300FA">
        <w:rPr>
          <w:rFonts w:ascii="Times New Roman" w:eastAsiaTheme="minorEastAsia" w:hAnsi="Times New Roman" w:cs="Times New Roman"/>
          <w:sz w:val="24"/>
          <w:szCs w:val="24"/>
        </w:rPr>
        <w:t xml:space="preserve"> entries, where the entries are</w:t>
      </w:r>
      <w:r w:rsidRPr="00D300FA">
        <w:rPr>
          <w:rFonts w:ascii="Times New Roman" w:eastAsiaTheme="minorEastAsia" w:hAnsi="Times New Roman" w:cs="Times New Roman"/>
          <w:sz w:val="24"/>
          <w:szCs w:val="24"/>
        </w:rPr>
        <w:t xml:space="preserve"> binary </w:t>
      </w:r>
      <w:r w:rsidR="00D300FA" w:rsidRPr="00D300FA">
        <w:rPr>
          <w:rFonts w:ascii="Times New Roman" w:eastAsiaTheme="minorEastAsia" w:hAnsi="Times New Roman" w:cs="Times New Roman"/>
          <w:sz w:val="24"/>
          <w:szCs w:val="24"/>
        </w:rPr>
        <w:t>(zeros and ones</w:t>
      </w:r>
      <w:proofErr w:type="gramStart"/>
      <w:r w:rsidR="00D300FA" w:rsidRPr="00D300FA">
        <w:rPr>
          <w:rFonts w:ascii="Times New Roman" w:eastAsiaTheme="minorEastAsia" w:hAnsi="Times New Roman" w:cs="Times New Roman"/>
          <w:sz w:val="24"/>
          <w:szCs w:val="24"/>
        </w:rPr>
        <w:t>)</w:t>
      </w:r>
      <w:r w:rsidR="001C7D15">
        <w:rPr>
          <w:rFonts w:ascii="Times New Roman" w:eastAsiaTheme="minorEastAsia" w:hAnsi="Times New Roman" w:cs="Times New Roman"/>
          <w:sz w:val="24"/>
          <w:szCs w:val="24"/>
        </w:rPr>
        <w:t xml:space="preserve">, </w:t>
      </w:r>
      <w:r w:rsidRPr="00D300FA">
        <w:rPr>
          <w:rFonts w:ascii="Times New Roman" w:eastAsiaTheme="minorEastAsia" w:hAnsi="Times New Roman" w:cs="Times New Roman"/>
          <w:sz w:val="24"/>
          <w:szCs w:val="24"/>
        </w:rPr>
        <w:t>and</w:t>
      </w:r>
      <w:proofErr w:type="gramEnd"/>
      <w:r w:rsidRPr="00D300FA">
        <w:rPr>
          <w:rFonts w:ascii="Times New Roman" w:eastAsiaTheme="minorEastAsia" w:hAnsi="Times New Roman" w:cs="Times New Roman"/>
          <w:sz w:val="24"/>
          <w:szCs w:val="24"/>
        </w:rPr>
        <w:t xml:space="preserve"> chosen uniformly at random. </w:t>
      </w:r>
      <w:r w:rsidR="00D300FA" w:rsidRPr="00D300FA">
        <w:rPr>
          <w:rFonts w:ascii="Times New Roman" w:eastAsiaTheme="minorEastAsia" w:hAnsi="Times New Roman" w:cs="Times New Roman"/>
          <w:sz w:val="24"/>
          <w:szCs w:val="24"/>
        </w:rPr>
        <w:t xml:space="preserve">More formally, the vector is said to be defined over </w:t>
      </w:r>
      <w:proofErr w:type="gramStart"/>
      <w:r w:rsidR="00D300FA" w:rsidRPr="00D300FA">
        <w:rPr>
          <w:rFonts w:ascii="Times New Roman" w:eastAsiaTheme="minorEastAsia" w:hAnsi="Times New Roman" w:cs="Times New Roman"/>
          <w:i/>
          <w:sz w:val="24"/>
          <w:szCs w:val="24"/>
        </w:rPr>
        <w:t>GF(</w:t>
      </w:r>
      <w:proofErr w:type="gramEnd"/>
      <w:r w:rsidR="00D300FA" w:rsidRPr="00D300FA">
        <w:rPr>
          <w:rFonts w:ascii="Times New Roman" w:eastAsiaTheme="minorEastAsia" w:hAnsi="Times New Roman" w:cs="Times New Roman"/>
          <w:i/>
          <w:sz w:val="24"/>
          <w:szCs w:val="24"/>
        </w:rPr>
        <w:t>2)</w:t>
      </w:r>
      <w:r w:rsidR="00D300FA" w:rsidRPr="00D300FA">
        <w:rPr>
          <w:rFonts w:ascii="Times New Roman" w:eastAsiaTheme="minorEastAsia" w:hAnsi="Times New Roman" w:cs="Times New Roman"/>
          <w:sz w:val="24"/>
          <w:szCs w:val="24"/>
        </w:rPr>
        <w:t xml:space="preserve">, which is short for </w:t>
      </w:r>
      <w:r w:rsidR="00D300FA" w:rsidRPr="00D300FA">
        <w:rPr>
          <w:rFonts w:ascii="Times New Roman" w:eastAsiaTheme="minorEastAsia" w:hAnsi="Times New Roman" w:cs="Times New Roman"/>
          <w:i/>
          <w:sz w:val="24"/>
          <w:szCs w:val="24"/>
        </w:rPr>
        <w:t>Galois Field 2</w:t>
      </w:r>
      <w:r w:rsidR="00D300FA" w:rsidRPr="00D300FA">
        <w:rPr>
          <w:rFonts w:ascii="Times New Roman" w:eastAsiaTheme="minorEastAsia" w:hAnsi="Times New Roman" w:cs="Times New Roman"/>
          <w:sz w:val="24"/>
          <w:szCs w:val="24"/>
        </w:rPr>
        <w:t xml:space="preserve">. The field </w:t>
      </w:r>
      <w:proofErr w:type="gramStart"/>
      <w:r w:rsidR="00D300FA" w:rsidRPr="00D300FA">
        <w:rPr>
          <w:rFonts w:ascii="Times New Roman" w:eastAsiaTheme="minorEastAsia" w:hAnsi="Times New Roman" w:cs="Times New Roman"/>
          <w:i/>
          <w:sz w:val="24"/>
          <w:szCs w:val="24"/>
        </w:rPr>
        <w:t>GF(</w:t>
      </w:r>
      <w:proofErr w:type="gramEnd"/>
      <w:r w:rsidR="00D300FA" w:rsidRPr="00D300FA">
        <w:rPr>
          <w:rFonts w:ascii="Times New Roman" w:eastAsiaTheme="minorEastAsia" w:hAnsi="Times New Roman" w:cs="Times New Roman"/>
          <w:i/>
          <w:sz w:val="24"/>
          <w:szCs w:val="24"/>
        </w:rPr>
        <w:t>2)</w:t>
      </w:r>
      <w:r w:rsidR="00D300FA" w:rsidRPr="00D300FA">
        <w:rPr>
          <w:rFonts w:ascii="Times New Roman" w:eastAsiaTheme="minorEastAsia" w:hAnsi="Times New Roman" w:cs="Times New Roman"/>
          <w:sz w:val="24"/>
          <w:szCs w:val="24"/>
        </w:rPr>
        <w:t xml:space="preserve"> has </w:t>
      </w:r>
      <w:r w:rsidR="00304C0E">
        <w:rPr>
          <w:rFonts w:ascii="Times New Roman" w:eastAsiaTheme="minorEastAsia" w:hAnsi="Times New Roman" w:cs="Times New Roman"/>
          <w:sz w:val="24"/>
          <w:szCs w:val="24"/>
        </w:rPr>
        <w:t xml:space="preserve">only </w:t>
      </w:r>
      <w:r w:rsidR="00D300FA" w:rsidRPr="00D300FA">
        <w:rPr>
          <w:rFonts w:ascii="Times New Roman" w:eastAsiaTheme="minorEastAsia" w:hAnsi="Times New Roman" w:cs="Times New Roman"/>
          <w:sz w:val="24"/>
          <w:szCs w:val="24"/>
        </w:rPr>
        <w:t xml:space="preserve">two elements, 0 and 1. Addition in </w:t>
      </w:r>
      <w:r w:rsidR="00D300FA" w:rsidRPr="00D300FA">
        <w:rPr>
          <w:rFonts w:ascii="Times New Roman" w:eastAsiaTheme="minorEastAsia" w:hAnsi="Times New Roman" w:cs="Times New Roman"/>
          <w:i/>
          <w:sz w:val="24"/>
          <w:szCs w:val="24"/>
        </w:rPr>
        <w:t>GF(2)</w:t>
      </w:r>
      <w:r w:rsidR="00D300FA" w:rsidRPr="00D300FA">
        <w:rPr>
          <w:rFonts w:ascii="Times New Roman" w:eastAsiaTheme="minorEastAsia" w:hAnsi="Times New Roman" w:cs="Times New Roman"/>
          <w:sz w:val="24"/>
          <w:szCs w:val="24"/>
        </w:rPr>
        <w:t xml:space="preserve"> is modulo</w:t>
      </w:r>
      <w:r w:rsidR="00E64AAB">
        <w:rPr>
          <w:rFonts w:ascii="Times New Roman" w:eastAsiaTheme="minorEastAsia" w:hAnsi="Times New Roman" w:cs="Times New Roman"/>
          <w:sz w:val="24"/>
          <w:szCs w:val="24"/>
        </w:rPr>
        <w:t xml:space="preserve"> </w:t>
      </w:r>
      <w:r w:rsidR="00D300FA" w:rsidRPr="00D300FA">
        <w:rPr>
          <w:rFonts w:ascii="Times New Roman" w:eastAsiaTheme="minorEastAsia" w:hAnsi="Times New Roman" w:cs="Times New Roman"/>
          <w:sz w:val="24"/>
          <w:szCs w:val="24"/>
        </w:rPr>
        <w:t xml:space="preserve">2, i.e., equivalent to exclusive-OR. Multiplication in </w:t>
      </w:r>
      <w:proofErr w:type="gramStart"/>
      <w:r w:rsidR="00D300FA" w:rsidRPr="00D300FA">
        <w:rPr>
          <w:rFonts w:ascii="Times New Roman" w:eastAsiaTheme="minorEastAsia" w:hAnsi="Times New Roman" w:cs="Times New Roman"/>
          <w:i/>
          <w:sz w:val="24"/>
          <w:szCs w:val="24"/>
        </w:rPr>
        <w:t>GF(</w:t>
      </w:r>
      <w:proofErr w:type="gramEnd"/>
      <w:r w:rsidR="00D300FA" w:rsidRPr="00D300FA">
        <w:rPr>
          <w:rFonts w:ascii="Times New Roman" w:eastAsiaTheme="minorEastAsia" w:hAnsi="Times New Roman" w:cs="Times New Roman"/>
          <w:i/>
          <w:sz w:val="24"/>
          <w:szCs w:val="24"/>
        </w:rPr>
        <w:t>2)</w:t>
      </w:r>
      <w:r w:rsidR="00E64AAB">
        <w:rPr>
          <w:rFonts w:ascii="Times New Roman" w:eastAsiaTheme="minorEastAsia" w:hAnsi="Times New Roman" w:cs="Times New Roman"/>
          <w:sz w:val="24"/>
          <w:szCs w:val="24"/>
        </w:rPr>
        <w:t xml:space="preserve"> is</w:t>
      </w:r>
      <w:r w:rsidR="00D300FA" w:rsidRPr="00D300FA">
        <w:rPr>
          <w:rFonts w:ascii="Times New Roman" w:eastAsiaTheme="minorEastAsia" w:hAnsi="Times New Roman" w:cs="Times New Roman"/>
          <w:sz w:val="24"/>
          <w:szCs w:val="24"/>
        </w:rPr>
        <w:t xml:space="preserve"> just like or</w:t>
      </w:r>
      <w:r w:rsidR="00E64AAB">
        <w:rPr>
          <w:rFonts w:ascii="Times New Roman" w:eastAsiaTheme="minorEastAsia" w:hAnsi="Times New Roman" w:cs="Times New Roman"/>
          <w:sz w:val="24"/>
          <w:szCs w:val="24"/>
        </w:rPr>
        <w:t>dinary multiplication</w:t>
      </w:r>
      <w:r w:rsidR="00D300FA" w:rsidRPr="00D300FA">
        <w:rPr>
          <w:rFonts w:ascii="Times New Roman" w:eastAsiaTheme="minorEastAsia" w:hAnsi="Times New Roman" w:cs="Times New Roman"/>
          <w:sz w:val="24"/>
          <w:szCs w:val="24"/>
        </w:rPr>
        <w:t>.</w:t>
      </w:r>
      <w:r w:rsidR="00830D84">
        <w:rPr>
          <w:rFonts w:ascii="Times New Roman" w:eastAsiaTheme="minorEastAsia" w:hAnsi="Times New Roman" w:cs="Times New Roman"/>
          <w:sz w:val="24"/>
          <w:szCs w:val="24"/>
        </w:rPr>
        <w:t xml:space="preserve"> In this exercise, all data is assumed to be in </w:t>
      </w:r>
      <w:proofErr w:type="gramStart"/>
      <w:r w:rsidR="00830D84" w:rsidRPr="00830D84">
        <w:rPr>
          <w:rFonts w:ascii="Times New Roman" w:eastAsiaTheme="minorEastAsia" w:hAnsi="Times New Roman" w:cs="Times New Roman"/>
          <w:i/>
          <w:sz w:val="24"/>
          <w:szCs w:val="24"/>
        </w:rPr>
        <w:t>GF(</w:t>
      </w:r>
      <w:proofErr w:type="gramEnd"/>
      <w:r w:rsidR="00830D84" w:rsidRPr="00830D84">
        <w:rPr>
          <w:rFonts w:ascii="Times New Roman" w:eastAsiaTheme="minorEastAsia" w:hAnsi="Times New Roman" w:cs="Times New Roman"/>
          <w:i/>
          <w:sz w:val="24"/>
          <w:szCs w:val="24"/>
        </w:rPr>
        <w:t>2)</w:t>
      </w:r>
      <w:r w:rsidR="00830D84">
        <w:rPr>
          <w:rFonts w:ascii="Times New Roman" w:eastAsiaTheme="minorEastAsia" w:hAnsi="Times New Roman" w:cs="Times New Roman"/>
          <w:sz w:val="24"/>
          <w:szCs w:val="24"/>
        </w:rPr>
        <w:t>.</w:t>
      </w:r>
    </w:p>
    <w:p w14:paraId="6751C7F1" w14:textId="00FCF603" w:rsidR="00D300FA" w:rsidRDefault="00D300FA">
      <w:pPr>
        <w:rPr>
          <w:rFonts w:ascii="Times New Roman" w:eastAsiaTheme="minorEastAsia" w:hAnsi="Times New Roman" w:cs="Times New Roman"/>
          <w:sz w:val="24"/>
          <w:szCs w:val="24"/>
        </w:rPr>
      </w:pPr>
      <w:r w:rsidRPr="00D300FA">
        <w:rPr>
          <w:rFonts w:ascii="Times New Roman" w:hAnsi="Times New Roman" w:cs="Times New Roman"/>
          <w:sz w:val="24"/>
          <w:szCs w:val="24"/>
        </w:rPr>
        <w:t xml:space="preserve">In the </w:t>
      </w:r>
      <w:proofErr w:type="spellStart"/>
      <w:r w:rsidRPr="00D300FA">
        <w:rPr>
          <w:rFonts w:ascii="Times New Roman" w:hAnsi="Times New Roman" w:cs="Times New Roman"/>
          <w:i/>
          <w:sz w:val="24"/>
          <w:szCs w:val="24"/>
        </w:rPr>
        <w:t>i</w:t>
      </w:r>
      <w:r w:rsidRPr="00D300FA">
        <w:rPr>
          <w:rFonts w:ascii="Times New Roman" w:hAnsi="Times New Roman" w:cs="Times New Roman"/>
          <w:i/>
          <w:sz w:val="24"/>
          <w:szCs w:val="24"/>
          <w:vertAlign w:val="superscript"/>
        </w:rPr>
        <w:t>th</w:t>
      </w:r>
      <w:proofErr w:type="spellEnd"/>
      <w:r w:rsidRPr="00D300FA">
        <w:rPr>
          <w:rFonts w:ascii="Times New Roman" w:hAnsi="Times New Roman" w:cs="Times New Roman"/>
          <w:sz w:val="24"/>
          <w:szCs w:val="24"/>
        </w:rPr>
        <w:t xml:space="preserve"> trial, Carole selects a nonzero vector </w:t>
      </w:r>
      <w:r w:rsidR="00974CA6">
        <w:rPr>
          <w:rFonts w:ascii="Times New Roman" w:hAnsi="Times New Roman" w:cs="Times New Roman"/>
          <w:b/>
          <w:sz w:val="24"/>
          <w:szCs w:val="24"/>
        </w:rPr>
        <w:t>c</w:t>
      </w:r>
      <w:r w:rsidRPr="00D300FA">
        <w:rPr>
          <w:rFonts w:ascii="Times New Roman" w:hAnsi="Times New Roman" w:cs="Times New Roman"/>
          <w:i/>
          <w:sz w:val="24"/>
          <w:szCs w:val="24"/>
          <w:vertAlign w:val="subscript"/>
        </w:rPr>
        <w:t>i</w:t>
      </w:r>
      <w:r w:rsidRPr="00D300FA">
        <w:rPr>
          <w:rFonts w:ascii="Times New Roman" w:hAnsi="Times New Roman" w:cs="Times New Roman"/>
          <w:sz w:val="24"/>
          <w:szCs w:val="24"/>
        </w:rPr>
        <w:t xml:space="preserve">, </w:t>
      </w:r>
      <w:r w:rsidRPr="00E64AAB">
        <w:rPr>
          <w:rFonts w:ascii="Times New Roman" w:hAnsi="Times New Roman" w:cs="Times New Roman"/>
          <w:sz w:val="24"/>
          <w:szCs w:val="24"/>
        </w:rPr>
        <w:t>a</w:t>
      </w:r>
      <w:r w:rsidRPr="00D300FA">
        <w:rPr>
          <w:rFonts w:ascii="Times New Roman" w:hAnsi="Times New Roman" w:cs="Times New Roman"/>
          <w:i/>
          <w:sz w:val="24"/>
          <w:szCs w:val="24"/>
        </w:rPr>
        <w:t xml:space="preserve"> challenge vector</w:t>
      </w:r>
      <w:r w:rsidRPr="00D300FA">
        <w:rPr>
          <w:rFonts w:ascii="Times New Roman" w:hAnsi="Times New Roman" w:cs="Times New Roman"/>
          <w:sz w:val="24"/>
          <w:szCs w:val="24"/>
        </w:rPr>
        <w:t xml:space="preserve">, and sends it to </w:t>
      </w:r>
      <w:r w:rsidR="00AB6966">
        <w:rPr>
          <w:rFonts w:ascii="Times New Roman" w:hAnsi="Times New Roman" w:cs="Times New Roman"/>
          <w:sz w:val="24"/>
          <w:szCs w:val="24"/>
        </w:rPr>
        <w:t>Harry</w:t>
      </w:r>
      <w:r w:rsidRPr="00D300FA">
        <w:rPr>
          <w:rFonts w:ascii="Times New Roman" w:hAnsi="Times New Roman" w:cs="Times New Roman"/>
          <w:sz w:val="24"/>
          <w:szCs w:val="24"/>
        </w:rPr>
        <w:t xml:space="preserve">. </w:t>
      </w:r>
      <w:r w:rsidR="00AB6966">
        <w:rPr>
          <w:rFonts w:ascii="Times New Roman" w:hAnsi="Times New Roman" w:cs="Times New Roman"/>
          <w:sz w:val="24"/>
          <w:szCs w:val="24"/>
        </w:rPr>
        <w:t>Harry</w:t>
      </w:r>
      <w:r w:rsidRPr="00D300FA">
        <w:rPr>
          <w:rFonts w:ascii="Times New Roman" w:hAnsi="Times New Roman" w:cs="Times New Roman"/>
          <w:sz w:val="24"/>
          <w:szCs w:val="24"/>
        </w:rPr>
        <w:t xml:space="preserve"> </w:t>
      </w:r>
      <w:r w:rsidR="00AB6966">
        <w:rPr>
          <w:rFonts w:ascii="Times New Roman" w:hAnsi="Times New Roman" w:cs="Times New Roman"/>
          <w:sz w:val="24"/>
          <w:szCs w:val="24"/>
        </w:rPr>
        <w:t xml:space="preserve">is required to </w:t>
      </w:r>
      <w:r w:rsidRPr="00D300FA">
        <w:rPr>
          <w:rFonts w:ascii="Times New Roman" w:hAnsi="Times New Roman" w:cs="Times New Roman"/>
          <w:sz w:val="24"/>
          <w:szCs w:val="24"/>
        </w:rPr>
        <w:t xml:space="preserve">send back a single bit </w:t>
      </w:r>
      <w:r w:rsidR="00E64AAB">
        <w:rPr>
          <w:rFonts w:ascii="Times New Roman" w:hAnsi="Times New Roman" w:cs="Times New Roman"/>
          <w:sz w:val="24"/>
          <w:szCs w:val="24"/>
        </w:rPr>
        <w:t>β</w:t>
      </w:r>
      <w:proofErr w:type="spellStart"/>
      <w:r w:rsidR="00E64AAB" w:rsidRPr="00E64AAB">
        <w:rPr>
          <w:rFonts w:ascii="Times New Roman" w:hAnsi="Times New Roman" w:cs="Times New Roman"/>
          <w:sz w:val="24"/>
          <w:szCs w:val="24"/>
          <w:vertAlign w:val="subscript"/>
        </w:rPr>
        <w:t>i</w:t>
      </w:r>
      <w:proofErr w:type="spellEnd"/>
      <w:r w:rsidR="00E64AAB">
        <w:rPr>
          <w:rFonts w:ascii="Times New Roman" w:hAnsi="Times New Roman" w:cs="Times New Roman"/>
          <w:sz w:val="24"/>
          <w:szCs w:val="24"/>
        </w:rPr>
        <w:t xml:space="preserve">, which is supposed to be the dot product of </w:t>
      </w:r>
      <w:r w:rsidR="00426B79">
        <w:rPr>
          <w:rFonts w:ascii="Times New Roman" w:hAnsi="Times New Roman" w:cs="Times New Roman"/>
          <w:b/>
          <w:sz w:val="24"/>
          <w:szCs w:val="24"/>
        </w:rPr>
        <w:t>c</w:t>
      </w:r>
      <w:r w:rsidR="00E64AAB" w:rsidRPr="00D300FA">
        <w:rPr>
          <w:rFonts w:ascii="Times New Roman" w:hAnsi="Times New Roman" w:cs="Times New Roman"/>
          <w:i/>
          <w:sz w:val="24"/>
          <w:szCs w:val="24"/>
          <w:vertAlign w:val="subscript"/>
        </w:rPr>
        <w:t>i</w:t>
      </w:r>
      <w:r w:rsidR="00E64AAB">
        <w:rPr>
          <w:rFonts w:ascii="Times New Roman" w:hAnsi="Times New Roman" w:cs="Times New Roman"/>
          <w:sz w:val="24"/>
          <w:szCs w:val="24"/>
        </w:rPr>
        <w:t xml:space="preserve"> and the password </w:t>
      </w:r>
      <m:oMath>
        <m:r>
          <m:rPr>
            <m:nor/>
          </m:rPr>
          <w:rPr>
            <w:rFonts w:ascii="Cambria Math" w:hAnsi="Cambria Math" w:cs="Times New Roman"/>
            <w:b/>
            <w:sz w:val="24"/>
            <w:szCs w:val="24"/>
          </w:rPr>
          <m:t>x</m:t>
        </m:r>
      </m:oMath>
      <w:r w:rsidR="00AB6966">
        <w:rPr>
          <w:rFonts w:ascii="Times New Roman" w:eastAsiaTheme="minorEastAsia" w:hAnsi="Times New Roman" w:cs="Times New Roman"/>
          <w:sz w:val="24"/>
          <w:szCs w:val="24"/>
        </w:rPr>
        <w:t xml:space="preserve">. </w:t>
      </w:r>
      <w:r w:rsidR="00E64AAB">
        <w:rPr>
          <w:rFonts w:ascii="Times New Roman" w:eastAsiaTheme="minorEastAsia" w:hAnsi="Times New Roman" w:cs="Times New Roman"/>
          <w:sz w:val="24"/>
          <w:szCs w:val="24"/>
        </w:rPr>
        <w:t xml:space="preserve">Carole </w:t>
      </w:r>
      <w:r w:rsidR="00AB6966">
        <w:rPr>
          <w:rFonts w:ascii="Times New Roman" w:eastAsiaTheme="minorEastAsia" w:hAnsi="Times New Roman" w:cs="Times New Roman"/>
          <w:sz w:val="24"/>
          <w:szCs w:val="24"/>
        </w:rPr>
        <w:t xml:space="preserve">then </w:t>
      </w:r>
      <w:r w:rsidR="00E64AAB">
        <w:rPr>
          <w:rFonts w:ascii="Times New Roman" w:eastAsiaTheme="minorEastAsia" w:hAnsi="Times New Roman" w:cs="Times New Roman"/>
          <w:sz w:val="24"/>
          <w:szCs w:val="24"/>
        </w:rPr>
        <w:t xml:space="preserve">checks whether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b/>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r>
          <m:rPr>
            <m:nor/>
          </m:rPr>
          <w:rPr>
            <w:rFonts w:ascii="Cambria Math" w:eastAsiaTheme="minorEastAsia" w:hAnsi="Cambria Math" w:cs="Times New Roman"/>
            <w:b/>
            <w:sz w:val="24"/>
            <w:szCs w:val="24"/>
          </w:rPr>
          <m:t>x</m:t>
        </m:r>
      </m:oMath>
      <w:r w:rsidR="00E64AAB">
        <w:rPr>
          <w:rFonts w:ascii="Times New Roman" w:eastAsiaTheme="minorEastAsia" w:hAnsi="Times New Roman" w:cs="Times New Roman"/>
          <w:sz w:val="24"/>
          <w:szCs w:val="24"/>
        </w:rPr>
        <w:t xml:space="preserve">. If </w:t>
      </w:r>
      <w:r w:rsidR="00684F85">
        <w:rPr>
          <w:rFonts w:ascii="Times New Roman" w:eastAsiaTheme="minorEastAsia" w:hAnsi="Times New Roman" w:cs="Times New Roman"/>
          <w:sz w:val="24"/>
          <w:szCs w:val="24"/>
        </w:rPr>
        <w:t>Harry</w:t>
      </w:r>
      <w:r w:rsidR="00E64AAB">
        <w:rPr>
          <w:rFonts w:ascii="Times New Roman" w:eastAsiaTheme="minorEastAsia" w:hAnsi="Times New Roman" w:cs="Times New Roman"/>
          <w:sz w:val="24"/>
          <w:szCs w:val="24"/>
        </w:rPr>
        <w:t xml:space="preserve"> passes enough trials, Carole concludes that </w:t>
      </w:r>
      <w:r w:rsidR="00684F85">
        <w:rPr>
          <w:rFonts w:ascii="Times New Roman" w:eastAsiaTheme="minorEastAsia" w:hAnsi="Times New Roman" w:cs="Times New Roman"/>
          <w:sz w:val="24"/>
          <w:szCs w:val="24"/>
        </w:rPr>
        <w:t>Harry</w:t>
      </w:r>
      <w:r w:rsidR="00E64AAB">
        <w:rPr>
          <w:rFonts w:ascii="Times New Roman" w:eastAsiaTheme="minorEastAsia" w:hAnsi="Times New Roman" w:cs="Times New Roman"/>
          <w:sz w:val="24"/>
          <w:szCs w:val="24"/>
        </w:rPr>
        <w:t xml:space="preserve"> knows the password, and allows </w:t>
      </w:r>
      <w:r w:rsidR="00684F85">
        <w:rPr>
          <w:rFonts w:ascii="Times New Roman" w:eastAsiaTheme="minorEastAsia" w:hAnsi="Times New Roman" w:cs="Times New Roman"/>
          <w:sz w:val="24"/>
          <w:szCs w:val="24"/>
        </w:rPr>
        <w:t>him</w:t>
      </w:r>
      <w:r w:rsidR="00E64AAB">
        <w:rPr>
          <w:rFonts w:ascii="Times New Roman" w:eastAsiaTheme="minorEastAsia" w:hAnsi="Times New Roman" w:cs="Times New Roman"/>
          <w:sz w:val="24"/>
          <w:szCs w:val="24"/>
        </w:rPr>
        <w:t xml:space="preserve"> to log in.</w:t>
      </w:r>
    </w:p>
    <w:p w14:paraId="7480A68D" w14:textId="77777777" w:rsidR="007A603F" w:rsidRDefault="007A603F">
      <w:pPr>
        <w:rPr>
          <w:rFonts w:ascii="Times New Roman" w:eastAsiaTheme="minorEastAsia" w:hAnsi="Times New Roman" w:cs="Times New Roman"/>
          <w:sz w:val="24"/>
          <w:szCs w:val="24"/>
          <w:u w:val="single"/>
        </w:rPr>
      </w:pPr>
    </w:p>
    <w:p w14:paraId="539DED85" w14:textId="0682567A" w:rsidR="00F83ECB" w:rsidRPr="007A603F" w:rsidRDefault="008B0527">
      <w:pPr>
        <w:rPr>
          <w:rFonts w:ascii="Times New Roman" w:eastAsiaTheme="minorEastAsia" w:hAnsi="Times New Roman" w:cs="Times New Roman"/>
          <w:sz w:val="24"/>
          <w:szCs w:val="24"/>
          <w:u w:val="single"/>
        </w:rPr>
      </w:pPr>
      <w:r w:rsidRPr="00383917">
        <w:rPr>
          <w:rFonts w:ascii="Times New Roman" w:eastAsiaTheme="minorEastAsia" w:hAnsi="Times New Roman" w:cs="Times New Roman"/>
          <w:sz w:val="24"/>
          <w:szCs w:val="24"/>
          <w:u w:val="single"/>
        </w:rPr>
        <w:t>Question 1:</w:t>
      </w:r>
      <w:r>
        <w:rPr>
          <w:rFonts w:ascii="Times New Roman" w:eastAsiaTheme="minorEastAsia" w:hAnsi="Times New Roman" w:cs="Times New Roman"/>
          <w:sz w:val="24"/>
          <w:szCs w:val="24"/>
        </w:rPr>
        <w:t xml:space="preserve"> </w:t>
      </w:r>
    </w:p>
    <w:p w14:paraId="4770440A" w14:textId="1110FBF0" w:rsidR="008B0527" w:rsidRDefault="008B0527">
      <w:pPr>
        <w:rPr>
          <w:rFonts w:ascii="Times New Roman" w:hAnsi="Times New Roman" w:cs="Times New Roman"/>
          <w:sz w:val="24"/>
          <w:szCs w:val="24"/>
        </w:rPr>
      </w:pPr>
      <w:r>
        <w:rPr>
          <w:rFonts w:ascii="Times New Roman" w:eastAsiaTheme="minorEastAsia" w:hAnsi="Times New Roman" w:cs="Times New Roman"/>
          <w:sz w:val="24"/>
          <w:szCs w:val="24"/>
        </w:rPr>
        <w:t xml:space="preserve">Suppose the password </w:t>
      </w:r>
      <w:r w:rsidRPr="008B0527">
        <w:rPr>
          <w:rFonts w:ascii="Times New Roman" w:eastAsiaTheme="minorEastAsia" w:hAnsi="Times New Roman" w:cs="Times New Roman"/>
          <w:b/>
          <w:sz w:val="24"/>
          <w:szCs w:val="24"/>
        </w:rPr>
        <w:t>x</w:t>
      </w:r>
      <w:r>
        <w:rPr>
          <w:rFonts w:ascii="Times New Roman" w:eastAsiaTheme="minorEastAsia" w:hAnsi="Times New Roman" w:cs="Times New Roman"/>
          <w:sz w:val="24"/>
          <w:szCs w:val="24"/>
        </w:rPr>
        <w:t xml:space="preserve"> is 10111. Harry initiates log-in. </w:t>
      </w:r>
      <w:r w:rsidR="000C4399">
        <w:rPr>
          <w:rFonts w:ascii="Times New Roman" w:eastAsiaTheme="minorEastAsia" w:hAnsi="Times New Roman" w:cs="Times New Roman"/>
          <w:sz w:val="24"/>
          <w:szCs w:val="24"/>
        </w:rPr>
        <w:t>What is</w:t>
      </w:r>
      <w:r>
        <w:rPr>
          <w:rFonts w:ascii="Times New Roman" w:eastAsiaTheme="minorEastAsia" w:hAnsi="Times New Roman" w:cs="Times New Roman"/>
          <w:sz w:val="24"/>
          <w:szCs w:val="24"/>
        </w:rPr>
        <w:t xml:space="preserve"> Harry’s response to Carole’s challenge vectors </w:t>
      </w:r>
      <w:r w:rsidR="00974CA6">
        <w:rPr>
          <w:rFonts w:ascii="Times New Roman" w:hAnsi="Times New Roman" w:cs="Times New Roman"/>
          <w:b/>
          <w:sz w:val="24"/>
          <w:szCs w:val="24"/>
        </w:rPr>
        <w:t>c</w:t>
      </w:r>
      <w:r>
        <w:rPr>
          <w:rFonts w:ascii="Times New Roman" w:hAnsi="Times New Roman" w:cs="Times New Roman"/>
          <w:i/>
          <w:sz w:val="24"/>
          <w:szCs w:val="24"/>
          <w:vertAlign w:val="subscript"/>
        </w:rPr>
        <w:t>1</w:t>
      </w:r>
      <w:r>
        <w:rPr>
          <w:rFonts w:ascii="Times New Roman" w:hAnsi="Times New Roman" w:cs="Times New Roman"/>
          <w:sz w:val="24"/>
          <w:szCs w:val="24"/>
        </w:rPr>
        <w:t xml:space="preserve"> = 01011 and </w:t>
      </w:r>
      <w:r w:rsidR="00974CA6">
        <w:rPr>
          <w:rFonts w:ascii="Times New Roman" w:hAnsi="Times New Roman" w:cs="Times New Roman"/>
          <w:b/>
          <w:sz w:val="24"/>
          <w:szCs w:val="24"/>
        </w:rPr>
        <w:t>c</w:t>
      </w:r>
      <w:r>
        <w:rPr>
          <w:rFonts w:ascii="Times New Roman" w:hAnsi="Times New Roman" w:cs="Times New Roman"/>
          <w:i/>
          <w:sz w:val="24"/>
          <w:szCs w:val="24"/>
          <w:vertAlign w:val="subscript"/>
        </w:rPr>
        <w:t>2</w:t>
      </w:r>
      <w:r>
        <w:rPr>
          <w:rFonts w:ascii="Times New Roman" w:hAnsi="Times New Roman" w:cs="Times New Roman"/>
          <w:sz w:val="24"/>
          <w:szCs w:val="24"/>
        </w:rPr>
        <w:t xml:space="preserve"> = 11110.</w:t>
      </w:r>
    </w:p>
    <w:p w14:paraId="38EF0528" w14:textId="467F4AC2" w:rsidR="00DE171D" w:rsidRDefault="00DE171D">
      <w:pPr>
        <w:rPr>
          <w:rFonts w:ascii="Times New Roman" w:eastAsiaTheme="minorEastAsia" w:hAnsi="Times New Roman" w:cs="Times New Roman"/>
          <w:sz w:val="24"/>
          <w:szCs w:val="24"/>
        </w:rPr>
      </w:pPr>
      <w:r>
        <w:rPr>
          <w:rFonts w:ascii="Times New Roman" w:hAnsi="Times New Roman" w:cs="Times New Roman"/>
          <w:sz w:val="24"/>
          <w:szCs w:val="24"/>
        </w:rPr>
        <w:t xml:space="preserve">[NOTE: </w:t>
      </w:r>
      <w:r>
        <w:rPr>
          <w:rFonts w:ascii="Times New Roman" w:eastAsiaTheme="minorEastAsia" w:hAnsi="Times New Roman" w:cs="Times New Roman"/>
          <w:sz w:val="24"/>
          <w:szCs w:val="24"/>
        </w:rPr>
        <w:t xml:space="preserve">In Python, the dot product of two vectors </w:t>
      </w:r>
      <w:r>
        <w:rPr>
          <w:rFonts w:ascii="Times New Roman" w:hAnsi="Times New Roman" w:cs="Times New Roman"/>
          <w:b/>
          <w:sz w:val="24"/>
          <w:szCs w:val="24"/>
        </w:rPr>
        <w:t>v</w:t>
      </w:r>
      <w:r>
        <w:rPr>
          <w:rFonts w:ascii="Times New Roman" w:hAnsi="Times New Roman" w:cs="Times New Roman"/>
          <w:i/>
          <w:sz w:val="24"/>
          <w:szCs w:val="24"/>
          <w:vertAlign w:val="subscript"/>
        </w:rPr>
        <w:t>1</w:t>
      </w:r>
      <w:r>
        <w:rPr>
          <w:rFonts w:ascii="Times New Roman" w:hAnsi="Times New Roman" w:cs="Times New Roman"/>
          <w:sz w:val="24"/>
          <w:szCs w:val="24"/>
        </w:rPr>
        <w:t xml:space="preserve"> = 1101 and </w:t>
      </w:r>
      <w:r>
        <w:rPr>
          <w:rFonts w:ascii="Times New Roman" w:hAnsi="Times New Roman" w:cs="Times New Roman"/>
          <w:b/>
          <w:sz w:val="24"/>
          <w:szCs w:val="24"/>
        </w:rPr>
        <w:t>v</w:t>
      </w:r>
      <w:r>
        <w:rPr>
          <w:rFonts w:ascii="Times New Roman" w:hAnsi="Times New Roman" w:cs="Times New Roman"/>
          <w:i/>
          <w:sz w:val="24"/>
          <w:szCs w:val="24"/>
          <w:vertAlign w:val="subscript"/>
        </w:rPr>
        <w:t>2</w:t>
      </w:r>
      <w:r>
        <w:rPr>
          <w:rFonts w:ascii="Times New Roman" w:hAnsi="Times New Roman" w:cs="Times New Roman"/>
          <w:sz w:val="24"/>
          <w:szCs w:val="24"/>
        </w:rPr>
        <w:t xml:space="preserve"> = 1111 will return 3. However</w:t>
      </w:r>
      <w:r>
        <w:rPr>
          <w:rFonts w:ascii="Times New Roman" w:eastAsiaTheme="minorEastAsia" w:hAnsi="Times New Roman" w:cs="Times New Roman"/>
          <w:sz w:val="24"/>
          <w:szCs w:val="24"/>
        </w:rPr>
        <w:t xml:space="preserve"> </w:t>
      </w:r>
      <w:proofErr w:type="gramStart"/>
      <w:r w:rsidRPr="00830D84">
        <w:rPr>
          <w:rFonts w:ascii="Times New Roman" w:eastAsiaTheme="minorEastAsia" w:hAnsi="Times New Roman" w:cs="Times New Roman"/>
          <w:i/>
          <w:sz w:val="24"/>
          <w:szCs w:val="24"/>
        </w:rPr>
        <w:t>GF(</w:t>
      </w:r>
      <w:proofErr w:type="gramEnd"/>
      <w:r w:rsidRPr="00830D84">
        <w:rPr>
          <w:rFonts w:ascii="Times New Roman" w:eastAsiaTheme="minorEastAsia" w:hAnsi="Times New Roman" w:cs="Times New Roman"/>
          <w:i/>
          <w:sz w:val="24"/>
          <w:szCs w:val="24"/>
        </w:rPr>
        <w:t>2)</w:t>
      </w:r>
      <w:r>
        <w:rPr>
          <w:rFonts w:ascii="Times New Roman" w:eastAsiaTheme="minorEastAsia" w:hAnsi="Times New Roman" w:cs="Times New Roman"/>
          <w:sz w:val="24"/>
          <w:szCs w:val="24"/>
        </w:rPr>
        <w:t xml:space="preserve"> has only the elements 0 and 1. To ensure that the answer is in </w:t>
      </w:r>
      <w:r w:rsidRPr="00DE171D">
        <w:rPr>
          <w:rFonts w:ascii="Times New Roman" w:eastAsiaTheme="minorEastAsia" w:hAnsi="Times New Roman" w:cs="Times New Roman"/>
          <w:i/>
          <w:sz w:val="24"/>
          <w:szCs w:val="24"/>
        </w:rPr>
        <w:t>GF(2)</w:t>
      </w:r>
      <w:r>
        <w:rPr>
          <w:rFonts w:ascii="Times New Roman" w:eastAsiaTheme="minorEastAsia" w:hAnsi="Times New Roman" w:cs="Times New Roman"/>
          <w:sz w:val="24"/>
          <w:szCs w:val="24"/>
        </w:rPr>
        <w:t>, you should compute 3 mod 2.]</w:t>
      </w:r>
    </w:p>
    <w:p w14:paraId="62E610FD" w14:textId="77777777" w:rsidR="007A603F" w:rsidRDefault="007A603F">
      <w:pPr>
        <w:rPr>
          <w:rFonts w:ascii="Times New Roman" w:eastAsiaTheme="minorEastAsia" w:hAnsi="Times New Roman" w:cs="Times New Roman"/>
          <w:b/>
          <w:bCs/>
          <w:sz w:val="24"/>
          <w:szCs w:val="24"/>
        </w:rPr>
      </w:pPr>
    </w:p>
    <w:p w14:paraId="7743CFCE" w14:textId="77777777" w:rsidR="007A603F" w:rsidRDefault="007A603F">
      <w:pPr>
        <w:rPr>
          <w:rFonts w:ascii="Times New Roman" w:eastAsiaTheme="minorEastAsia" w:hAnsi="Times New Roman" w:cs="Times New Roman"/>
          <w:b/>
          <w:bCs/>
          <w:sz w:val="24"/>
          <w:szCs w:val="24"/>
        </w:rPr>
      </w:pPr>
    </w:p>
    <w:p w14:paraId="214B856A" w14:textId="77777777" w:rsidR="007A603F" w:rsidRDefault="007A603F">
      <w:pPr>
        <w:rPr>
          <w:rFonts w:ascii="Times New Roman" w:eastAsiaTheme="minorEastAsia" w:hAnsi="Times New Roman" w:cs="Times New Roman"/>
          <w:b/>
          <w:bCs/>
          <w:sz w:val="24"/>
          <w:szCs w:val="24"/>
        </w:rPr>
      </w:pPr>
    </w:p>
    <w:p w14:paraId="56C6F9D5" w14:textId="77777777" w:rsidR="007A603F" w:rsidRDefault="007A603F">
      <w:pPr>
        <w:rPr>
          <w:rFonts w:ascii="Times New Roman" w:eastAsiaTheme="minorEastAsia" w:hAnsi="Times New Roman" w:cs="Times New Roman"/>
          <w:b/>
          <w:bCs/>
          <w:sz w:val="24"/>
          <w:szCs w:val="24"/>
        </w:rPr>
      </w:pPr>
    </w:p>
    <w:p w14:paraId="722BDF68" w14:textId="77777777" w:rsidR="007A603F" w:rsidRDefault="007A603F">
      <w:pPr>
        <w:rPr>
          <w:rFonts w:ascii="Times New Roman" w:eastAsiaTheme="minorEastAsia" w:hAnsi="Times New Roman" w:cs="Times New Roman"/>
          <w:b/>
          <w:bCs/>
          <w:sz w:val="24"/>
          <w:szCs w:val="24"/>
        </w:rPr>
      </w:pPr>
    </w:p>
    <w:p w14:paraId="1C63C780" w14:textId="2A6B51BF" w:rsidR="0015361A" w:rsidRPr="0015361A" w:rsidRDefault="0015361A">
      <w:pPr>
        <w:rPr>
          <w:rFonts w:ascii="Times New Roman" w:eastAsiaTheme="minorEastAsia" w:hAnsi="Times New Roman" w:cs="Times New Roman"/>
          <w:b/>
          <w:bCs/>
          <w:sz w:val="24"/>
          <w:szCs w:val="24"/>
        </w:rPr>
      </w:pPr>
      <w:r w:rsidRPr="0015361A">
        <w:rPr>
          <w:rFonts w:ascii="Times New Roman" w:eastAsiaTheme="minorEastAsia" w:hAnsi="Times New Roman" w:cs="Times New Roman"/>
          <w:b/>
          <w:bCs/>
          <w:sz w:val="24"/>
          <w:szCs w:val="24"/>
        </w:rPr>
        <w:lastRenderedPageBreak/>
        <w:t>Sample code</w:t>
      </w:r>
      <w:r>
        <w:rPr>
          <w:rFonts w:ascii="Times New Roman" w:eastAsiaTheme="minorEastAsia" w:hAnsi="Times New Roman" w:cs="Times New Roman"/>
          <w:b/>
          <w:bCs/>
          <w:sz w:val="24"/>
          <w:szCs w:val="24"/>
        </w:rPr>
        <w:t xml:space="preserve"> (copy and paste into </w:t>
      </w:r>
      <w:proofErr w:type="spellStart"/>
      <w:r>
        <w:rPr>
          <w:rFonts w:ascii="Times New Roman" w:eastAsiaTheme="minorEastAsia" w:hAnsi="Times New Roman" w:cs="Times New Roman"/>
          <w:b/>
          <w:bCs/>
          <w:sz w:val="24"/>
          <w:szCs w:val="24"/>
        </w:rPr>
        <w:t>Jupyter</w:t>
      </w:r>
      <w:proofErr w:type="spellEnd"/>
      <w:r>
        <w:rPr>
          <w:rFonts w:ascii="Times New Roman" w:eastAsiaTheme="minorEastAsia" w:hAnsi="Times New Roman" w:cs="Times New Roman"/>
          <w:b/>
          <w:bCs/>
          <w:sz w:val="24"/>
          <w:szCs w:val="24"/>
        </w:rPr>
        <w:t xml:space="preserve"> notebook)</w:t>
      </w:r>
    </w:p>
    <w:p w14:paraId="0544D2A1" w14:textId="35B338D1" w:rsidR="001A664D" w:rsidRDefault="0015361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37977561" wp14:editId="1231B1FC">
                <wp:extent cx="5931462" cy="3403600"/>
                <wp:effectExtent l="0" t="0" r="12700" b="12700"/>
                <wp:docPr id="10" name="Text Box 10"/>
                <wp:cNvGraphicFramePr/>
                <a:graphic xmlns:a="http://schemas.openxmlformats.org/drawingml/2006/main">
                  <a:graphicData uri="http://schemas.microsoft.com/office/word/2010/wordprocessingShape">
                    <wps:wsp>
                      <wps:cNvSpPr txBox="1"/>
                      <wps:spPr>
                        <a:xfrm>
                          <a:off x="0" y="0"/>
                          <a:ext cx="5931462" cy="3403600"/>
                        </a:xfrm>
                        <a:prstGeom prst="rect">
                          <a:avLst/>
                        </a:prstGeom>
                        <a:solidFill>
                          <a:schemeClr val="lt1"/>
                        </a:solidFill>
                        <a:ln w="6350">
                          <a:solidFill>
                            <a:prstClr val="black"/>
                          </a:solidFill>
                        </a:ln>
                      </wps:spPr>
                      <wps:txbx>
                        <w:txbxContent>
                          <w:p w14:paraId="5AEEFC14"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1A664D">
                              <w:rPr>
                                <w:rFonts w:ascii="Courier New" w:eastAsia="Times New Roman" w:hAnsi="Courier New" w:cs="Courier New"/>
                                <w:b/>
                                <w:bCs/>
                                <w:color w:val="008000"/>
                                <w:sz w:val="20"/>
                                <w:szCs w:val="20"/>
                                <w:lang w:val="en-SG" w:eastAsia="zh-CN"/>
                              </w:rPr>
                              <w:t>import</w:t>
                            </w:r>
                            <w:r w:rsidRPr="001A664D">
                              <w:rPr>
                                <w:rFonts w:ascii="Courier New" w:eastAsia="Times New Roman" w:hAnsi="Courier New" w:cs="Courier New"/>
                                <w:color w:val="333333"/>
                                <w:sz w:val="20"/>
                                <w:szCs w:val="20"/>
                                <w:lang w:val="en-SG" w:eastAsia="zh-CN"/>
                              </w:rPr>
                              <w:t xml:space="preserve"> </w:t>
                            </w:r>
                            <w:proofErr w:type="spellStart"/>
                            <w:r w:rsidRPr="001A664D">
                              <w:rPr>
                                <w:rFonts w:ascii="Courier New" w:eastAsia="Times New Roman" w:hAnsi="Courier New" w:cs="Courier New"/>
                                <w:b/>
                                <w:bCs/>
                                <w:color w:val="0000FF"/>
                                <w:sz w:val="20"/>
                                <w:szCs w:val="20"/>
                                <w:lang w:val="en-SG" w:eastAsia="zh-CN"/>
                              </w:rPr>
                              <w:t>numpy</w:t>
                            </w:r>
                            <w:proofErr w:type="spellEnd"/>
                            <w:r w:rsidRPr="001A664D">
                              <w:rPr>
                                <w:rFonts w:ascii="Courier New" w:eastAsia="Times New Roman" w:hAnsi="Courier New" w:cs="Courier New"/>
                                <w:color w:val="333333"/>
                                <w:sz w:val="20"/>
                                <w:szCs w:val="20"/>
                                <w:lang w:val="en-SG" w:eastAsia="zh-CN"/>
                              </w:rPr>
                              <w:t xml:space="preserve"> </w:t>
                            </w:r>
                            <w:r w:rsidRPr="001A664D">
                              <w:rPr>
                                <w:rFonts w:ascii="Courier New" w:eastAsia="Times New Roman" w:hAnsi="Courier New" w:cs="Courier New"/>
                                <w:b/>
                                <w:bCs/>
                                <w:color w:val="008000"/>
                                <w:sz w:val="20"/>
                                <w:szCs w:val="20"/>
                                <w:lang w:val="en-SG" w:eastAsia="zh-CN"/>
                              </w:rPr>
                              <w:t>as</w:t>
                            </w:r>
                            <w:r w:rsidRPr="001A664D">
                              <w:rPr>
                                <w:rFonts w:ascii="Courier New" w:eastAsia="Times New Roman" w:hAnsi="Courier New" w:cs="Courier New"/>
                                <w:color w:val="333333"/>
                                <w:sz w:val="20"/>
                                <w:szCs w:val="20"/>
                                <w:lang w:val="en-SG" w:eastAsia="zh-CN"/>
                              </w:rPr>
                              <w:t xml:space="preserve"> </w:t>
                            </w:r>
                            <w:r w:rsidRPr="001A664D">
                              <w:rPr>
                                <w:rFonts w:ascii="Courier New" w:eastAsia="Times New Roman" w:hAnsi="Courier New" w:cs="Courier New"/>
                                <w:b/>
                                <w:bCs/>
                                <w:color w:val="0000FF"/>
                                <w:sz w:val="20"/>
                                <w:szCs w:val="20"/>
                                <w:lang w:val="en-SG" w:eastAsia="zh-CN"/>
                              </w:rPr>
                              <w:t>np</w:t>
                            </w:r>
                          </w:p>
                          <w:p w14:paraId="1D497DC2"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p>
                          <w:p w14:paraId="276A43EF"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1A664D">
                              <w:rPr>
                                <w:rFonts w:ascii="Courier New" w:eastAsia="Times New Roman" w:hAnsi="Courier New" w:cs="Courier New"/>
                                <w:i/>
                                <w:iCs/>
                                <w:color w:val="408080"/>
                                <w:sz w:val="20"/>
                                <w:szCs w:val="20"/>
                                <w:lang w:val="en-SG" w:eastAsia="zh-CN"/>
                              </w:rPr>
                              <w:t># Create vectors to represent c1,c2 and x</w:t>
                            </w:r>
                          </w:p>
                          <w:p w14:paraId="32BCF41A"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1A664D">
                              <w:rPr>
                                <w:rFonts w:ascii="Courier New" w:eastAsia="Times New Roman" w:hAnsi="Courier New" w:cs="Courier New"/>
                                <w:color w:val="333333"/>
                                <w:sz w:val="20"/>
                                <w:szCs w:val="20"/>
                                <w:lang w:val="en-SG" w:eastAsia="zh-CN"/>
                              </w:rPr>
                              <w:t xml:space="preserve">c1 </w:t>
                            </w:r>
                            <w:r w:rsidRPr="001A664D">
                              <w:rPr>
                                <w:rFonts w:ascii="Courier New" w:eastAsia="Times New Roman" w:hAnsi="Courier New" w:cs="Courier New"/>
                                <w:color w:val="666666"/>
                                <w:sz w:val="20"/>
                                <w:szCs w:val="20"/>
                                <w:lang w:val="en-SG" w:eastAsia="zh-CN"/>
                              </w:rPr>
                              <w:t>=</w:t>
                            </w:r>
                            <w:r w:rsidRPr="001A664D">
                              <w:rPr>
                                <w:rFonts w:ascii="Courier New" w:eastAsia="Times New Roman" w:hAnsi="Courier New" w:cs="Courier New"/>
                                <w:color w:val="333333"/>
                                <w:sz w:val="20"/>
                                <w:szCs w:val="20"/>
                                <w:lang w:val="en-SG" w:eastAsia="zh-CN"/>
                              </w:rPr>
                              <w:t xml:space="preserve"> </w:t>
                            </w:r>
                            <w:proofErr w:type="spellStart"/>
                            <w:r w:rsidRPr="001A664D">
                              <w:rPr>
                                <w:rFonts w:ascii="Courier New" w:eastAsia="Times New Roman" w:hAnsi="Courier New" w:cs="Courier New"/>
                                <w:color w:val="333333"/>
                                <w:sz w:val="20"/>
                                <w:szCs w:val="20"/>
                                <w:lang w:val="en-SG" w:eastAsia="zh-CN"/>
                              </w:rPr>
                              <w:t>np</w:t>
                            </w:r>
                            <w:r w:rsidRPr="001A664D">
                              <w:rPr>
                                <w:rFonts w:ascii="Courier New" w:eastAsia="Times New Roman" w:hAnsi="Courier New" w:cs="Courier New"/>
                                <w:color w:val="666666"/>
                                <w:sz w:val="20"/>
                                <w:szCs w:val="20"/>
                                <w:lang w:val="en-SG" w:eastAsia="zh-CN"/>
                              </w:rPr>
                              <w:t>.</w:t>
                            </w:r>
                            <w:r w:rsidRPr="001A664D">
                              <w:rPr>
                                <w:rFonts w:ascii="Courier New" w:eastAsia="Times New Roman" w:hAnsi="Courier New" w:cs="Courier New"/>
                                <w:color w:val="333333"/>
                                <w:sz w:val="20"/>
                                <w:szCs w:val="20"/>
                                <w:lang w:val="en-SG" w:eastAsia="zh-CN"/>
                              </w:rPr>
                              <w:t>array</w:t>
                            </w:r>
                            <w:proofErr w:type="spellEnd"/>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666666"/>
                                <w:sz w:val="20"/>
                                <w:szCs w:val="20"/>
                                <w:lang w:val="en-SG" w:eastAsia="zh-CN"/>
                              </w:rPr>
                              <w:t>0</w:t>
                            </w:r>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666666"/>
                                <w:sz w:val="20"/>
                                <w:szCs w:val="20"/>
                                <w:lang w:val="en-SG" w:eastAsia="zh-CN"/>
                              </w:rPr>
                              <w:t>1</w:t>
                            </w:r>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666666"/>
                                <w:sz w:val="20"/>
                                <w:szCs w:val="20"/>
                                <w:lang w:val="en-SG" w:eastAsia="zh-CN"/>
                              </w:rPr>
                              <w:t>0</w:t>
                            </w:r>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666666"/>
                                <w:sz w:val="20"/>
                                <w:szCs w:val="20"/>
                                <w:lang w:val="en-SG" w:eastAsia="zh-CN"/>
                              </w:rPr>
                              <w:t>1</w:t>
                            </w:r>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666666"/>
                                <w:sz w:val="20"/>
                                <w:szCs w:val="20"/>
                                <w:lang w:val="en-SG" w:eastAsia="zh-CN"/>
                              </w:rPr>
                              <w:t>1</w:t>
                            </w:r>
                            <w:r w:rsidRPr="001A664D">
                              <w:rPr>
                                <w:rFonts w:ascii="Courier New" w:eastAsia="Times New Roman" w:hAnsi="Courier New" w:cs="Courier New"/>
                                <w:color w:val="333333"/>
                                <w:sz w:val="20"/>
                                <w:szCs w:val="20"/>
                                <w:lang w:val="en-SG" w:eastAsia="zh-CN"/>
                              </w:rPr>
                              <w:t>])</w:t>
                            </w:r>
                          </w:p>
                          <w:p w14:paraId="15ED5FD7"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1A664D">
                              <w:rPr>
                                <w:rFonts w:ascii="Courier New" w:eastAsia="Times New Roman" w:hAnsi="Courier New" w:cs="Courier New"/>
                                <w:color w:val="333333"/>
                                <w:sz w:val="20"/>
                                <w:szCs w:val="20"/>
                                <w:lang w:val="en-SG" w:eastAsia="zh-CN"/>
                              </w:rPr>
                              <w:t xml:space="preserve">c2 </w:t>
                            </w:r>
                            <w:r w:rsidRPr="001A664D">
                              <w:rPr>
                                <w:rFonts w:ascii="Courier New" w:eastAsia="Times New Roman" w:hAnsi="Courier New" w:cs="Courier New"/>
                                <w:color w:val="666666"/>
                                <w:sz w:val="20"/>
                                <w:szCs w:val="20"/>
                                <w:lang w:val="en-SG" w:eastAsia="zh-CN"/>
                              </w:rPr>
                              <w:t>=</w:t>
                            </w:r>
                            <w:r w:rsidRPr="001A664D">
                              <w:rPr>
                                <w:rFonts w:ascii="Courier New" w:eastAsia="Times New Roman" w:hAnsi="Courier New" w:cs="Courier New"/>
                                <w:color w:val="333333"/>
                                <w:sz w:val="20"/>
                                <w:szCs w:val="20"/>
                                <w:lang w:val="en-SG" w:eastAsia="zh-CN"/>
                              </w:rPr>
                              <w:t xml:space="preserve"> </w:t>
                            </w:r>
                            <w:proofErr w:type="spellStart"/>
                            <w:r w:rsidRPr="001A664D">
                              <w:rPr>
                                <w:rFonts w:ascii="Courier New" w:eastAsia="Times New Roman" w:hAnsi="Courier New" w:cs="Courier New"/>
                                <w:color w:val="333333"/>
                                <w:sz w:val="20"/>
                                <w:szCs w:val="20"/>
                                <w:lang w:val="en-SG" w:eastAsia="zh-CN"/>
                              </w:rPr>
                              <w:t>np</w:t>
                            </w:r>
                            <w:r w:rsidRPr="001A664D">
                              <w:rPr>
                                <w:rFonts w:ascii="Courier New" w:eastAsia="Times New Roman" w:hAnsi="Courier New" w:cs="Courier New"/>
                                <w:color w:val="666666"/>
                                <w:sz w:val="20"/>
                                <w:szCs w:val="20"/>
                                <w:lang w:val="en-SG" w:eastAsia="zh-CN"/>
                              </w:rPr>
                              <w:t>.</w:t>
                            </w:r>
                            <w:r w:rsidRPr="001A664D">
                              <w:rPr>
                                <w:rFonts w:ascii="Courier New" w:eastAsia="Times New Roman" w:hAnsi="Courier New" w:cs="Courier New"/>
                                <w:color w:val="333333"/>
                                <w:sz w:val="20"/>
                                <w:szCs w:val="20"/>
                                <w:lang w:val="en-SG" w:eastAsia="zh-CN"/>
                              </w:rPr>
                              <w:t>array</w:t>
                            </w:r>
                            <w:proofErr w:type="spellEnd"/>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666666"/>
                                <w:sz w:val="20"/>
                                <w:szCs w:val="20"/>
                                <w:lang w:val="en-SG" w:eastAsia="zh-CN"/>
                              </w:rPr>
                              <w:t>1</w:t>
                            </w:r>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666666"/>
                                <w:sz w:val="20"/>
                                <w:szCs w:val="20"/>
                                <w:lang w:val="en-SG" w:eastAsia="zh-CN"/>
                              </w:rPr>
                              <w:t>1</w:t>
                            </w:r>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666666"/>
                                <w:sz w:val="20"/>
                                <w:szCs w:val="20"/>
                                <w:lang w:val="en-SG" w:eastAsia="zh-CN"/>
                              </w:rPr>
                              <w:t>1</w:t>
                            </w:r>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666666"/>
                                <w:sz w:val="20"/>
                                <w:szCs w:val="20"/>
                                <w:lang w:val="en-SG" w:eastAsia="zh-CN"/>
                              </w:rPr>
                              <w:t>1</w:t>
                            </w:r>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666666"/>
                                <w:sz w:val="20"/>
                                <w:szCs w:val="20"/>
                                <w:lang w:val="en-SG" w:eastAsia="zh-CN"/>
                              </w:rPr>
                              <w:t>0</w:t>
                            </w:r>
                            <w:r w:rsidRPr="001A664D">
                              <w:rPr>
                                <w:rFonts w:ascii="Courier New" w:eastAsia="Times New Roman" w:hAnsi="Courier New" w:cs="Courier New"/>
                                <w:color w:val="333333"/>
                                <w:sz w:val="20"/>
                                <w:szCs w:val="20"/>
                                <w:lang w:val="en-SG" w:eastAsia="zh-CN"/>
                              </w:rPr>
                              <w:t>])</w:t>
                            </w:r>
                          </w:p>
                          <w:p w14:paraId="4E827F24"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1A664D">
                              <w:rPr>
                                <w:rFonts w:ascii="Courier New" w:eastAsia="Times New Roman" w:hAnsi="Courier New" w:cs="Courier New"/>
                                <w:color w:val="333333"/>
                                <w:sz w:val="20"/>
                                <w:szCs w:val="20"/>
                                <w:lang w:val="en-SG" w:eastAsia="zh-CN"/>
                              </w:rPr>
                              <w:t xml:space="preserve">x </w:t>
                            </w:r>
                            <w:r w:rsidRPr="001A664D">
                              <w:rPr>
                                <w:rFonts w:ascii="Courier New" w:eastAsia="Times New Roman" w:hAnsi="Courier New" w:cs="Courier New"/>
                                <w:color w:val="666666"/>
                                <w:sz w:val="20"/>
                                <w:szCs w:val="20"/>
                                <w:lang w:val="en-SG" w:eastAsia="zh-CN"/>
                              </w:rPr>
                              <w:t>=</w:t>
                            </w:r>
                            <w:r w:rsidRPr="001A664D">
                              <w:rPr>
                                <w:rFonts w:ascii="Courier New" w:eastAsia="Times New Roman" w:hAnsi="Courier New" w:cs="Courier New"/>
                                <w:color w:val="333333"/>
                                <w:sz w:val="20"/>
                                <w:szCs w:val="20"/>
                                <w:lang w:val="en-SG" w:eastAsia="zh-CN"/>
                              </w:rPr>
                              <w:t xml:space="preserve"> </w:t>
                            </w:r>
                            <w:proofErr w:type="spellStart"/>
                            <w:r w:rsidRPr="001A664D">
                              <w:rPr>
                                <w:rFonts w:ascii="Courier New" w:eastAsia="Times New Roman" w:hAnsi="Courier New" w:cs="Courier New"/>
                                <w:color w:val="333333"/>
                                <w:sz w:val="20"/>
                                <w:szCs w:val="20"/>
                                <w:lang w:val="en-SG" w:eastAsia="zh-CN"/>
                              </w:rPr>
                              <w:t>np</w:t>
                            </w:r>
                            <w:r w:rsidRPr="001A664D">
                              <w:rPr>
                                <w:rFonts w:ascii="Courier New" w:eastAsia="Times New Roman" w:hAnsi="Courier New" w:cs="Courier New"/>
                                <w:color w:val="666666"/>
                                <w:sz w:val="20"/>
                                <w:szCs w:val="20"/>
                                <w:lang w:val="en-SG" w:eastAsia="zh-CN"/>
                              </w:rPr>
                              <w:t>.</w:t>
                            </w:r>
                            <w:r w:rsidRPr="001A664D">
                              <w:rPr>
                                <w:rFonts w:ascii="Courier New" w:eastAsia="Times New Roman" w:hAnsi="Courier New" w:cs="Courier New"/>
                                <w:color w:val="333333"/>
                                <w:sz w:val="20"/>
                                <w:szCs w:val="20"/>
                                <w:lang w:val="en-SG" w:eastAsia="zh-CN"/>
                              </w:rPr>
                              <w:t>array</w:t>
                            </w:r>
                            <w:proofErr w:type="spellEnd"/>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666666"/>
                                <w:sz w:val="20"/>
                                <w:szCs w:val="20"/>
                                <w:lang w:val="en-SG" w:eastAsia="zh-CN"/>
                              </w:rPr>
                              <w:t>1</w:t>
                            </w:r>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666666"/>
                                <w:sz w:val="20"/>
                                <w:szCs w:val="20"/>
                                <w:lang w:val="en-SG" w:eastAsia="zh-CN"/>
                              </w:rPr>
                              <w:t>0</w:t>
                            </w:r>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666666"/>
                                <w:sz w:val="20"/>
                                <w:szCs w:val="20"/>
                                <w:lang w:val="en-SG" w:eastAsia="zh-CN"/>
                              </w:rPr>
                              <w:t>1</w:t>
                            </w:r>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666666"/>
                                <w:sz w:val="20"/>
                                <w:szCs w:val="20"/>
                                <w:lang w:val="en-SG" w:eastAsia="zh-CN"/>
                              </w:rPr>
                              <w:t>1</w:t>
                            </w:r>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666666"/>
                                <w:sz w:val="20"/>
                                <w:szCs w:val="20"/>
                                <w:lang w:val="en-SG" w:eastAsia="zh-CN"/>
                              </w:rPr>
                              <w:t>1</w:t>
                            </w:r>
                            <w:r w:rsidRPr="001A664D">
                              <w:rPr>
                                <w:rFonts w:ascii="Courier New" w:eastAsia="Times New Roman" w:hAnsi="Courier New" w:cs="Courier New"/>
                                <w:color w:val="333333"/>
                                <w:sz w:val="20"/>
                                <w:szCs w:val="20"/>
                                <w:lang w:val="en-SG" w:eastAsia="zh-CN"/>
                              </w:rPr>
                              <w:t>])</w:t>
                            </w:r>
                          </w:p>
                          <w:p w14:paraId="7F545F37"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p>
                          <w:p w14:paraId="62D5CAB2"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1A664D">
                              <w:rPr>
                                <w:rFonts w:ascii="Courier New" w:eastAsia="Times New Roman" w:hAnsi="Courier New" w:cs="Courier New"/>
                                <w:i/>
                                <w:iCs/>
                                <w:color w:val="408080"/>
                                <w:sz w:val="20"/>
                                <w:szCs w:val="20"/>
                                <w:lang w:val="en-SG" w:eastAsia="zh-CN"/>
                              </w:rPr>
                              <w:t>#calculate the 1st response beta1 equals to the dot product of c1 and x</w:t>
                            </w:r>
                          </w:p>
                          <w:p w14:paraId="3ECE0979"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1A664D">
                              <w:rPr>
                                <w:rFonts w:ascii="Courier New" w:eastAsia="Times New Roman" w:hAnsi="Courier New" w:cs="Courier New"/>
                                <w:color w:val="333333"/>
                                <w:sz w:val="20"/>
                                <w:szCs w:val="20"/>
                                <w:lang w:val="en-SG" w:eastAsia="zh-CN"/>
                              </w:rPr>
                              <w:t xml:space="preserve">beta1 </w:t>
                            </w:r>
                            <w:r w:rsidRPr="001A664D">
                              <w:rPr>
                                <w:rFonts w:ascii="Courier New" w:eastAsia="Times New Roman" w:hAnsi="Courier New" w:cs="Courier New"/>
                                <w:color w:val="666666"/>
                                <w:sz w:val="20"/>
                                <w:szCs w:val="20"/>
                                <w:lang w:val="en-SG" w:eastAsia="zh-CN"/>
                              </w:rPr>
                              <w:t>=</w:t>
                            </w:r>
                            <w:r w:rsidRPr="001A664D">
                              <w:rPr>
                                <w:rFonts w:ascii="Courier New" w:eastAsia="Times New Roman" w:hAnsi="Courier New" w:cs="Courier New"/>
                                <w:color w:val="333333"/>
                                <w:sz w:val="20"/>
                                <w:szCs w:val="20"/>
                                <w:lang w:val="en-SG" w:eastAsia="zh-CN"/>
                              </w:rPr>
                              <w:t xml:space="preserve"> np</w:t>
                            </w:r>
                            <w:r w:rsidRPr="001A664D">
                              <w:rPr>
                                <w:rFonts w:ascii="Courier New" w:eastAsia="Times New Roman" w:hAnsi="Courier New" w:cs="Courier New"/>
                                <w:color w:val="666666"/>
                                <w:sz w:val="20"/>
                                <w:szCs w:val="20"/>
                                <w:lang w:val="en-SG" w:eastAsia="zh-CN"/>
                              </w:rPr>
                              <w:t>.</w:t>
                            </w:r>
                            <w:r w:rsidRPr="001A664D">
                              <w:rPr>
                                <w:rFonts w:ascii="Courier New" w:eastAsia="Times New Roman" w:hAnsi="Courier New" w:cs="Courier New"/>
                                <w:color w:val="333333"/>
                                <w:sz w:val="20"/>
                                <w:szCs w:val="20"/>
                                <w:lang w:val="en-SG" w:eastAsia="zh-CN"/>
                              </w:rPr>
                              <w:t>dot(c1,x)</w:t>
                            </w:r>
                          </w:p>
                          <w:p w14:paraId="014E35A3"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1A664D">
                              <w:rPr>
                                <w:rFonts w:ascii="Courier New" w:eastAsia="Times New Roman" w:hAnsi="Courier New" w:cs="Courier New"/>
                                <w:color w:val="333333"/>
                                <w:sz w:val="20"/>
                                <w:szCs w:val="20"/>
                                <w:lang w:val="en-SG" w:eastAsia="zh-CN"/>
                              </w:rPr>
                              <w:t xml:space="preserve">beta1 </w:t>
                            </w:r>
                            <w:r w:rsidRPr="001A664D">
                              <w:rPr>
                                <w:rFonts w:ascii="Courier New" w:eastAsia="Times New Roman" w:hAnsi="Courier New" w:cs="Courier New"/>
                                <w:color w:val="666666"/>
                                <w:sz w:val="20"/>
                                <w:szCs w:val="20"/>
                                <w:lang w:val="en-SG" w:eastAsia="zh-CN"/>
                              </w:rPr>
                              <w:t>=</w:t>
                            </w:r>
                            <w:r w:rsidRPr="001A664D">
                              <w:rPr>
                                <w:rFonts w:ascii="Courier New" w:eastAsia="Times New Roman" w:hAnsi="Courier New" w:cs="Courier New"/>
                                <w:color w:val="333333"/>
                                <w:sz w:val="20"/>
                                <w:szCs w:val="20"/>
                                <w:lang w:val="en-SG" w:eastAsia="zh-CN"/>
                              </w:rPr>
                              <w:t xml:space="preserve"> beta1 </w:t>
                            </w:r>
                            <w:r w:rsidRPr="001A664D">
                              <w:rPr>
                                <w:rFonts w:ascii="Courier New" w:eastAsia="Times New Roman" w:hAnsi="Courier New" w:cs="Courier New"/>
                                <w:color w:val="666666"/>
                                <w:sz w:val="20"/>
                                <w:szCs w:val="20"/>
                                <w:lang w:val="en-SG" w:eastAsia="zh-CN"/>
                              </w:rPr>
                              <w:t>%</w:t>
                            </w:r>
                            <w:r w:rsidRPr="001A664D">
                              <w:rPr>
                                <w:rFonts w:ascii="Courier New" w:eastAsia="Times New Roman" w:hAnsi="Courier New" w:cs="Courier New"/>
                                <w:color w:val="333333"/>
                                <w:sz w:val="20"/>
                                <w:szCs w:val="20"/>
                                <w:lang w:val="en-SG" w:eastAsia="zh-CN"/>
                              </w:rPr>
                              <w:t xml:space="preserve"> </w:t>
                            </w:r>
                            <w:r w:rsidRPr="001A664D">
                              <w:rPr>
                                <w:rFonts w:ascii="Courier New" w:eastAsia="Times New Roman" w:hAnsi="Courier New" w:cs="Courier New"/>
                                <w:color w:val="666666"/>
                                <w:sz w:val="20"/>
                                <w:szCs w:val="20"/>
                                <w:lang w:val="en-SG" w:eastAsia="zh-CN"/>
                              </w:rPr>
                              <w:t>2</w:t>
                            </w:r>
                            <w:r w:rsidRPr="001A664D">
                              <w:rPr>
                                <w:rFonts w:ascii="Courier New" w:eastAsia="Times New Roman" w:hAnsi="Courier New" w:cs="Courier New"/>
                                <w:color w:val="333333"/>
                                <w:sz w:val="20"/>
                                <w:szCs w:val="20"/>
                                <w:lang w:val="en-SG" w:eastAsia="zh-CN"/>
                              </w:rPr>
                              <w:t xml:space="preserve"> </w:t>
                            </w:r>
                            <w:r w:rsidRPr="001A664D">
                              <w:rPr>
                                <w:rFonts w:ascii="Courier New" w:eastAsia="Times New Roman" w:hAnsi="Courier New" w:cs="Courier New"/>
                                <w:i/>
                                <w:iCs/>
                                <w:color w:val="408080"/>
                                <w:sz w:val="20"/>
                                <w:szCs w:val="20"/>
                                <w:lang w:val="en-SG" w:eastAsia="zh-CN"/>
                              </w:rPr>
                              <w:t>#mod 2 as in GF(2)</w:t>
                            </w:r>
                          </w:p>
                          <w:p w14:paraId="306C570D"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p>
                          <w:p w14:paraId="47546757"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1A664D">
                              <w:rPr>
                                <w:rFonts w:ascii="Courier New" w:eastAsia="Times New Roman" w:hAnsi="Courier New" w:cs="Courier New"/>
                                <w:i/>
                                <w:iCs/>
                                <w:color w:val="408080"/>
                                <w:sz w:val="20"/>
                                <w:szCs w:val="20"/>
                                <w:lang w:val="en-SG" w:eastAsia="zh-CN"/>
                              </w:rPr>
                              <w:t>#calculate the 2nd response</w:t>
                            </w:r>
                          </w:p>
                          <w:p w14:paraId="0C0D3CE1"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1A664D">
                              <w:rPr>
                                <w:rFonts w:ascii="Courier New" w:eastAsia="Times New Roman" w:hAnsi="Courier New" w:cs="Courier New"/>
                                <w:color w:val="333333"/>
                                <w:sz w:val="20"/>
                                <w:szCs w:val="20"/>
                                <w:lang w:val="en-SG" w:eastAsia="zh-CN"/>
                              </w:rPr>
                              <w:t xml:space="preserve">beta2 </w:t>
                            </w:r>
                            <w:r w:rsidRPr="001A664D">
                              <w:rPr>
                                <w:rFonts w:ascii="Courier New" w:eastAsia="Times New Roman" w:hAnsi="Courier New" w:cs="Courier New"/>
                                <w:color w:val="666666"/>
                                <w:sz w:val="20"/>
                                <w:szCs w:val="20"/>
                                <w:lang w:val="en-SG" w:eastAsia="zh-CN"/>
                              </w:rPr>
                              <w:t>=</w:t>
                            </w:r>
                            <w:r w:rsidRPr="001A664D">
                              <w:rPr>
                                <w:rFonts w:ascii="Courier New" w:eastAsia="Times New Roman" w:hAnsi="Courier New" w:cs="Courier New"/>
                                <w:color w:val="333333"/>
                                <w:sz w:val="20"/>
                                <w:szCs w:val="20"/>
                                <w:lang w:val="en-SG" w:eastAsia="zh-CN"/>
                              </w:rPr>
                              <w:t xml:space="preserve"> np</w:t>
                            </w:r>
                            <w:r w:rsidRPr="001A664D">
                              <w:rPr>
                                <w:rFonts w:ascii="Courier New" w:eastAsia="Times New Roman" w:hAnsi="Courier New" w:cs="Courier New"/>
                                <w:color w:val="666666"/>
                                <w:sz w:val="20"/>
                                <w:szCs w:val="20"/>
                                <w:lang w:val="en-SG" w:eastAsia="zh-CN"/>
                              </w:rPr>
                              <w:t>.</w:t>
                            </w:r>
                            <w:r w:rsidRPr="001A664D">
                              <w:rPr>
                                <w:rFonts w:ascii="Courier New" w:eastAsia="Times New Roman" w:hAnsi="Courier New" w:cs="Courier New"/>
                                <w:color w:val="333333"/>
                                <w:sz w:val="20"/>
                                <w:szCs w:val="20"/>
                                <w:lang w:val="en-SG" w:eastAsia="zh-CN"/>
                              </w:rPr>
                              <w:t>dot(c2,x)</w:t>
                            </w:r>
                          </w:p>
                          <w:p w14:paraId="72E52B73"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1A664D">
                              <w:rPr>
                                <w:rFonts w:ascii="Courier New" w:eastAsia="Times New Roman" w:hAnsi="Courier New" w:cs="Courier New"/>
                                <w:color w:val="333333"/>
                                <w:sz w:val="20"/>
                                <w:szCs w:val="20"/>
                                <w:lang w:val="en-SG" w:eastAsia="zh-CN"/>
                              </w:rPr>
                              <w:t xml:space="preserve">beta2 </w:t>
                            </w:r>
                            <w:r w:rsidRPr="001A664D">
                              <w:rPr>
                                <w:rFonts w:ascii="Courier New" w:eastAsia="Times New Roman" w:hAnsi="Courier New" w:cs="Courier New"/>
                                <w:color w:val="666666"/>
                                <w:sz w:val="20"/>
                                <w:szCs w:val="20"/>
                                <w:lang w:val="en-SG" w:eastAsia="zh-CN"/>
                              </w:rPr>
                              <w:t>=</w:t>
                            </w:r>
                            <w:r w:rsidRPr="001A664D">
                              <w:rPr>
                                <w:rFonts w:ascii="Courier New" w:eastAsia="Times New Roman" w:hAnsi="Courier New" w:cs="Courier New"/>
                                <w:color w:val="333333"/>
                                <w:sz w:val="20"/>
                                <w:szCs w:val="20"/>
                                <w:lang w:val="en-SG" w:eastAsia="zh-CN"/>
                              </w:rPr>
                              <w:t xml:space="preserve"> beta2 </w:t>
                            </w:r>
                            <w:r w:rsidRPr="001A664D">
                              <w:rPr>
                                <w:rFonts w:ascii="Courier New" w:eastAsia="Times New Roman" w:hAnsi="Courier New" w:cs="Courier New"/>
                                <w:color w:val="666666"/>
                                <w:sz w:val="20"/>
                                <w:szCs w:val="20"/>
                                <w:lang w:val="en-SG" w:eastAsia="zh-CN"/>
                              </w:rPr>
                              <w:t>%</w:t>
                            </w:r>
                            <w:r w:rsidRPr="001A664D">
                              <w:rPr>
                                <w:rFonts w:ascii="Courier New" w:eastAsia="Times New Roman" w:hAnsi="Courier New" w:cs="Courier New"/>
                                <w:color w:val="333333"/>
                                <w:sz w:val="20"/>
                                <w:szCs w:val="20"/>
                                <w:lang w:val="en-SG" w:eastAsia="zh-CN"/>
                              </w:rPr>
                              <w:t xml:space="preserve"> </w:t>
                            </w:r>
                            <w:r w:rsidRPr="001A664D">
                              <w:rPr>
                                <w:rFonts w:ascii="Courier New" w:eastAsia="Times New Roman" w:hAnsi="Courier New" w:cs="Courier New"/>
                                <w:color w:val="666666"/>
                                <w:sz w:val="20"/>
                                <w:szCs w:val="20"/>
                                <w:lang w:val="en-SG" w:eastAsia="zh-CN"/>
                              </w:rPr>
                              <w:t>2</w:t>
                            </w:r>
                            <w:r w:rsidRPr="001A664D">
                              <w:rPr>
                                <w:rFonts w:ascii="Courier New" w:eastAsia="Times New Roman" w:hAnsi="Courier New" w:cs="Courier New"/>
                                <w:color w:val="333333"/>
                                <w:sz w:val="20"/>
                                <w:szCs w:val="20"/>
                                <w:lang w:val="en-SG" w:eastAsia="zh-CN"/>
                              </w:rPr>
                              <w:t xml:space="preserve"> </w:t>
                            </w:r>
                          </w:p>
                          <w:p w14:paraId="5CC0BEF4"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p>
                          <w:p w14:paraId="696A914C"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1A664D">
                              <w:rPr>
                                <w:rFonts w:ascii="Courier New" w:eastAsia="Times New Roman" w:hAnsi="Courier New" w:cs="Courier New"/>
                                <w:i/>
                                <w:iCs/>
                                <w:color w:val="408080"/>
                                <w:sz w:val="20"/>
                                <w:szCs w:val="20"/>
                                <w:lang w:val="en-SG" w:eastAsia="zh-CN"/>
                              </w:rPr>
                              <w:t>#display the result</w:t>
                            </w:r>
                          </w:p>
                          <w:p w14:paraId="3854F7B6"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1A664D">
                              <w:rPr>
                                <w:rFonts w:ascii="Courier New" w:eastAsia="Times New Roman" w:hAnsi="Courier New" w:cs="Courier New"/>
                                <w:color w:val="008000"/>
                                <w:sz w:val="20"/>
                                <w:szCs w:val="20"/>
                                <w:lang w:val="en-SG" w:eastAsia="zh-CN"/>
                              </w:rPr>
                              <w:t>print</w:t>
                            </w:r>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BA2121"/>
                                <w:sz w:val="20"/>
                                <w:szCs w:val="20"/>
                                <w:lang w:val="en-SG" w:eastAsia="zh-CN"/>
                              </w:rPr>
                              <w:t>"c1 = "</w:t>
                            </w:r>
                            <w:r w:rsidRPr="001A664D">
                              <w:rPr>
                                <w:rFonts w:ascii="Courier New" w:eastAsia="Times New Roman" w:hAnsi="Courier New" w:cs="Courier New"/>
                                <w:color w:val="333333"/>
                                <w:sz w:val="20"/>
                                <w:szCs w:val="20"/>
                                <w:lang w:val="en-SG" w:eastAsia="zh-CN"/>
                              </w:rPr>
                              <w:t>, c1)</w:t>
                            </w:r>
                          </w:p>
                          <w:p w14:paraId="2EAFD88F"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1A664D">
                              <w:rPr>
                                <w:rFonts w:ascii="Courier New" w:eastAsia="Times New Roman" w:hAnsi="Courier New" w:cs="Courier New"/>
                                <w:color w:val="008000"/>
                                <w:sz w:val="20"/>
                                <w:szCs w:val="20"/>
                                <w:lang w:val="en-SG" w:eastAsia="zh-CN"/>
                              </w:rPr>
                              <w:t>print</w:t>
                            </w:r>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BA2121"/>
                                <w:sz w:val="20"/>
                                <w:szCs w:val="20"/>
                                <w:lang w:val="en-SG" w:eastAsia="zh-CN"/>
                              </w:rPr>
                              <w:t>"c2 = "</w:t>
                            </w:r>
                            <w:r w:rsidRPr="001A664D">
                              <w:rPr>
                                <w:rFonts w:ascii="Courier New" w:eastAsia="Times New Roman" w:hAnsi="Courier New" w:cs="Courier New"/>
                                <w:color w:val="333333"/>
                                <w:sz w:val="20"/>
                                <w:szCs w:val="20"/>
                                <w:lang w:val="en-SG" w:eastAsia="zh-CN"/>
                              </w:rPr>
                              <w:t>, c2)</w:t>
                            </w:r>
                          </w:p>
                          <w:p w14:paraId="2B13BED1"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1A664D">
                              <w:rPr>
                                <w:rFonts w:ascii="Courier New" w:eastAsia="Times New Roman" w:hAnsi="Courier New" w:cs="Courier New"/>
                                <w:color w:val="008000"/>
                                <w:sz w:val="20"/>
                                <w:szCs w:val="20"/>
                                <w:lang w:val="en-SG" w:eastAsia="zh-CN"/>
                              </w:rPr>
                              <w:t>print</w:t>
                            </w:r>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BA2121"/>
                                <w:sz w:val="20"/>
                                <w:szCs w:val="20"/>
                                <w:lang w:val="en-SG" w:eastAsia="zh-CN"/>
                              </w:rPr>
                              <w:t>"x = "</w:t>
                            </w:r>
                            <w:r w:rsidRPr="001A664D">
                              <w:rPr>
                                <w:rFonts w:ascii="Courier New" w:eastAsia="Times New Roman" w:hAnsi="Courier New" w:cs="Courier New"/>
                                <w:color w:val="333333"/>
                                <w:sz w:val="20"/>
                                <w:szCs w:val="20"/>
                                <w:lang w:val="en-SG" w:eastAsia="zh-CN"/>
                              </w:rPr>
                              <w:t>, x)</w:t>
                            </w:r>
                          </w:p>
                          <w:p w14:paraId="2F8C1BBD"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1A664D">
                              <w:rPr>
                                <w:rFonts w:ascii="Courier New" w:eastAsia="Times New Roman" w:hAnsi="Courier New" w:cs="Courier New"/>
                                <w:color w:val="008000"/>
                                <w:sz w:val="20"/>
                                <w:szCs w:val="20"/>
                                <w:lang w:val="en-SG" w:eastAsia="zh-CN"/>
                              </w:rPr>
                              <w:t>print</w:t>
                            </w:r>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BA2121"/>
                                <w:sz w:val="20"/>
                                <w:szCs w:val="20"/>
                                <w:lang w:val="en-SG" w:eastAsia="zh-CN"/>
                              </w:rPr>
                              <w:t>"beta1 = "</w:t>
                            </w:r>
                            <w:r w:rsidRPr="001A664D">
                              <w:rPr>
                                <w:rFonts w:ascii="Courier New" w:eastAsia="Times New Roman" w:hAnsi="Courier New" w:cs="Courier New"/>
                                <w:color w:val="333333"/>
                                <w:sz w:val="20"/>
                                <w:szCs w:val="20"/>
                                <w:lang w:val="en-SG" w:eastAsia="zh-CN"/>
                              </w:rPr>
                              <w:t>, beta1)</w:t>
                            </w:r>
                          </w:p>
                          <w:p w14:paraId="2D10E3E6"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1A664D">
                              <w:rPr>
                                <w:rFonts w:ascii="Courier New" w:eastAsia="Times New Roman" w:hAnsi="Courier New" w:cs="Courier New"/>
                                <w:color w:val="008000"/>
                                <w:sz w:val="20"/>
                                <w:szCs w:val="20"/>
                                <w:lang w:val="en-SG" w:eastAsia="zh-CN"/>
                              </w:rPr>
                              <w:t>print</w:t>
                            </w:r>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BA2121"/>
                                <w:sz w:val="20"/>
                                <w:szCs w:val="20"/>
                                <w:lang w:val="en-SG" w:eastAsia="zh-CN"/>
                              </w:rPr>
                              <w:t>"beta2 = "</w:t>
                            </w:r>
                            <w:r w:rsidRPr="001A664D">
                              <w:rPr>
                                <w:rFonts w:ascii="Courier New" w:eastAsia="Times New Roman" w:hAnsi="Courier New" w:cs="Courier New"/>
                                <w:color w:val="333333"/>
                                <w:sz w:val="20"/>
                                <w:szCs w:val="20"/>
                                <w:lang w:val="en-SG" w:eastAsia="zh-CN"/>
                              </w:rPr>
                              <w:t>, beta2)</w:t>
                            </w:r>
                          </w:p>
                          <w:p w14:paraId="7C03B7E8" w14:textId="77777777" w:rsidR="0015361A" w:rsidRDefault="0015361A" w:rsidP="001536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7977561" id="_x0000_t202" coordsize="21600,21600" o:spt="202" path="m,l,21600r21600,l21600,xe">
                <v:stroke joinstyle="miter"/>
                <v:path gradientshapeok="t" o:connecttype="rect"/>
              </v:shapetype>
              <v:shape id="Text Box 10" o:spid="_x0000_s1026" type="#_x0000_t202" style="width:467.05pt;height: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" fillcolor="white [3201]" strokeweight=".5pt">
                <v:textbox>
                  <w:txbxContent>
                    <w:p w14:paraId="5AEEFC14"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1A664D">
                        <w:rPr>
                          <w:rFonts w:ascii="Courier New" w:eastAsia="Times New Roman" w:hAnsi="Courier New" w:cs="Courier New"/>
                          <w:b/>
                          <w:bCs/>
                          <w:color w:val="008000"/>
                          <w:sz w:val="20"/>
                          <w:szCs w:val="20"/>
                          <w:lang w:val="en-SG" w:eastAsia="zh-CN"/>
                        </w:rPr>
                        <w:t>import</w:t>
                      </w:r>
                      <w:r w:rsidRPr="001A664D">
                        <w:rPr>
                          <w:rFonts w:ascii="Courier New" w:eastAsia="Times New Roman" w:hAnsi="Courier New" w:cs="Courier New"/>
                          <w:color w:val="333333"/>
                          <w:sz w:val="20"/>
                          <w:szCs w:val="20"/>
                          <w:lang w:val="en-SG" w:eastAsia="zh-CN"/>
                        </w:rPr>
                        <w:t xml:space="preserve"> </w:t>
                      </w:r>
                      <w:proofErr w:type="spellStart"/>
                      <w:r w:rsidRPr="001A664D">
                        <w:rPr>
                          <w:rFonts w:ascii="Courier New" w:eastAsia="Times New Roman" w:hAnsi="Courier New" w:cs="Courier New"/>
                          <w:b/>
                          <w:bCs/>
                          <w:color w:val="0000FF"/>
                          <w:sz w:val="20"/>
                          <w:szCs w:val="20"/>
                          <w:lang w:val="en-SG" w:eastAsia="zh-CN"/>
                        </w:rPr>
                        <w:t>numpy</w:t>
                      </w:r>
                      <w:proofErr w:type="spellEnd"/>
                      <w:r w:rsidRPr="001A664D">
                        <w:rPr>
                          <w:rFonts w:ascii="Courier New" w:eastAsia="Times New Roman" w:hAnsi="Courier New" w:cs="Courier New"/>
                          <w:color w:val="333333"/>
                          <w:sz w:val="20"/>
                          <w:szCs w:val="20"/>
                          <w:lang w:val="en-SG" w:eastAsia="zh-CN"/>
                        </w:rPr>
                        <w:t xml:space="preserve"> </w:t>
                      </w:r>
                      <w:r w:rsidRPr="001A664D">
                        <w:rPr>
                          <w:rFonts w:ascii="Courier New" w:eastAsia="Times New Roman" w:hAnsi="Courier New" w:cs="Courier New"/>
                          <w:b/>
                          <w:bCs/>
                          <w:color w:val="008000"/>
                          <w:sz w:val="20"/>
                          <w:szCs w:val="20"/>
                          <w:lang w:val="en-SG" w:eastAsia="zh-CN"/>
                        </w:rPr>
                        <w:t>as</w:t>
                      </w:r>
                      <w:r w:rsidRPr="001A664D">
                        <w:rPr>
                          <w:rFonts w:ascii="Courier New" w:eastAsia="Times New Roman" w:hAnsi="Courier New" w:cs="Courier New"/>
                          <w:color w:val="333333"/>
                          <w:sz w:val="20"/>
                          <w:szCs w:val="20"/>
                          <w:lang w:val="en-SG" w:eastAsia="zh-CN"/>
                        </w:rPr>
                        <w:t xml:space="preserve"> </w:t>
                      </w:r>
                      <w:r w:rsidRPr="001A664D">
                        <w:rPr>
                          <w:rFonts w:ascii="Courier New" w:eastAsia="Times New Roman" w:hAnsi="Courier New" w:cs="Courier New"/>
                          <w:b/>
                          <w:bCs/>
                          <w:color w:val="0000FF"/>
                          <w:sz w:val="20"/>
                          <w:szCs w:val="20"/>
                          <w:lang w:val="en-SG" w:eastAsia="zh-CN"/>
                        </w:rPr>
                        <w:t>np</w:t>
                      </w:r>
                    </w:p>
                    <w:p w14:paraId="1D497DC2"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p>
                    <w:p w14:paraId="276A43EF"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1A664D">
                        <w:rPr>
                          <w:rFonts w:ascii="Courier New" w:eastAsia="Times New Roman" w:hAnsi="Courier New" w:cs="Courier New"/>
                          <w:i/>
                          <w:iCs/>
                          <w:color w:val="408080"/>
                          <w:sz w:val="20"/>
                          <w:szCs w:val="20"/>
                          <w:lang w:val="en-SG" w:eastAsia="zh-CN"/>
                        </w:rPr>
                        <w:t># Create vectors to represent c1,c2 and x</w:t>
                      </w:r>
                    </w:p>
                    <w:p w14:paraId="32BCF41A"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1A664D">
                        <w:rPr>
                          <w:rFonts w:ascii="Courier New" w:eastAsia="Times New Roman" w:hAnsi="Courier New" w:cs="Courier New"/>
                          <w:color w:val="333333"/>
                          <w:sz w:val="20"/>
                          <w:szCs w:val="20"/>
                          <w:lang w:val="en-SG" w:eastAsia="zh-CN"/>
                        </w:rPr>
                        <w:t xml:space="preserve">c1 </w:t>
                      </w:r>
                      <w:r w:rsidRPr="001A664D">
                        <w:rPr>
                          <w:rFonts w:ascii="Courier New" w:eastAsia="Times New Roman" w:hAnsi="Courier New" w:cs="Courier New"/>
                          <w:color w:val="666666"/>
                          <w:sz w:val="20"/>
                          <w:szCs w:val="20"/>
                          <w:lang w:val="en-SG" w:eastAsia="zh-CN"/>
                        </w:rPr>
                        <w:t>=</w:t>
                      </w:r>
                      <w:r w:rsidRPr="001A664D">
                        <w:rPr>
                          <w:rFonts w:ascii="Courier New" w:eastAsia="Times New Roman" w:hAnsi="Courier New" w:cs="Courier New"/>
                          <w:color w:val="333333"/>
                          <w:sz w:val="20"/>
                          <w:szCs w:val="20"/>
                          <w:lang w:val="en-SG" w:eastAsia="zh-CN"/>
                        </w:rPr>
                        <w:t xml:space="preserve"> </w:t>
                      </w:r>
                      <w:proofErr w:type="spellStart"/>
                      <w:r w:rsidRPr="001A664D">
                        <w:rPr>
                          <w:rFonts w:ascii="Courier New" w:eastAsia="Times New Roman" w:hAnsi="Courier New" w:cs="Courier New"/>
                          <w:color w:val="333333"/>
                          <w:sz w:val="20"/>
                          <w:szCs w:val="20"/>
                          <w:lang w:val="en-SG" w:eastAsia="zh-CN"/>
                        </w:rPr>
                        <w:t>np</w:t>
                      </w:r>
                      <w:r w:rsidRPr="001A664D">
                        <w:rPr>
                          <w:rFonts w:ascii="Courier New" w:eastAsia="Times New Roman" w:hAnsi="Courier New" w:cs="Courier New"/>
                          <w:color w:val="666666"/>
                          <w:sz w:val="20"/>
                          <w:szCs w:val="20"/>
                          <w:lang w:val="en-SG" w:eastAsia="zh-CN"/>
                        </w:rPr>
                        <w:t>.</w:t>
                      </w:r>
                      <w:r w:rsidRPr="001A664D">
                        <w:rPr>
                          <w:rFonts w:ascii="Courier New" w:eastAsia="Times New Roman" w:hAnsi="Courier New" w:cs="Courier New"/>
                          <w:color w:val="333333"/>
                          <w:sz w:val="20"/>
                          <w:szCs w:val="20"/>
                          <w:lang w:val="en-SG" w:eastAsia="zh-CN"/>
                        </w:rPr>
                        <w:t>array</w:t>
                      </w:r>
                      <w:proofErr w:type="spellEnd"/>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666666"/>
                          <w:sz w:val="20"/>
                          <w:szCs w:val="20"/>
                          <w:lang w:val="en-SG" w:eastAsia="zh-CN"/>
                        </w:rPr>
                        <w:t>0</w:t>
                      </w:r>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666666"/>
                          <w:sz w:val="20"/>
                          <w:szCs w:val="20"/>
                          <w:lang w:val="en-SG" w:eastAsia="zh-CN"/>
                        </w:rPr>
                        <w:t>1</w:t>
                      </w:r>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666666"/>
                          <w:sz w:val="20"/>
                          <w:szCs w:val="20"/>
                          <w:lang w:val="en-SG" w:eastAsia="zh-CN"/>
                        </w:rPr>
                        <w:t>0</w:t>
                      </w:r>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666666"/>
                          <w:sz w:val="20"/>
                          <w:szCs w:val="20"/>
                          <w:lang w:val="en-SG" w:eastAsia="zh-CN"/>
                        </w:rPr>
                        <w:t>1</w:t>
                      </w:r>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666666"/>
                          <w:sz w:val="20"/>
                          <w:szCs w:val="20"/>
                          <w:lang w:val="en-SG" w:eastAsia="zh-CN"/>
                        </w:rPr>
                        <w:t>1</w:t>
                      </w:r>
                      <w:r w:rsidRPr="001A664D">
                        <w:rPr>
                          <w:rFonts w:ascii="Courier New" w:eastAsia="Times New Roman" w:hAnsi="Courier New" w:cs="Courier New"/>
                          <w:color w:val="333333"/>
                          <w:sz w:val="20"/>
                          <w:szCs w:val="20"/>
                          <w:lang w:val="en-SG" w:eastAsia="zh-CN"/>
                        </w:rPr>
                        <w:t>])</w:t>
                      </w:r>
                    </w:p>
                    <w:p w14:paraId="15ED5FD7"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1A664D">
                        <w:rPr>
                          <w:rFonts w:ascii="Courier New" w:eastAsia="Times New Roman" w:hAnsi="Courier New" w:cs="Courier New"/>
                          <w:color w:val="333333"/>
                          <w:sz w:val="20"/>
                          <w:szCs w:val="20"/>
                          <w:lang w:val="en-SG" w:eastAsia="zh-CN"/>
                        </w:rPr>
                        <w:t xml:space="preserve">c2 </w:t>
                      </w:r>
                      <w:r w:rsidRPr="001A664D">
                        <w:rPr>
                          <w:rFonts w:ascii="Courier New" w:eastAsia="Times New Roman" w:hAnsi="Courier New" w:cs="Courier New"/>
                          <w:color w:val="666666"/>
                          <w:sz w:val="20"/>
                          <w:szCs w:val="20"/>
                          <w:lang w:val="en-SG" w:eastAsia="zh-CN"/>
                        </w:rPr>
                        <w:t>=</w:t>
                      </w:r>
                      <w:r w:rsidRPr="001A664D">
                        <w:rPr>
                          <w:rFonts w:ascii="Courier New" w:eastAsia="Times New Roman" w:hAnsi="Courier New" w:cs="Courier New"/>
                          <w:color w:val="333333"/>
                          <w:sz w:val="20"/>
                          <w:szCs w:val="20"/>
                          <w:lang w:val="en-SG" w:eastAsia="zh-CN"/>
                        </w:rPr>
                        <w:t xml:space="preserve"> </w:t>
                      </w:r>
                      <w:proofErr w:type="spellStart"/>
                      <w:r w:rsidRPr="001A664D">
                        <w:rPr>
                          <w:rFonts w:ascii="Courier New" w:eastAsia="Times New Roman" w:hAnsi="Courier New" w:cs="Courier New"/>
                          <w:color w:val="333333"/>
                          <w:sz w:val="20"/>
                          <w:szCs w:val="20"/>
                          <w:lang w:val="en-SG" w:eastAsia="zh-CN"/>
                        </w:rPr>
                        <w:t>np</w:t>
                      </w:r>
                      <w:r w:rsidRPr="001A664D">
                        <w:rPr>
                          <w:rFonts w:ascii="Courier New" w:eastAsia="Times New Roman" w:hAnsi="Courier New" w:cs="Courier New"/>
                          <w:color w:val="666666"/>
                          <w:sz w:val="20"/>
                          <w:szCs w:val="20"/>
                          <w:lang w:val="en-SG" w:eastAsia="zh-CN"/>
                        </w:rPr>
                        <w:t>.</w:t>
                      </w:r>
                      <w:r w:rsidRPr="001A664D">
                        <w:rPr>
                          <w:rFonts w:ascii="Courier New" w:eastAsia="Times New Roman" w:hAnsi="Courier New" w:cs="Courier New"/>
                          <w:color w:val="333333"/>
                          <w:sz w:val="20"/>
                          <w:szCs w:val="20"/>
                          <w:lang w:val="en-SG" w:eastAsia="zh-CN"/>
                        </w:rPr>
                        <w:t>array</w:t>
                      </w:r>
                      <w:proofErr w:type="spellEnd"/>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666666"/>
                          <w:sz w:val="20"/>
                          <w:szCs w:val="20"/>
                          <w:lang w:val="en-SG" w:eastAsia="zh-CN"/>
                        </w:rPr>
                        <w:t>1</w:t>
                      </w:r>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666666"/>
                          <w:sz w:val="20"/>
                          <w:szCs w:val="20"/>
                          <w:lang w:val="en-SG" w:eastAsia="zh-CN"/>
                        </w:rPr>
                        <w:t>1</w:t>
                      </w:r>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666666"/>
                          <w:sz w:val="20"/>
                          <w:szCs w:val="20"/>
                          <w:lang w:val="en-SG" w:eastAsia="zh-CN"/>
                        </w:rPr>
                        <w:t>1</w:t>
                      </w:r>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666666"/>
                          <w:sz w:val="20"/>
                          <w:szCs w:val="20"/>
                          <w:lang w:val="en-SG" w:eastAsia="zh-CN"/>
                        </w:rPr>
                        <w:t>1</w:t>
                      </w:r>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666666"/>
                          <w:sz w:val="20"/>
                          <w:szCs w:val="20"/>
                          <w:lang w:val="en-SG" w:eastAsia="zh-CN"/>
                        </w:rPr>
                        <w:t>0</w:t>
                      </w:r>
                      <w:r w:rsidRPr="001A664D">
                        <w:rPr>
                          <w:rFonts w:ascii="Courier New" w:eastAsia="Times New Roman" w:hAnsi="Courier New" w:cs="Courier New"/>
                          <w:color w:val="333333"/>
                          <w:sz w:val="20"/>
                          <w:szCs w:val="20"/>
                          <w:lang w:val="en-SG" w:eastAsia="zh-CN"/>
                        </w:rPr>
                        <w:t>])</w:t>
                      </w:r>
                    </w:p>
                    <w:p w14:paraId="4E827F24"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1A664D">
                        <w:rPr>
                          <w:rFonts w:ascii="Courier New" w:eastAsia="Times New Roman" w:hAnsi="Courier New" w:cs="Courier New"/>
                          <w:color w:val="333333"/>
                          <w:sz w:val="20"/>
                          <w:szCs w:val="20"/>
                          <w:lang w:val="en-SG" w:eastAsia="zh-CN"/>
                        </w:rPr>
                        <w:t xml:space="preserve">x </w:t>
                      </w:r>
                      <w:r w:rsidRPr="001A664D">
                        <w:rPr>
                          <w:rFonts w:ascii="Courier New" w:eastAsia="Times New Roman" w:hAnsi="Courier New" w:cs="Courier New"/>
                          <w:color w:val="666666"/>
                          <w:sz w:val="20"/>
                          <w:szCs w:val="20"/>
                          <w:lang w:val="en-SG" w:eastAsia="zh-CN"/>
                        </w:rPr>
                        <w:t>=</w:t>
                      </w:r>
                      <w:r w:rsidRPr="001A664D">
                        <w:rPr>
                          <w:rFonts w:ascii="Courier New" w:eastAsia="Times New Roman" w:hAnsi="Courier New" w:cs="Courier New"/>
                          <w:color w:val="333333"/>
                          <w:sz w:val="20"/>
                          <w:szCs w:val="20"/>
                          <w:lang w:val="en-SG" w:eastAsia="zh-CN"/>
                        </w:rPr>
                        <w:t xml:space="preserve"> </w:t>
                      </w:r>
                      <w:proofErr w:type="spellStart"/>
                      <w:r w:rsidRPr="001A664D">
                        <w:rPr>
                          <w:rFonts w:ascii="Courier New" w:eastAsia="Times New Roman" w:hAnsi="Courier New" w:cs="Courier New"/>
                          <w:color w:val="333333"/>
                          <w:sz w:val="20"/>
                          <w:szCs w:val="20"/>
                          <w:lang w:val="en-SG" w:eastAsia="zh-CN"/>
                        </w:rPr>
                        <w:t>np</w:t>
                      </w:r>
                      <w:r w:rsidRPr="001A664D">
                        <w:rPr>
                          <w:rFonts w:ascii="Courier New" w:eastAsia="Times New Roman" w:hAnsi="Courier New" w:cs="Courier New"/>
                          <w:color w:val="666666"/>
                          <w:sz w:val="20"/>
                          <w:szCs w:val="20"/>
                          <w:lang w:val="en-SG" w:eastAsia="zh-CN"/>
                        </w:rPr>
                        <w:t>.</w:t>
                      </w:r>
                      <w:r w:rsidRPr="001A664D">
                        <w:rPr>
                          <w:rFonts w:ascii="Courier New" w:eastAsia="Times New Roman" w:hAnsi="Courier New" w:cs="Courier New"/>
                          <w:color w:val="333333"/>
                          <w:sz w:val="20"/>
                          <w:szCs w:val="20"/>
                          <w:lang w:val="en-SG" w:eastAsia="zh-CN"/>
                        </w:rPr>
                        <w:t>array</w:t>
                      </w:r>
                      <w:proofErr w:type="spellEnd"/>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666666"/>
                          <w:sz w:val="20"/>
                          <w:szCs w:val="20"/>
                          <w:lang w:val="en-SG" w:eastAsia="zh-CN"/>
                        </w:rPr>
                        <w:t>1</w:t>
                      </w:r>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666666"/>
                          <w:sz w:val="20"/>
                          <w:szCs w:val="20"/>
                          <w:lang w:val="en-SG" w:eastAsia="zh-CN"/>
                        </w:rPr>
                        <w:t>0</w:t>
                      </w:r>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666666"/>
                          <w:sz w:val="20"/>
                          <w:szCs w:val="20"/>
                          <w:lang w:val="en-SG" w:eastAsia="zh-CN"/>
                        </w:rPr>
                        <w:t>1</w:t>
                      </w:r>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666666"/>
                          <w:sz w:val="20"/>
                          <w:szCs w:val="20"/>
                          <w:lang w:val="en-SG" w:eastAsia="zh-CN"/>
                        </w:rPr>
                        <w:t>1</w:t>
                      </w:r>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666666"/>
                          <w:sz w:val="20"/>
                          <w:szCs w:val="20"/>
                          <w:lang w:val="en-SG" w:eastAsia="zh-CN"/>
                        </w:rPr>
                        <w:t>1</w:t>
                      </w:r>
                      <w:r w:rsidRPr="001A664D">
                        <w:rPr>
                          <w:rFonts w:ascii="Courier New" w:eastAsia="Times New Roman" w:hAnsi="Courier New" w:cs="Courier New"/>
                          <w:color w:val="333333"/>
                          <w:sz w:val="20"/>
                          <w:szCs w:val="20"/>
                          <w:lang w:val="en-SG" w:eastAsia="zh-CN"/>
                        </w:rPr>
                        <w:t>])</w:t>
                      </w:r>
                    </w:p>
                    <w:p w14:paraId="7F545F37"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p>
                    <w:p w14:paraId="62D5CAB2"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1A664D">
                        <w:rPr>
                          <w:rFonts w:ascii="Courier New" w:eastAsia="Times New Roman" w:hAnsi="Courier New" w:cs="Courier New"/>
                          <w:i/>
                          <w:iCs/>
                          <w:color w:val="408080"/>
                          <w:sz w:val="20"/>
                          <w:szCs w:val="20"/>
                          <w:lang w:val="en-SG" w:eastAsia="zh-CN"/>
                        </w:rPr>
                        <w:t>#calculate the 1st response beta1 equals to the dot product of c1 and x</w:t>
                      </w:r>
                    </w:p>
                    <w:p w14:paraId="3ECE0979"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1A664D">
                        <w:rPr>
                          <w:rFonts w:ascii="Courier New" w:eastAsia="Times New Roman" w:hAnsi="Courier New" w:cs="Courier New"/>
                          <w:color w:val="333333"/>
                          <w:sz w:val="20"/>
                          <w:szCs w:val="20"/>
                          <w:lang w:val="en-SG" w:eastAsia="zh-CN"/>
                        </w:rPr>
                        <w:t xml:space="preserve">beta1 </w:t>
                      </w:r>
                      <w:r w:rsidRPr="001A664D">
                        <w:rPr>
                          <w:rFonts w:ascii="Courier New" w:eastAsia="Times New Roman" w:hAnsi="Courier New" w:cs="Courier New"/>
                          <w:color w:val="666666"/>
                          <w:sz w:val="20"/>
                          <w:szCs w:val="20"/>
                          <w:lang w:val="en-SG" w:eastAsia="zh-CN"/>
                        </w:rPr>
                        <w:t>=</w:t>
                      </w:r>
                      <w:r w:rsidRPr="001A664D">
                        <w:rPr>
                          <w:rFonts w:ascii="Courier New" w:eastAsia="Times New Roman" w:hAnsi="Courier New" w:cs="Courier New"/>
                          <w:color w:val="333333"/>
                          <w:sz w:val="20"/>
                          <w:szCs w:val="20"/>
                          <w:lang w:val="en-SG" w:eastAsia="zh-CN"/>
                        </w:rPr>
                        <w:t xml:space="preserve"> np</w:t>
                      </w:r>
                      <w:r w:rsidRPr="001A664D">
                        <w:rPr>
                          <w:rFonts w:ascii="Courier New" w:eastAsia="Times New Roman" w:hAnsi="Courier New" w:cs="Courier New"/>
                          <w:color w:val="666666"/>
                          <w:sz w:val="20"/>
                          <w:szCs w:val="20"/>
                          <w:lang w:val="en-SG" w:eastAsia="zh-CN"/>
                        </w:rPr>
                        <w:t>.</w:t>
                      </w:r>
                      <w:r w:rsidRPr="001A664D">
                        <w:rPr>
                          <w:rFonts w:ascii="Courier New" w:eastAsia="Times New Roman" w:hAnsi="Courier New" w:cs="Courier New"/>
                          <w:color w:val="333333"/>
                          <w:sz w:val="20"/>
                          <w:szCs w:val="20"/>
                          <w:lang w:val="en-SG" w:eastAsia="zh-CN"/>
                        </w:rPr>
                        <w:t>dot(c1,x)</w:t>
                      </w:r>
                    </w:p>
                    <w:p w14:paraId="014E35A3"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1A664D">
                        <w:rPr>
                          <w:rFonts w:ascii="Courier New" w:eastAsia="Times New Roman" w:hAnsi="Courier New" w:cs="Courier New"/>
                          <w:color w:val="333333"/>
                          <w:sz w:val="20"/>
                          <w:szCs w:val="20"/>
                          <w:lang w:val="en-SG" w:eastAsia="zh-CN"/>
                        </w:rPr>
                        <w:t xml:space="preserve">beta1 </w:t>
                      </w:r>
                      <w:r w:rsidRPr="001A664D">
                        <w:rPr>
                          <w:rFonts w:ascii="Courier New" w:eastAsia="Times New Roman" w:hAnsi="Courier New" w:cs="Courier New"/>
                          <w:color w:val="666666"/>
                          <w:sz w:val="20"/>
                          <w:szCs w:val="20"/>
                          <w:lang w:val="en-SG" w:eastAsia="zh-CN"/>
                        </w:rPr>
                        <w:t>=</w:t>
                      </w:r>
                      <w:r w:rsidRPr="001A664D">
                        <w:rPr>
                          <w:rFonts w:ascii="Courier New" w:eastAsia="Times New Roman" w:hAnsi="Courier New" w:cs="Courier New"/>
                          <w:color w:val="333333"/>
                          <w:sz w:val="20"/>
                          <w:szCs w:val="20"/>
                          <w:lang w:val="en-SG" w:eastAsia="zh-CN"/>
                        </w:rPr>
                        <w:t xml:space="preserve"> beta1 </w:t>
                      </w:r>
                      <w:r w:rsidRPr="001A664D">
                        <w:rPr>
                          <w:rFonts w:ascii="Courier New" w:eastAsia="Times New Roman" w:hAnsi="Courier New" w:cs="Courier New"/>
                          <w:color w:val="666666"/>
                          <w:sz w:val="20"/>
                          <w:szCs w:val="20"/>
                          <w:lang w:val="en-SG" w:eastAsia="zh-CN"/>
                        </w:rPr>
                        <w:t>%</w:t>
                      </w:r>
                      <w:r w:rsidRPr="001A664D">
                        <w:rPr>
                          <w:rFonts w:ascii="Courier New" w:eastAsia="Times New Roman" w:hAnsi="Courier New" w:cs="Courier New"/>
                          <w:color w:val="333333"/>
                          <w:sz w:val="20"/>
                          <w:szCs w:val="20"/>
                          <w:lang w:val="en-SG" w:eastAsia="zh-CN"/>
                        </w:rPr>
                        <w:t xml:space="preserve"> </w:t>
                      </w:r>
                      <w:r w:rsidRPr="001A664D">
                        <w:rPr>
                          <w:rFonts w:ascii="Courier New" w:eastAsia="Times New Roman" w:hAnsi="Courier New" w:cs="Courier New"/>
                          <w:color w:val="666666"/>
                          <w:sz w:val="20"/>
                          <w:szCs w:val="20"/>
                          <w:lang w:val="en-SG" w:eastAsia="zh-CN"/>
                        </w:rPr>
                        <w:t>2</w:t>
                      </w:r>
                      <w:r w:rsidRPr="001A664D">
                        <w:rPr>
                          <w:rFonts w:ascii="Courier New" w:eastAsia="Times New Roman" w:hAnsi="Courier New" w:cs="Courier New"/>
                          <w:color w:val="333333"/>
                          <w:sz w:val="20"/>
                          <w:szCs w:val="20"/>
                          <w:lang w:val="en-SG" w:eastAsia="zh-CN"/>
                        </w:rPr>
                        <w:t xml:space="preserve"> </w:t>
                      </w:r>
                      <w:r w:rsidRPr="001A664D">
                        <w:rPr>
                          <w:rFonts w:ascii="Courier New" w:eastAsia="Times New Roman" w:hAnsi="Courier New" w:cs="Courier New"/>
                          <w:i/>
                          <w:iCs/>
                          <w:color w:val="408080"/>
                          <w:sz w:val="20"/>
                          <w:szCs w:val="20"/>
                          <w:lang w:val="en-SG" w:eastAsia="zh-CN"/>
                        </w:rPr>
                        <w:t>#mod 2 as in GF(2)</w:t>
                      </w:r>
                    </w:p>
                    <w:p w14:paraId="306C570D"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p>
                    <w:p w14:paraId="47546757"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1A664D">
                        <w:rPr>
                          <w:rFonts w:ascii="Courier New" w:eastAsia="Times New Roman" w:hAnsi="Courier New" w:cs="Courier New"/>
                          <w:i/>
                          <w:iCs/>
                          <w:color w:val="408080"/>
                          <w:sz w:val="20"/>
                          <w:szCs w:val="20"/>
                          <w:lang w:val="en-SG" w:eastAsia="zh-CN"/>
                        </w:rPr>
                        <w:t>#calculate the 2nd response</w:t>
                      </w:r>
                    </w:p>
                    <w:p w14:paraId="0C0D3CE1"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1A664D">
                        <w:rPr>
                          <w:rFonts w:ascii="Courier New" w:eastAsia="Times New Roman" w:hAnsi="Courier New" w:cs="Courier New"/>
                          <w:color w:val="333333"/>
                          <w:sz w:val="20"/>
                          <w:szCs w:val="20"/>
                          <w:lang w:val="en-SG" w:eastAsia="zh-CN"/>
                        </w:rPr>
                        <w:t xml:space="preserve">beta2 </w:t>
                      </w:r>
                      <w:r w:rsidRPr="001A664D">
                        <w:rPr>
                          <w:rFonts w:ascii="Courier New" w:eastAsia="Times New Roman" w:hAnsi="Courier New" w:cs="Courier New"/>
                          <w:color w:val="666666"/>
                          <w:sz w:val="20"/>
                          <w:szCs w:val="20"/>
                          <w:lang w:val="en-SG" w:eastAsia="zh-CN"/>
                        </w:rPr>
                        <w:t>=</w:t>
                      </w:r>
                      <w:r w:rsidRPr="001A664D">
                        <w:rPr>
                          <w:rFonts w:ascii="Courier New" w:eastAsia="Times New Roman" w:hAnsi="Courier New" w:cs="Courier New"/>
                          <w:color w:val="333333"/>
                          <w:sz w:val="20"/>
                          <w:szCs w:val="20"/>
                          <w:lang w:val="en-SG" w:eastAsia="zh-CN"/>
                        </w:rPr>
                        <w:t xml:space="preserve"> np</w:t>
                      </w:r>
                      <w:r w:rsidRPr="001A664D">
                        <w:rPr>
                          <w:rFonts w:ascii="Courier New" w:eastAsia="Times New Roman" w:hAnsi="Courier New" w:cs="Courier New"/>
                          <w:color w:val="666666"/>
                          <w:sz w:val="20"/>
                          <w:szCs w:val="20"/>
                          <w:lang w:val="en-SG" w:eastAsia="zh-CN"/>
                        </w:rPr>
                        <w:t>.</w:t>
                      </w:r>
                      <w:r w:rsidRPr="001A664D">
                        <w:rPr>
                          <w:rFonts w:ascii="Courier New" w:eastAsia="Times New Roman" w:hAnsi="Courier New" w:cs="Courier New"/>
                          <w:color w:val="333333"/>
                          <w:sz w:val="20"/>
                          <w:szCs w:val="20"/>
                          <w:lang w:val="en-SG" w:eastAsia="zh-CN"/>
                        </w:rPr>
                        <w:t>dot(c2,x)</w:t>
                      </w:r>
                    </w:p>
                    <w:p w14:paraId="72E52B73"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1A664D">
                        <w:rPr>
                          <w:rFonts w:ascii="Courier New" w:eastAsia="Times New Roman" w:hAnsi="Courier New" w:cs="Courier New"/>
                          <w:color w:val="333333"/>
                          <w:sz w:val="20"/>
                          <w:szCs w:val="20"/>
                          <w:lang w:val="en-SG" w:eastAsia="zh-CN"/>
                        </w:rPr>
                        <w:t xml:space="preserve">beta2 </w:t>
                      </w:r>
                      <w:r w:rsidRPr="001A664D">
                        <w:rPr>
                          <w:rFonts w:ascii="Courier New" w:eastAsia="Times New Roman" w:hAnsi="Courier New" w:cs="Courier New"/>
                          <w:color w:val="666666"/>
                          <w:sz w:val="20"/>
                          <w:szCs w:val="20"/>
                          <w:lang w:val="en-SG" w:eastAsia="zh-CN"/>
                        </w:rPr>
                        <w:t>=</w:t>
                      </w:r>
                      <w:r w:rsidRPr="001A664D">
                        <w:rPr>
                          <w:rFonts w:ascii="Courier New" w:eastAsia="Times New Roman" w:hAnsi="Courier New" w:cs="Courier New"/>
                          <w:color w:val="333333"/>
                          <w:sz w:val="20"/>
                          <w:szCs w:val="20"/>
                          <w:lang w:val="en-SG" w:eastAsia="zh-CN"/>
                        </w:rPr>
                        <w:t xml:space="preserve"> beta2 </w:t>
                      </w:r>
                      <w:r w:rsidRPr="001A664D">
                        <w:rPr>
                          <w:rFonts w:ascii="Courier New" w:eastAsia="Times New Roman" w:hAnsi="Courier New" w:cs="Courier New"/>
                          <w:color w:val="666666"/>
                          <w:sz w:val="20"/>
                          <w:szCs w:val="20"/>
                          <w:lang w:val="en-SG" w:eastAsia="zh-CN"/>
                        </w:rPr>
                        <w:t>%</w:t>
                      </w:r>
                      <w:r w:rsidRPr="001A664D">
                        <w:rPr>
                          <w:rFonts w:ascii="Courier New" w:eastAsia="Times New Roman" w:hAnsi="Courier New" w:cs="Courier New"/>
                          <w:color w:val="333333"/>
                          <w:sz w:val="20"/>
                          <w:szCs w:val="20"/>
                          <w:lang w:val="en-SG" w:eastAsia="zh-CN"/>
                        </w:rPr>
                        <w:t xml:space="preserve"> </w:t>
                      </w:r>
                      <w:r w:rsidRPr="001A664D">
                        <w:rPr>
                          <w:rFonts w:ascii="Courier New" w:eastAsia="Times New Roman" w:hAnsi="Courier New" w:cs="Courier New"/>
                          <w:color w:val="666666"/>
                          <w:sz w:val="20"/>
                          <w:szCs w:val="20"/>
                          <w:lang w:val="en-SG" w:eastAsia="zh-CN"/>
                        </w:rPr>
                        <w:t>2</w:t>
                      </w:r>
                      <w:r w:rsidRPr="001A664D">
                        <w:rPr>
                          <w:rFonts w:ascii="Courier New" w:eastAsia="Times New Roman" w:hAnsi="Courier New" w:cs="Courier New"/>
                          <w:color w:val="333333"/>
                          <w:sz w:val="20"/>
                          <w:szCs w:val="20"/>
                          <w:lang w:val="en-SG" w:eastAsia="zh-CN"/>
                        </w:rPr>
                        <w:t xml:space="preserve"> </w:t>
                      </w:r>
                    </w:p>
                    <w:p w14:paraId="5CC0BEF4"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p>
                    <w:p w14:paraId="696A914C"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1A664D">
                        <w:rPr>
                          <w:rFonts w:ascii="Courier New" w:eastAsia="Times New Roman" w:hAnsi="Courier New" w:cs="Courier New"/>
                          <w:i/>
                          <w:iCs/>
                          <w:color w:val="408080"/>
                          <w:sz w:val="20"/>
                          <w:szCs w:val="20"/>
                          <w:lang w:val="en-SG" w:eastAsia="zh-CN"/>
                        </w:rPr>
                        <w:t>#display the result</w:t>
                      </w:r>
                    </w:p>
                    <w:p w14:paraId="3854F7B6"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1A664D">
                        <w:rPr>
                          <w:rFonts w:ascii="Courier New" w:eastAsia="Times New Roman" w:hAnsi="Courier New" w:cs="Courier New"/>
                          <w:color w:val="008000"/>
                          <w:sz w:val="20"/>
                          <w:szCs w:val="20"/>
                          <w:lang w:val="en-SG" w:eastAsia="zh-CN"/>
                        </w:rPr>
                        <w:t>print</w:t>
                      </w:r>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BA2121"/>
                          <w:sz w:val="20"/>
                          <w:szCs w:val="20"/>
                          <w:lang w:val="en-SG" w:eastAsia="zh-CN"/>
                        </w:rPr>
                        <w:t>"c1 = "</w:t>
                      </w:r>
                      <w:r w:rsidRPr="001A664D">
                        <w:rPr>
                          <w:rFonts w:ascii="Courier New" w:eastAsia="Times New Roman" w:hAnsi="Courier New" w:cs="Courier New"/>
                          <w:color w:val="333333"/>
                          <w:sz w:val="20"/>
                          <w:szCs w:val="20"/>
                          <w:lang w:val="en-SG" w:eastAsia="zh-CN"/>
                        </w:rPr>
                        <w:t>, c1)</w:t>
                      </w:r>
                    </w:p>
                    <w:p w14:paraId="2EAFD88F"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1A664D">
                        <w:rPr>
                          <w:rFonts w:ascii="Courier New" w:eastAsia="Times New Roman" w:hAnsi="Courier New" w:cs="Courier New"/>
                          <w:color w:val="008000"/>
                          <w:sz w:val="20"/>
                          <w:szCs w:val="20"/>
                          <w:lang w:val="en-SG" w:eastAsia="zh-CN"/>
                        </w:rPr>
                        <w:t>print</w:t>
                      </w:r>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BA2121"/>
                          <w:sz w:val="20"/>
                          <w:szCs w:val="20"/>
                          <w:lang w:val="en-SG" w:eastAsia="zh-CN"/>
                        </w:rPr>
                        <w:t>"c2 = "</w:t>
                      </w:r>
                      <w:r w:rsidRPr="001A664D">
                        <w:rPr>
                          <w:rFonts w:ascii="Courier New" w:eastAsia="Times New Roman" w:hAnsi="Courier New" w:cs="Courier New"/>
                          <w:color w:val="333333"/>
                          <w:sz w:val="20"/>
                          <w:szCs w:val="20"/>
                          <w:lang w:val="en-SG" w:eastAsia="zh-CN"/>
                        </w:rPr>
                        <w:t>, c2)</w:t>
                      </w:r>
                    </w:p>
                    <w:p w14:paraId="2B13BED1"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1A664D">
                        <w:rPr>
                          <w:rFonts w:ascii="Courier New" w:eastAsia="Times New Roman" w:hAnsi="Courier New" w:cs="Courier New"/>
                          <w:color w:val="008000"/>
                          <w:sz w:val="20"/>
                          <w:szCs w:val="20"/>
                          <w:lang w:val="en-SG" w:eastAsia="zh-CN"/>
                        </w:rPr>
                        <w:t>print</w:t>
                      </w:r>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BA2121"/>
                          <w:sz w:val="20"/>
                          <w:szCs w:val="20"/>
                          <w:lang w:val="en-SG" w:eastAsia="zh-CN"/>
                        </w:rPr>
                        <w:t>"x = "</w:t>
                      </w:r>
                      <w:r w:rsidRPr="001A664D">
                        <w:rPr>
                          <w:rFonts w:ascii="Courier New" w:eastAsia="Times New Roman" w:hAnsi="Courier New" w:cs="Courier New"/>
                          <w:color w:val="333333"/>
                          <w:sz w:val="20"/>
                          <w:szCs w:val="20"/>
                          <w:lang w:val="en-SG" w:eastAsia="zh-CN"/>
                        </w:rPr>
                        <w:t>, x)</w:t>
                      </w:r>
                    </w:p>
                    <w:p w14:paraId="2F8C1BBD"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1A664D">
                        <w:rPr>
                          <w:rFonts w:ascii="Courier New" w:eastAsia="Times New Roman" w:hAnsi="Courier New" w:cs="Courier New"/>
                          <w:color w:val="008000"/>
                          <w:sz w:val="20"/>
                          <w:szCs w:val="20"/>
                          <w:lang w:val="en-SG" w:eastAsia="zh-CN"/>
                        </w:rPr>
                        <w:t>print</w:t>
                      </w:r>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BA2121"/>
                          <w:sz w:val="20"/>
                          <w:szCs w:val="20"/>
                          <w:lang w:val="en-SG" w:eastAsia="zh-CN"/>
                        </w:rPr>
                        <w:t>"beta1 = "</w:t>
                      </w:r>
                      <w:r w:rsidRPr="001A664D">
                        <w:rPr>
                          <w:rFonts w:ascii="Courier New" w:eastAsia="Times New Roman" w:hAnsi="Courier New" w:cs="Courier New"/>
                          <w:color w:val="333333"/>
                          <w:sz w:val="20"/>
                          <w:szCs w:val="20"/>
                          <w:lang w:val="en-SG" w:eastAsia="zh-CN"/>
                        </w:rPr>
                        <w:t>, beta1)</w:t>
                      </w:r>
                    </w:p>
                    <w:p w14:paraId="2D10E3E6"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1A664D">
                        <w:rPr>
                          <w:rFonts w:ascii="Courier New" w:eastAsia="Times New Roman" w:hAnsi="Courier New" w:cs="Courier New"/>
                          <w:color w:val="008000"/>
                          <w:sz w:val="20"/>
                          <w:szCs w:val="20"/>
                          <w:lang w:val="en-SG" w:eastAsia="zh-CN"/>
                        </w:rPr>
                        <w:t>print</w:t>
                      </w:r>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BA2121"/>
                          <w:sz w:val="20"/>
                          <w:szCs w:val="20"/>
                          <w:lang w:val="en-SG" w:eastAsia="zh-CN"/>
                        </w:rPr>
                        <w:t>"beta2 = "</w:t>
                      </w:r>
                      <w:r w:rsidRPr="001A664D">
                        <w:rPr>
                          <w:rFonts w:ascii="Courier New" w:eastAsia="Times New Roman" w:hAnsi="Courier New" w:cs="Courier New"/>
                          <w:color w:val="333333"/>
                          <w:sz w:val="20"/>
                          <w:szCs w:val="20"/>
                          <w:lang w:val="en-SG" w:eastAsia="zh-CN"/>
                        </w:rPr>
                        <w:t>, beta2)</w:t>
                      </w:r>
                    </w:p>
                    <w:p w14:paraId="7C03B7E8" w14:textId="77777777" w:rsidR="0015361A" w:rsidRDefault="0015361A" w:rsidP="0015361A"/>
                  </w:txbxContent>
                </v:textbox>
                <w10:anchorlock/>
              </v:shape>
            </w:pict>
          </mc:Fallback>
        </mc:AlternateContent>
      </w:r>
    </w:p>
    <w:p w14:paraId="747887F1" w14:textId="44B14797" w:rsidR="0015361A" w:rsidRPr="0015361A" w:rsidRDefault="0015361A">
      <w:pPr>
        <w:rPr>
          <w:rFonts w:ascii="Times New Roman" w:eastAsiaTheme="minorEastAsia" w:hAnsi="Times New Roman" w:cs="Times New Roman"/>
          <w:b/>
          <w:bCs/>
          <w:sz w:val="24"/>
          <w:szCs w:val="24"/>
        </w:rPr>
      </w:pPr>
      <w:r w:rsidRPr="0015361A">
        <w:rPr>
          <w:rFonts w:ascii="Times New Roman" w:eastAsiaTheme="minorEastAsia" w:hAnsi="Times New Roman" w:cs="Times New Roman"/>
          <w:b/>
          <w:bCs/>
          <w:sz w:val="24"/>
          <w:szCs w:val="24"/>
        </w:rPr>
        <w:t>Expected Output</w:t>
      </w:r>
    </w:p>
    <w:p w14:paraId="648E9110" w14:textId="77777777" w:rsidR="0015361A" w:rsidRDefault="0015361A" w:rsidP="0015361A">
      <w:pPr>
        <w:pStyle w:val="HTMLPreformatted"/>
        <w:shd w:val="clear" w:color="auto" w:fill="FFFFFF"/>
        <w:wordWrap w:val="0"/>
        <w:textAlignment w:val="baseline"/>
        <w:rPr>
          <w:color w:val="000000"/>
          <w:sz w:val="21"/>
          <w:szCs w:val="21"/>
        </w:rPr>
      </w:pPr>
      <w:r>
        <w:rPr>
          <w:color w:val="000000"/>
          <w:sz w:val="21"/>
          <w:szCs w:val="21"/>
        </w:rPr>
        <w:t>c1 =  [0 1 0 1 1]</w:t>
      </w:r>
    </w:p>
    <w:p w14:paraId="4C5FECE0" w14:textId="77777777" w:rsidR="0015361A" w:rsidRDefault="0015361A" w:rsidP="0015361A">
      <w:pPr>
        <w:pStyle w:val="HTMLPreformatted"/>
        <w:shd w:val="clear" w:color="auto" w:fill="FFFFFF"/>
        <w:wordWrap w:val="0"/>
        <w:textAlignment w:val="baseline"/>
        <w:rPr>
          <w:color w:val="000000"/>
          <w:sz w:val="21"/>
          <w:szCs w:val="21"/>
        </w:rPr>
      </w:pPr>
      <w:r>
        <w:rPr>
          <w:color w:val="000000"/>
          <w:sz w:val="21"/>
          <w:szCs w:val="21"/>
        </w:rPr>
        <w:t>c2 =  [1 1 1 1 0]</w:t>
      </w:r>
    </w:p>
    <w:p w14:paraId="170F33F4" w14:textId="77777777" w:rsidR="0015361A" w:rsidRDefault="0015361A" w:rsidP="0015361A">
      <w:pPr>
        <w:pStyle w:val="HTMLPreformatted"/>
        <w:shd w:val="clear" w:color="auto" w:fill="FFFFFF"/>
        <w:wordWrap w:val="0"/>
        <w:textAlignment w:val="baseline"/>
        <w:rPr>
          <w:color w:val="000000"/>
          <w:sz w:val="21"/>
          <w:szCs w:val="21"/>
        </w:rPr>
      </w:pPr>
      <w:r>
        <w:rPr>
          <w:color w:val="000000"/>
          <w:sz w:val="21"/>
          <w:szCs w:val="21"/>
        </w:rPr>
        <w:t>x =  [1 0 1 1 1]</w:t>
      </w:r>
    </w:p>
    <w:p w14:paraId="3D48E4AB" w14:textId="77777777" w:rsidR="0015361A" w:rsidRDefault="0015361A" w:rsidP="0015361A">
      <w:pPr>
        <w:pStyle w:val="HTMLPreformatted"/>
        <w:shd w:val="clear" w:color="auto" w:fill="FFFFFF"/>
        <w:wordWrap w:val="0"/>
        <w:textAlignment w:val="baseline"/>
        <w:rPr>
          <w:color w:val="000000"/>
          <w:sz w:val="21"/>
          <w:szCs w:val="21"/>
        </w:rPr>
      </w:pPr>
      <w:r>
        <w:rPr>
          <w:color w:val="000000"/>
          <w:sz w:val="21"/>
          <w:szCs w:val="21"/>
        </w:rPr>
        <w:t>beta1 =  0</w:t>
      </w:r>
    </w:p>
    <w:p w14:paraId="30794379" w14:textId="77777777" w:rsidR="0015361A" w:rsidRDefault="0015361A" w:rsidP="0015361A">
      <w:pPr>
        <w:pStyle w:val="HTMLPreformatted"/>
        <w:shd w:val="clear" w:color="auto" w:fill="FFFFFF"/>
        <w:wordWrap w:val="0"/>
        <w:textAlignment w:val="baseline"/>
        <w:rPr>
          <w:color w:val="000000"/>
          <w:sz w:val="21"/>
          <w:szCs w:val="21"/>
        </w:rPr>
      </w:pPr>
      <w:r>
        <w:rPr>
          <w:color w:val="000000"/>
          <w:sz w:val="21"/>
          <w:szCs w:val="21"/>
        </w:rPr>
        <w:t>beta2 =  1</w:t>
      </w:r>
    </w:p>
    <w:p w14:paraId="60E4CAED" w14:textId="77777777" w:rsidR="0015361A" w:rsidRPr="0015361A" w:rsidRDefault="0015361A">
      <w:pPr>
        <w:rPr>
          <w:rFonts w:ascii="Times New Roman" w:eastAsiaTheme="minorEastAsia" w:hAnsi="Times New Roman" w:cs="Times New Roman"/>
          <w:sz w:val="24"/>
          <w:szCs w:val="24"/>
          <w:u w:val="single"/>
          <w:lang w:val="en-SG"/>
        </w:rPr>
      </w:pPr>
    </w:p>
    <w:p w14:paraId="65309260" w14:textId="13E28798" w:rsidR="00F83ECB" w:rsidRDefault="009D17F5">
      <w:pPr>
        <w:rPr>
          <w:rFonts w:ascii="Times New Roman" w:eastAsiaTheme="minorEastAsia" w:hAnsi="Times New Roman" w:cs="Times New Roman"/>
          <w:sz w:val="24"/>
          <w:szCs w:val="24"/>
        </w:rPr>
      </w:pPr>
      <w:r w:rsidRPr="00383917">
        <w:rPr>
          <w:rFonts w:ascii="Times New Roman" w:eastAsiaTheme="minorEastAsia" w:hAnsi="Times New Roman" w:cs="Times New Roman"/>
          <w:sz w:val="24"/>
          <w:szCs w:val="24"/>
          <w:u w:val="single"/>
        </w:rPr>
        <w:t>Question 2:</w:t>
      </w:r>
      <w:r>
        <w:rPr>
          <w:rFonts w:ascii="Times New Roman" w:eastAsiaTheme="minorEastAsia" w:hAnsi="Times New Roman" w:cs="Times New Roman"/>
          <w:sz w:val="24"/>
          <w:szCs w:val="24"/>
        </w:rPr>
        <w:t xml:space="preserve"> </w:t>
      </w:r>
    </w:p>
    <w:p w14:paraId="44A59AFC" w14:textId="1B32D872" w:rsidR="00075810" w:rsidRDefault="00D83239">
      <w:pPr>
        <w:rPr>
          <w:rFonts w:ascii="Times New Roman" w:hAnsi="Times New Roman" w:cs="Times New Roman"/>
          <w:sz w:val="24"/>
          <w:szCs w:val="24"/>
        </w:rPr>
      </w:pPr>
      <w:r>
        <w:rPr>
          <w:rFonts w:ascii="Times New Roman" w:hAnsi="Times New Roman" w:cs="Times New Roman"/>
          <w:sz w:val="24"/>
          <w:szCs w:val="24"/>
        </w:rPr>
        <w:t xml:space="preserve">Enter Eve! Suppose Eve had observed </w:t>
      </w:r>
      <w:r w:rsidR="00AB6966">
        <w:rPr>
          <w:rFonts w:ascii="Times New Roman" w:hAnsi="Times New Roman" w:cs="Times New Roman"/>
          <w:sz w:val="24"/>
          <w:szCs w:val="24"/>
        </w:rPr>
        <w:t xml:space="preserve">Harry’s </w:t>
      </w:r>
      <w:r>
        <w:rPr>
          <w:rFonts w:ascii="Times New Roman" w:hAnsi="Times New Roman" w:cs="Times New Roman"/>
          <w:sz w:val="24"/>
          <w:szCs w:val="24"/>
        </w:rPr>
        <w:t>response</w:t>
      </w:r>
      <w:r w:rsidR="00AB6966">
        <w:rPr>
          <w:rFonts w:ascii="Times New Roman" w:hAnsi="Times New Roman" w:cs="Times New Roman"/>
          <w:sz w:val="24"/>
          <w:szCs w:val="24"/>
        </w:rPr>
        <w:t xml:space="preserve"> (</w:t>
      </w:r>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sidR="00AB6966">
        <w:rPr>
          <w:rFonts w:ascii="Times New Roman" w:eastAsiaTheme="minorEastAsia" w:hAnsi="Times New Roman" w:cs="Times New Roman"/>
          <w:sz w:val="24"/>
          <w:szCs w:val="24"/>
        </w:rPr>
        <w:t xml:space="preserve"> </w:t>
      </w:r>
      <w:r w:rsidR="00AB6966">
        <w:rPr>
          <w:rFonts w:ascii="Times New Roman" w:hAnsi="Times New Roman" w:cs="Times New Roman"/>
          <w:sz w:val="24"/>
          <w:szCs w:val="24"/>
        </w:rPr>
        <w:t xml:space="preserve">and </w:t>
      </w:r>
      <w:r>
        <w:rPr>
          <w:rFonts w:ascii="Times New Roman" w:hAnsi="Times New Roman" w:cs="Times New Roman"/>
          <w:sz w:val="24"/>
          <w:szCs w:val="24"/>
        </w:rPr>
        <w:t xml:space="preserve">the </w:t>
      </w:r>
      <w:r w:rsidR="00AB6966">
        <w:rPr>
          <w:rFonts w:ascii="Times New Roman" w:hAnsi="Times New Roman" w:cs="Times New Roman"/>
          <w:sz w:val="24"/>
          <w:szCs w:val="24"/>
        </w:rPr>
        <w:t xml:space="preserve">first two </w:t>
      </w:r>
      <w:r w:rsidR="00075810">
        <w:rPr>
          <w:rFonts w:ascii="Times New Roman" w:hAnsi="Times New Roman" w:cs="Times New Roman"/>
          <w:sz w:val="24"/>
          <w:szCs w:val="24"/>
        </w:rPr>
        <w:t>challenge vectors</w:t>
      </w:r>
      <w:r w:rsidR="00AB6966">
        <w:rPr>
          <w:rFonts w:ascii="Times New Roman" w:hAnsi="Times New Roman" w:cs="Times New Roman"/>
          <w:sz w:val="24"/>
          <w:szCs w:val="24"/>
        </w:rPr>
        <w:t xml:space="preserve"> </w:t>
      </w:r>
      <w:r w:rsidR="00AB6966" w:rsidRPr="00AB6966">
        <w:rPr>
          <w:rFonts w:ascii="Times New Roman" w:hAnsi="Times New Roman" w:cs="Times New Roman"/>
          <w:sz w:val="24"/>
          <w:szCs w:val="24"/>
        </w:rPr>
        <w:t>(</w:t>
      </w:r>
      <m:oMath>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b/>
                <w:bCs/>
                <w:sz w:val="24"/>
                <w:szCs w:val="24"/>
              </w:rPr>
              <m:t>c</m:t>
            </m:r>
          </m:e>
          <m:sub>
            <m:r>
              <w:rPr>
                <w:rFonts w:ascii="Cambria Math" w:eastAsiaTheme="minorEastAsia" w:hAnsi="Cambria Math" w:cs="Times New Roman"/>
                <w:sz w:val="24"/>
                <w:szCs w:val="24"/>
              </w:rPr>
              <m:t>1</m:t>
            </m:r>
          </m:sub>
        </m:sSub>
        <m:r>
          <m:rPr>
            <m:nor/>
          </m:rPr>
          <w:rPr>
            <w:rFonts w:ascii="Cambria Math" w:eastAsiaTheme="minorEastAsia" w:hAnsi="Cambria Math" w:cs="Times New Roman"/>
            <w:sz w:val="24"/>
            <w:szCs w:val="24"/>
          </w:rPr>
          <m:t>and</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b/>
                <w:bCs/>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sidR="00075810">
        <w:rPr>
          <w:rFonts w:ascii="Times New Roman" w:hAnsi="Times New Roman" w:cs="Times New Roman"/>
          <w:sz w:val="24"/>
          <w:szCs w:val="24"/>
        </w:rPr>
        <w:t xml:space="preserve">. Subsequently, she tries to login as Harry and Carole happens to send her as a challenge vector the sum of </w:t>
      </w:r>
      <w:r w:rsidR="00974CA6">
        <w:rPr>
          <w:rFonts w:ascii="Times New Roman" w:hAnsi="Times New Roman" w:cs="Times New Roman"/>
          <w:b/>
          <w:sz w:val="24"/>
          <w:szCs w:val="24"/>
        </w:rPr>
        <w:t>c</w:t>
      </w:r>
      <w:r w:rsidR="00075810">
        <w:rPr>
          <w:rFonts w:ascii="Times New Roman" w:hAnsi="Times New Roman" w:cs="Times New Roman"/>
          <w:i/>
          <w:sz w:val="24"/>
          <w:szCs w:val="24"/>
          <w:vertAlign w:val="subscript"/>
        </w:rPr>
        <w:t>1</w:t>
      </w:r>
      <w:r w:rsidR="00075810">
        <w:rPr>
          <w:rFonts w:ascii="Times New Roman" w:hAnsi="Times New Roman" w:cs="Times New Roman"/>
          <w:sz w:val="24"/>
          <w:szCs w:val="24"/>
        </w:rPr>
        <w:t xml:space="preserve"> = 01011 and </w:t>
      </w:r>
      <w:r w:rsidR="00974CA6">
        <w:rPr>
          <w:rFonts w:ascii="Times New Roman" w:hAnsi="Times New Roman" w:cs="Times New Roman"/>
          <w:b/>
          <w:sz w:val="24"/>
          <w:szCs w:val="24"/>
        </w:rPr>
        <w:t>c</w:t>
      </w:r>
      <w:r w:rsidR="00075810">
        <w:rPr>
          <w:rFonts w:ascii="Times New Roman" w:hAnsi="Times New Roman" w:cs="Times New Roman"/>
          <w:i/>
          <w:sz w:val="24"/>
          <w:szCs w:val="24"/>
          <w:vertAlign w:val="subscript"/>
        </w:rPr>
        <w:t>2</w:t>
      </w:r>
      <w:r w:rsidR="00075810">
        <w:rPr>
          <w:rFonts w:ascii="Times New Roman" w:hAnsi="Times New Roman" w:cs="Times New Roman"/>
          <w:sz w:val="24"/>
          <w:szCs w:val="24"/>
        </w:rPr>
        <w:t xml:space="preserve"> = 11110. Even though Eve does not know the password, she can u</w:t>
      </w:r>
      <w:r w:rsidR="00670DE6">
        <w:rPr>
          <w:rFonts w:ascii="Times New Roman" w:hAnsi="Times New Roman" w:cs="Times New Roman"/>
          <w:sz w:val="24"/>
          <w:szCs w:val="24"/>
        </w:rPr>
        <w:t xml:space="preserve">se the distributive property to compute the dot product of this sum with the password </w:t>
      </w:r>
      <w:r w:rsidR="00670DE6" w:rsidRPr="00670DE6">
        <w:rPr>
          <w:rFonts w:ascii="Times New Roman" w:hAnsi="Times New Roman" w:cs="Times New Roman"/>
          <w:b/>
          <w:sz w:val="24"/>
          <w:szCs w:val="24"/>
        </w:rPr>
        <w:t>x</w:t>
      </w:r>
      <w:r w:rsidR="00670DE6">
        <w:rPr>
          <w:rFonts w:ascii="Times New Roman" w:hAnsi="Times New Roman" w:cs="Times New Roman"/>
          <w:sz w:val="24"/>
          <w:szCs w:val="24"/>
        </w:rPr>
        <w:t>:</w:t>
      </w:r>
    </w:p>
    <w:p w14:paraId="20378C04" w14:textId="77777777" w:rsidR="00670DE6" w:rsidRPr="00670DE6" w:rsidRDefault="00864CCA">
      <w:pP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01011+11110</m:t>
              </m:r>
            </m:e>
          </m:d>
          <m:r>
            <w:rPr>
              <w:rFonts w:ascii="Cambria Math" w:hAnsi="Cambria Math" w:cs="Times New Roman"/>
              <w:sz w:val="24"/>
              <w:szCs w:val="24"/>
            </w:rPr>
            <m:t>⋅</m:t>
          </m:r>
          <m:r>
            <m:rPr>
              <m:nor/>
            </m:rPr>
            <w:rPr>
              <w:rFonts w:ascii="Cambria Math" w:hAnsi="Cambria Math" w:cs="Times New Roman"/>
              <w:b/>
              <w:sz w:val="24"/>
              <w:szCs w:val="24"/>
            </w:rPr>
            <m:t xml:space="preserve">x = </m:t>
          </m:r>
          <m:r>
            <w:rPr>
              <w:rFonts w:ascii="Cambria Math" w:hAnsi="Cambria Math" w:cs="Times New Roman"/>
              <w:sz w:val="24"/>
              <w:szCs w:val="24"/>
            </w:rPr>
            <m:t>01011⋅</m:t>
          </m:r>
          <m:r>
            <m:rPr>
              <m:nor/>
            </m:rPr>
            <w:rPr>
              <w:rFonts w:ascii="Cambria Math" w:hAnsi="Cambria Math" w:cs="Times New Roman"/>
              <w:b/>
              <w:sz w:val="24"/>
              <w:szCs w:val="24"/>
            </w:rPr>
            <m:t xml:space="preserve">x </m:t>
          </m:r>
          <m:r>
            <m:rPr>
              <m:nor/>
            </m:rPr>
            <w:rPr>
              <w:rFonts w:ascii="Cambria Math" w:hAnsi="Cambria Math" w:cs="Times New Roman"/>
              <w:sz w:val="24"/>
              <w:szCs w:val="24"/>
            </w:rPr>
            <m:t>+</m:t>
          </m:r>
          <m:r>
            <m:rPr>
              <m:nor/>
            </m:rPr>
            <w:rPr>
              <w:rFonts w:ascii="Cambria Math" w:hAnsi="Cambria Math" w:cs="Times New Roman"/>
              <w:b/>
              <w:sz w:val="24"/>
              <w:szCs w:val="24"/>
            </w:rPr>
            <m:t xml:space="preserve"> </m:t>
          </m:r>
          <m:r>
            <w:rPr>
              <w:rFonts w:ascii="Cambria Math" w:hAnsi="Cambria Math" w:cs="Times New Roman"/>
              <w:sz w:val="24"/>
              <w:szCs w:val="24"/>
            </w:rPr>
            <m:t>11110</m:t>
          </m:r>
          <m:r>
            <m:rPr>
              <m:nor/>
            </m:rPr>
            <w:rPr>
              <w:rFonts w:ascii="Cambria Math" w:hAnsi="Cambria Math" w:cs="Times New Roman"/>
              <w:b/>
              <w:sz w:val="24"/>
              <w:szCs w:val="24"/>
            </w:rPr>
            <m:t xml:space="preserve"> </m:t>
          </m:r>
          <m:r>
            <w:rPr>
              <w:rFonts w:ascii="Cambria Math" w:hAnsi="Cambria Math" w:cs="Times New Roman"/>
              <w:sz w:val="24"/>
              <w:szCs w:val="24"/>
            </w:rPr>
            <m:t>⋅</m:t>
          </m:r>
          <m:r>
            <m:rPr>
              <m:nor/>
            </m:rPr>
            <w:rPr>
              <w:rFonts w:ascii="Cambria Math" w:hAnsi="Cambria Math" w:cs="Times New Roman"/>
              <w:b/>
              <w:sz w:val="24"/>
              <w:szCs w:val="24"/>
            </w:rPr>
            <m:t>x</m:t>
          </m:r>
        </m:oMath>
      </m:oMathPara>
    </w:p>
    <w:p w14:paraId="0E034076" w14:textId="182273D4" w:rsidR="00E64AAB" w:rsidRDefault="005752C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Find</w:t>
      </w:r>
      <w:r w:rsidR="00670DE6">
        <w:rPr>
          <w:rFonts w:ascii="Times New Roman" w:eastAsiaTheme="minorEastAsia" w:hAnsi="Times New Roman" w:cs="Times New Roman"/>
          <w:sz w:val="24"/>
          <w:szCs w:val="24"/>
        </w:rPr>
        <w:t xml:space="preserve"> the response to this challenge vector</w:t>
      </w:r>
      <w:r>
        <w:rPr>
          <w:rFonts w:ascii="Times New Roman" w:eastAsiaTheme="minorEastAsia" w:hAnsi="Times New Roman" w:cs="Times New Roman"/>
          <w:sz w:val="24"/>
          <w:szCs w:val="24"/>
        </w:rPr>
        <w:t xml:space="preserve"> </w:t>
      </w:r>
      <w:r w:rsidRPr="005752CD">
        <w:rPr>
          <w:rFonts w:ascii="Times New Roman" w:eastAsiaTheme="minorEastAsia" w:hAnsi="Times New Roman" w:cs="Times New Roman"/>
          <w:sz w:val="24"/>
          <w:szCs w:val="24"/>
          <w:u w:val="single"/>
        </w:rPr>
        <w:t>without</w:t>
      </w:r>
      <w:r>
        <w:rPr>
          <w:rFonts w:ascii="Times New Roman" w:eastAsiaTheme="minorEastAsia" w:hAnsi="Times New Roman" w:cs="Times New Roman"/>
          <w:sz w:val="24"/>
          <w:szCs w:val="24"/>
        </w:rPr>
        <w:t xml:space="preserve"> using </w:t>
      </w:r>
      <w:r w:rsidRPr="005752CD">
        <w:rPr>
          <w:rFonts w:ascii="Times New Roman" w:eastAsiaTheme="minorEastAsia" w:hAnsi="Times New Roman" w:cs="Times New Roman"/>
          <w:b/>
          <w:sz w:val="24"/>
          <w:szCs w:val="24"/>
        </w:rPr>
        <w:t>x</w:t>
      </w:r>
      <w:r w:rsidR="00603B30">
        <w:rPr>
          <w:rFonts w:ascii="Times New Roman" w:eastAsiaTheme="minorEastAsia" w:hAnsi="Times New Roman" w:cs="Times New Roman"/>
          <w:sz w:val="24"/>
          <w:szCs w:val="24"/>
        </w:rPr>
        <w:t>.</w:t>
      </w:r>
      <w:r w:rsidR="00670DE6">
        <w:rPr>
          <w:rFonts w:ascii="Times New Roman" w:eastAsiaTheme="minorEastAsia" w:hAnsi="Times New Roman" w:cs="Times New Roman"/>
          <w:sz w:val="24"/>
          <w:szCs w:val="24"/>
        </w:rPr>
        <w:t xml:space="preserve"> </w:t>
      </w:r>
      <w:r w:rsidR="00603B30">
        <w:rPr>
          <w:rFonts w:ascii="Times New Roman" w:eastAsiaTheme="minorEastAsia" w:hAnsi="Times New Roman" w:cs="Times New Roman"/>
          <w:sz w:val="24"/>
          <w:szCs w:val="24"/>
        </w:rPr>
        <w:t>Next, s</w:t>
      </w:r>
      <w:r w:rsidR="00670DE6">
        <w:rPr>
          <w:rFonts w:ascii="Times New Roman" w:eastAsiaTheme="minorEastAsia" w:hAnsi="Times New Roman" w:cs="Times New Roman"/>
          <w:sz w:val="24"/>
          <w:szCs w:val="24"/>
        </w:rPr>
        <w:t>ince you know the password, verify that this is indeed the correct r</w:t>
      </w:r>
      <w:r w:rsidR="000C50F6">
        <w:rPr>
          <w:rFonts w:ascii="Times New Roman" w:eastAsiaTheme="minorEastAsia" w:hAnsi="Times New Roman" w:cs="Times New Roman"/>
          <w:sz w:val="24"/>
          <w:szCs w:val="24"/>
        </w:rPr>
        <w:t xml:space="preserve">esponse to the challenge vector by adding the terms in the bracket and taking the dot product with </w:t>
      </w:r>
      <w:r w:rsidR="000C50F6" w:rsidRPr="000C50F6">
        <w:rPr>
          <w:rFonts w:ascii="Times New Roman" w:eastAsiaTheme="minorEastAsia" w:hAnsi="Times New Roman" w:cs="Times New Roman"/>
          <w:b/>
          <w:sz w:val="24"/>
          <w:szCs w:val="24"/>
        </w:rPr>
        <w:t>x</w:t>
      </w:r>
      <w:r w:rsidR="000C50F6">
        <w:rPr>
          <w:rFonts w:ascii="Times New Roman" w:eastAsiaTheme="minorEastAsia" w:hAnsi="Times New Roman" w:cs="Times New Roman"/>
          <w:sz w:val="24"/>
          <w:szCs w:val="24"/>
        </w:rPr>
        <w:t>.</w:t>
      </w:r>
    </w:p>
    <w:p w14:paraId="17837E71" w14:textId="77777777" w:rsidR="007A603F" w:rsidRDefault="007A603F" w:rsidP="0015361A">
      <w:pPr>
        <w:rPr>
          <w:rFonts w:ascii="Times New Roman" w:eastAsiaTheme="minorEastAsia" w:hAnsi="Times New Roman" w:cs="Times New Roman"/>
          <w:b/>
          <w:bCs/>
          <w:sz w:val="24"/>
          <w:szCs w:val="24"/>
        </w:rPr>
      </w:pPr>
    </w:p>
    <w:p w14:paraId="6726755C" w14:textId="77777777" w:rsidR="007A603F" w:rsidRDefault="007A603F" w:rsidP="0015361A">
      <w:pPr>
        <w:rPr>
          <w:rFonts w:ascii="Times New Roman" w:eastAsiaTheme="minorEastAsia" w:hAnsi="Times New Roman" w:cs="Times New Roman"/>
          <w:b/>
          <w:bCs/>
          <w:sz w:val="24"/>
          <w:szCs w:val="24"/>
        </w:rPr>
      </w:pPr>
    </w:p>
    <w:p w14:paraId="178E2D3A" w14:textId="77777777" w:rsidR="007A603F" w:rsidRDefault="007A603F" w:rsidP="0015361A">
      <w:pPr>
        <w:rPr>
          <w:rFonts w:ascii="Times New Roman" w:eastAsiaTheme="minorEastAsia" w:hAnsi="Times New Roman" w:cs="Times New Roman"/>
          <w:b/>
          <w:bCs/>
          <w:sz w:val="24"/>
          <w:szCs w:val="24"/>
        </w:rPr>
      </w:pPr>
    </w:p>
    <w:p w14:paraId="792205AD" w14:textId="4469C111" w:rsidR="0015361A" w:rsidRPr="0015361A" w:rsidRDefault="0015361A" w:rsidP="0015361A">
      <w:pPr>
        <w:rPr>
          <w:rFonts w:ascii="Times New Roman" w:eastAsiaTheme="minorEastAsia" w:hAnsi="Times New Roman" w:cs="Times New Roman"/>
          <w:b/>
          <w:bCs/>
          <w:sz w:val="24"/>
          <w:szCs w:val="24"/>
        </w:rPr>
      </w:pPr>
      <w:r w:rsidRPr="0015361A">
        <w:rPr>
          <w:rFonts w:ascii="Times New Roman" w:eastAsiaTheme="minorEastAsia" w:hAnsi="Times New Roman" w:cs="Times New Roman"/>
          <w:b/>
          <w:bCs/>
          <w:sz w:val="24"/>
          <w:szCs w:val="24"/>
        </w:rPr>
        <w:lastRenderedPageBreak/>
        <w:t>Sample code</w:t>
      </w:r>
      <w:r>
        <w:rPr>
          <w:rFonts w:ascii="Times New Roman" w:eastAsiaTheme="minorEastAsia" w:hAnsi="Times New Roman" w:cs="Times New Roman"/>
          <w:b/>
          <w:bCs/>
          <w:sz w:val="24"/>
          <w:szCs w:val="24"/>
        </w:rPr>
        <w:t xml:space="preserve"> </w:t>
      </w:r>
    </w:p>
    <w:p w14:paraId="2940AA45" w14:textId="77777777" w:rsidR="0015361A" w:rsidRDefault="0015361A" w:rsidP="0015361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5A120AD1" wp14:editId="2E723CA3">
                <wp:extent cx="5931462" cy="1893536"/>
                <wp:effectExtent l="0" t="0" r="12700" b="12065"/>
                <wp:docPr id="18" name="Text Box 18"/>
                <wp:cNvGraphicFramePr/>
                <a:graphic xmlns:a="http://schemas.openxmlformats.org/drawingml/2006/main">
                  <a:graphicData uri="http://schemas.microsoft.com/office/word/2010/wordprocessingShape">
                    <wps:wsp>
                      <wps:cNvSpPr txBox="1"/>
                      <wps:spPr>
                        <a:xfrm>
                          <a:off x="0" y="0"/>
                          <a:ext cx="5931462" cy="1893536"/>
                        </a:xfrm>
                        <a:prstGeom prst="rect">
                          <a:avLst/>
                        </a:prstGeom>
                        <a:solidFill>
                          <a:schemeClr val="lt1"/>
                        </a:solidFill>
                        <a:ln w="6350">
                          <a:solidFill>
                            <a:prstClr val="black"/>
                          </a:solidFill>
                        </a:ln>
                      </wps:spPr>
                      <wps:txbx>
                        <w:txbxContent>
                          <w:p w14:paraId="21D1A507" w14:textId="77777777" w:rsidR="0015361A" w:rsidRDefault="0015361A" w:rsidP="0015361A">
                            <w:pPr>
                              <w:pStyle w:val="HTMLPreformatted"/>
                              <w:spacing w:line="244" w:lineRule="atLeast"/>
                              <w:rPr>
                                <w:color w:val="333333"/>
                              </w:rPr>
                            </w:pPr>
                            <w:r>
                              <w:rPr>
                                <w:color w:val="333333"/>
                              </w:rPr>
                              <w:t xml:space="preserve">beta3 </w:t>
                            </w:r>
                            <w:r>
                              <w:rPr>
                                <w:color w:val="666666"/>
                              </w:rPr>
                              <w:t>=</w:t>
                            </w:r>
                            <w:r>
                              <w:rPr>
                                <w:color w:val="333333"/>
                              </w:rPr>
                              <w:t xml:space="preserve"> (beta1 </w:t>
                            </w:r>
                            <w:r>
                              <w:rPr>
                                <w:color w:val="666666"/>
                              </w:rPr>
                              <w:t>+</w:t>
                            </w:r>
                            <w:r>
                              <w:rPr>
                                <w:color w:val="333333"/>
                              </w:rPr>
                              <w:t xml:space="preserve"> beta2) </w:t>
                            </w:r>
                            <w:r>
                              <w:rPr>
                                <w:color w:val="666666"/>
                              </w:rPr>
                              <w:t>%</w:t>
                            </w:r>
                            <w:r>
                              <w:rPr>
                                <w:color w:val="333333"/>
                              </w:rPr>
                              <w:t xml:space="preserve"> </w:t>
                            </w:r>
                            <w:r>
                              <w:rPr>
                                <w:color w:val="666666"/>
                              </w:rPr>
                              <w:t>2</w:t>
                            </w:r>
                          </w:p>
                          <w:p w14:paraId="02B4CE52" w14:textId="77777777" w:rsidR="0015361A" w:rsidRDefault="0015361A" w:rsidP="0015361A">
                            <w:pPr>
                              <w:pStyle w:val="HTMLPreformatted"/>
                              <w:spacing w:line="244" w:lineRule="atLeast"/>
                              <w:rPr>
                                <w:color w:val="333333"/>
                              </w:rPr>
                            </w:pPr>
                          </w:p>
                          <w:p w14:paraId="6D5BCBEB" w14:textId="77777777" w:rsidR="0015361A" w:rsidRDefault="0015361A" w:rsidP="0015361A">
                            <w:pPr>
                              <w:pStyle w:val="HTMLPreformatted"/>
                              <w:spacing w:line="244" w:lineRule="atLeast"/>
                              <w:rPr>
                                <w:color w:val="333333"/>
                              </w:rPr>
                            </w:pPr>
                            <w:r>
                              <w:rPr>
                                <w:i/>
                                <w:iCs/>
                                <w:color w:val="408080"/>
                              </w:rPr>
                              <w:t xml:space="preserve">#double check </w:t>
                            </w:r>
                          </w:p>
                          <w:p w14:paraId="75AAF60C" w14:textId="77777777" w:rsidR="0015361A" w:rsidRDefault="0015361A" w:rsidP="0015361A">
                            <w:pPr>
                              <w:pStyle w:val="HTMLPreformatted"/>
                              <w:spacing w:line="244" w:lineRule="atLeast"/>
                              <w:rPr>
                                <w:color w:val="333333"/>
                              </w:rPr>
                            </w:pPr>
                            <w:r>
                              <w:rPr>
                                <w:color w:val="333333"/>
                              </w:rPr>
                              <w:t xml:space="preserve">c3 </w:t>
                            </w:r>
                            <w:r>
                              <w:rPr>
                                <w:color w:val="666666"/>
                              </w:rPr>
                              <w:t>=</w:t>
                            </w:r>
                            <w:r>
                              <w:rPr>
                                <w:color w:val="333333"/>
                              </w:rPr>
                              <w:t xml:space="preserve"> (c1 </w:t>
                            </w:r>
                            <w:r>
                              <w:rPr>
                                <w:color w:val="666666"/>
                              </w:rPr>
                              <w:t>+</w:t>
                            </w:r>
                            <w:r>
                              <w:rPr>
                                <w:color w:val="333333"/>
                              </w:rPr>
                              <w:t xml:space="preserve"> c2) </w:t>
                            </w:r>
                            <w:r>
                              <w:rPr>
                                <w:color w:val="666666"/>
                              </w:rPr>
                              <w:t>%</w:t>
                            </w:r>
                            <w:r>
                              <w:rPr>
                                <w:color w:val="333333"/>
                              </w:rPr>
                              <w:t xml:space="preserve"> </w:t>
                            </w:r>
                            <w:r>
                              <w:rPr>
                                <w:color w:val="666666"/>
                              </w:rPr>
                              <w:t>2</w:t>
                            </w:r>
                          </w:p>
                          <w:p w14:paraId="3AAE2F0F" w14:textId="77777777" w:rsidR="0015361A" w:rsidRDefault="0015361A" w:rsidP="0015361A">
                            <w:pPr>
                              <w:pStyle w:val="HTMLPreformatted"/>
                              <w:spacing w:line="244" w:lineRule="atLeast"/>
                              <w:rPr>
                                <w:color w:val="333333"/>
                              </w:rPr>
                            </w:pPr>
                            <w:r>
                              <w:rPr>
                                <w:color w:val="333333"/>
                              </w:rPr>
                              <w:t xml:space="preserve">beta3_check </w:t>
                            </w:r>
                            <w:r>
                              <w:rPr>
                                <w:color w:val="666666"/>
                              </w:rPr>
                              <w:t>=</w:t>
                            </w:r>
                            <w:r>
                              <w:rPr>
                                <w:color w:val="333333"/>
                              </w:rPr>
                              <w:t xml:space="preserve"> (np</w:t>
                            </w:r>
                            <w:r>
                              <w:rPr>
                                <w:color w:val="666666"/>
                              </w:rPr>
                              <w:t>.</w:t>
                            </w:r>
                            <w:r>
                              <w:rPr>
                                <w:color w:val="333333"/>
                              </w:rPr>
                              <w:t xml:space="preserve">dot(c3,x)) </w:t>
                            </w:r>
                            <w:r>
                              <w:rPr>
                                <w:color w:val="666666"/>
                              </w:rPr>
                              <w:t>%</w:t>
                            </w:r>
                            <w:r>
                              <w:rPr>
                                <w:color w:val="333333"/>
                              </w:rPr>
                              <w:t xml:space="preserve"> </w:t>
                            </w:r>
                            <w:r>
                              <w:rPr>
                                <w:color w:val="666666"/>
                              </w:rPr>
                              <w:t>2</w:t>
                            </w:r>
                          </w:p>
                          <w:p w14:paraId="4750204D" w14:textId="77777777" w:rsidR="0015361A" w:rsidRDefault="0015361A" w:rsidP="0015361A">
                            <w:pPr>
                              <w:pStyle w:val="HTMLPreformatted"/>
                              <w:spacing w:line="244" w:lineRule="atLeast"/>
                              <w:rPr>
                                <w:color w:val="333333"/>
                              </w:rPr>
                            </w:pPr>
                          </w:p>
                          <w:p w14:paraId="67F3F93F" w14:textId="77777777" w:rsidR="0015361A" w:rsidRDefault="0015361A" w:rsidP="0015361A">
                            <w:pPr>
                              <w:pStyle w:val="HTMLPreformatted"/>
                              <w:spacing w:line="244" w:lineRule="atLeast"/>
                              <w:rPr>
                                <w:color w:val="333333"/>
                              </w:rPr>
                            </w:pPr>
                            <w:r>
                              <w:rPr>
                                <w:i/>
                                <w:iCs/>
                                <w:color w:val="408080"/>
                              </w:rPr>
                              <w:t>#display the result</w:t>
                            </w:r>
                          </w:p>
                          <w:p w14:paraId="15ADC679" w14:textId="77777777" w:rsidR="0015361A" w:rsidRDefault="0015361A" w:rsidP="0015361A">
                            <w:pPr>
                              <w:pStyle w:val="HTMLPreformatted"/>
                              <w:spacing w:line="244" w:lineRule="atLeast"/>
                              <w:rPr>
                                <w:color w:val="333333"/>
                              </w:rPr>
                            </w:pPr>
                            <w:r>
                              <w:rPr>
                                <w:color w:val="008000"/>
                              </w:rPr>
                              <w:t>print</w:t>
                            </w:r>
                            <w:r>
                              <w:rPr>
                                <w:color w:val="333333"/>
                              </w:rPr>
                              <w:t>(</w:t>
                            </w:r>
                            <w:r>
                              <w:rPr>
                                <w:color w:val="BA2121"/>
                              </w:rPr>
                              <w:t>"beta3 = "</w:t>
                            </w:r>
                            <w:r>
                              <w:rPr>
                                <w:color w:val="333333"/>
                              </w:rPr>
                              <w:t>, beta3)</w:t>
                            </w:r>
                          </w:p>
                          <w:p w14:paraId="46A3C89A" w14:textId="77777777" w:rsidR="0015361A" w:rsidRDefault="0015361A" w:rsidP="0015361A">
                            <w:pPr>
                              <w:pStyle w:val="HTMLPreformatted"/>
                              <w:spacing w:line="244" w:lineRule="atLeast"/>
                              <w:rPr>
                                <w:color w:val="333333"/>
                              </w:rPr>
                            </w:pPr>
                            <w:r>
                              <w:rPr>
                                <w:color w:val="008000"/>
                              </w:rPr>
                              <w:t>print</w:t>
                            </w:r>
                            <w:r>
                              <w:rPr>
                                <w:color w:val="333333"/>
                              </w:rPr>
                              <w:t>(</w:t>
                            </w:r>
                            <w:r>
                              <w:rPr>
                                <w:color w:val="BA2121"/>
                              </w:rPr>
                              <w:t>"beta3_check = "</w:t>
                            </w:r>
                            <w:r>
                              <w:rPr>
                                <w:color w:val="333333"/>
                              </w:rPr>
                              <w:t>, beta3_check)</w:t>
                            </w:r>
                          </w:p>
                          <w:p w14:paraId="3A8E6E04"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1A664D">
                              <w:rPr>
                                <w:rFonts w:ascii="Courier New" w:eastAsia="Times New Roman" w:hAnsi="Courier New" w:cs="Courier New"/>
                                <w:color w:val="008000"/>
                                <w:sz w:val="20"/>
                                <w:szCs w:val="20"/>
                                <w:lang w:val="en-SG" w:eastAsia="zh-CN"/>
                              </w:rPr>
                              <w:t>print</w:t>
                            </w:r>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BA2121"/>
                                <w:sz w:val="20"/>
                                <w:szCs w:val="20"/>
                                <w:lang w:val="en-SG" w:eastAsia="zh-CN"/>
                              </w:rPr>
                              <w:t>"beta1 = "</w:t>
                            </w:r>
                            <w:r w:rsidRPr="001A664D">
                              <w:rPr>
                                <w:rFonts w:ascii="Courier New" w:eastAsia="Times New Roman" w:hAnsi="Courier New" w:cs="Courier New"/>
                                <w:color w:val="333333"/>
                                <w:sz w:val="20"/>
                                <w:szCs w:val="20"/>
                                <w:lang w:val="en-SG" w:eastAsia="zh-CN"/>
                              </w:rPr>
                              <w:t>, beta1)</w:t>
                            </w:r>
                          </w:p>
                          <w:p w14:paraId="051F5ECE"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1A664D">
                              <w:rPr>
                                <w:rFonts w:ascii="Courier New" w:eastAsia="Times New Roman" w:hAnsi="Courier New" w:cs="Courier New"/>
                                <w:color w:val="008000"/>
                                <w:sz w:val="20"/>
                                <w:szCs w:val="20"/>
                                <w:lang w:val="en-SG" w:eastAsia="zh-CN"/>
                              </w:rPr>
                              <w:t>print</w:t>
                            </w:r>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BA2121"/>
                                <w:sz w:val="20"/>
                                <w:szCs w:val="20"/>
                                <w:lang w:val="en-SG" w:eastAsia="zh-CN"/>
                              </w:rPr>
                              <w:t>"beta2 = "</w:t>
                            </w:r>
                            <w:r w:rsidRPr="001A664D">
                              <w:rPr>
                                <w:rFonts w:ascii="Courier New" w:eastAsia="Times New Roman" w:hAnsi="Courier New" w:cs="Courier New"/>
                                <w:color w:val="333333"/>
                                <w:sz w:val="20"/>
                                <w:szCs w:val="20"/>
                                <w:lang w:val="en-SG" w:eastAsia="zh-CN"/>
                              </w:rPr>
                              <w:t>, beta2)</w:t>
                            </w:r>
                          </w:p>
                          <w:p w14:paraId="1F84C607" w14:textId="77777777" w:rsidR="0015361A" w:rsidRDefault="0015361A" w:rsidP="001536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120AD1" id="Text Box 18" o:spid="_x0000_s1027" type="#_x0000_t202" style="width:467.05pt;height:1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" fillcolor="white [3201]" strokeweight=".5pt">
                <v:textbox>
                  <w:txbxContent>
                    <w:p w14:paraId="21D1A507" w14:textId="77777777" w:rsidR="0015361A" w:rsidRDefault="0015361A" w:rsidP="0015361A">
                      <w:pPr>
                        <w:pStyle w:val="HTMLPreformatted"/>
                        <w:spacing w:line="244" w:lineRule="atLeast"/>
                        <w:rPr>
                          <w:color w:val="333333"/>
                        </w:rPr>
                      </w:pPr>
                      <w:r>
                        <w:rPr>
                          <w:color w:val="333333"/>
                        </w:rPr>
                        <w:t xml:space="preserve">beta3 </w:t>
                      </w:r>
                      <w:r>
                        <w:rPr>
                          <w:color w:val="666666"/>
                        </w:rPr>
                        <w:t>=</w:t>
                      </w:r>
                      <w:r>
                        <w:rPr>
                          <w:color w:val="333333"/>
                        </w:rPr>
                        <w:t xml:space="preserve"> (beta1 </w:t>
                      </w:r>
                      <w:r>
                        <w:rPr>
                          <w:color w:val="666666"/>
                        </w:rPr>
                        <w:t>+</w:t>
                      </w:r>
                      <w:r>
                        <w:rPr>
                          <w:color w:val="333333"/>
                        </w:rPr>
                        <w:t xml:space="preserve"> beta2) </w:t>
                      </w:r>
                      <w:r>
                        <w:rPr>
                          <w:color w:val="666666"/>
                        </w:rPr>
                        <w:t>%</w:t>
                      </w:r>
                      <w:r>
                        <w:rPr>
                          <w:color w:val="333333"/>
                        </w:rPr>
                        <w:t xml:space="preserve"> </w:t>
                      </w:r>
                      <w:r>
                        <w:rPr>
                          <w:color w:val="666666"/>
                        </w:rPr>
                        <w:t>2</w:t>
                      </w:r>
                    </w:p>
                    <w:p w14:paraId="02B4CE52" w14:textId="77777777" w:rsidR="0015361A" w:rsidRDefault="0015361A" w:rsidP="0015361A">
                      <w:pPr>
                        <w:pStyle w:val="HTMLPreformatted"/>
                        <w:spacing w:line="244" w:lineRule="atLeast"/>
                        <w:rPr>
                          <w:color w:val="333333"/>
                        </w:rPr>
                      </w:pPr>
                    </w:p>
                    <w:p w14:paraId="6D5BCBEB" w14:textId="77777777" w:rsidR="0015361A" w:rsidRDefault="0015361A" w:rsidP="0015361A">
                      <w:pPr>
                        <w:pStyle w:val="HTMLPreformatted"/>
                        <w:spacing w:line="244" w:lineRule="atLeast"/>
                        <w:rPr>
                          <w:color w:val="333333"/>
                        </w:rPr>
                      </w:pPr>
                      <w:r>
                        <w:rPr>
                          <w:i/>
                          <w:iCs/>
                          <w:color w:val="408080"/>
                        </w:rPr>
                        <w:t xml:space="preserve">#double check </w:t>
                      </w:r>
                    </w:p>
                    <w:p w14:paraId="75AAF60C" w14:textId="77777777" w:rsidR="0015361A" w:rsidRDefault="0015361A" w:rsidP="0015361A">
                      <w:pPr>
                        <w:pStyle w:val="HTMLPreformatted"/>
                        <w:spacing w:line="244" w:lineRule="atLeast"/>
                        <w:rPr>
                          <w:color w:val="333333"/>
                        </w:rPr>
                      </w:pPr>
                      <w:r>
                        <w:rPr>
                          <w:color w:val="333333"/>
                        </w:rPr>
                        <w:t xml:space="preserve">c3 </w:t>
                      </w:r>
                      <w:r>
                        <w:rPr>
                          <w:color w:val="666666"/>
                        </w:rPr>
                        <w:t>=</w:t>
                      </w:r>
                      <w:r>
                        <w:rPr>
                          <w:color w:val="333333"/>
                        </w:rPr>
                        <w:t xml:space="preserve"> (c1 </w:t>
                      </w:r>
                      <w:r>
                        <w:rPr>
                          <w:color w:val="666666"/>
                        </w:rPr>
                        <w:t>+</w:t>
                      </w:r>
                      <w:r>
                        <w:rPr>
                          <w:color w:val="333333"/>
                        </w:rPr>
                        <w:t xml:space="preserve"> c2) </w:t>
                      </w:r>
                      <w:r>
                        <w:rPr>
                          <w:color w:val="666666"/>
                        </w:rPr>
                        <w:t>%</w:t>
                      </w:r>
                      <w:r>
                        <w:rPr>
                          <w:color w:val="333333"/>
                        </w:rPr>
                        <w:t xml:space="preserve"> </w:t>
                      </w:r>
                      <w:r>
                        <w:rPr>
                          <w:color w:val="666666"/>
                        </w:rPr>
                        <w:t>2</w:t>
                      </w:r>
                    </w:p>
                    <w:p w14:paraId="3AAE2F0F" w14:textId="77777777" w:rsidR="0015361A" w:rsidRDefault="0015361A" w:rsidP="0015361A">
                      <w:pPr>
                        <w:pStyle w:val="HTMLPreformatted"/>
                        <w:spacing w:line="244" w:lineRule="atLeast"/>
                        <w:rPr>
                          <w:color w:val="333333"/>
                        </w:rPr>
                      </w:pPr>
                      <w:r>
                        <w:rPr>
                          <w:color w:val="333333"/>
                        </w:rPr>
                        <w:t xml:space="preserve">beta3_check </w:t>
                      </w:r>
                      <w:r>
                        <w:rPr>
                          <w:color w:val="666666"/>
                        </w:rPr>
                        <w:t>=</w:t>
                      </w:r>
                      <w:r>
                        <w:rPr>
                          <w:color w:val="333333"/>
                        </w:rPr>
                        <w:t xml:space="preserve"> (np</w:t>
                      </w:r>
                      <w:r>
                        <w:rPr>
                          <w:color w:val="666666"/>
                        </w:rPr>
                        <w:t>.</w:t>
                      </w:r>
                      <w:r>
                        <w:rPr>
                          <w:color w:val="333333"/>
                        </w:rPr>
                        <w:t xml:space="preserve">dot(c3,x)) </w:t>
                      </w:r>
                      <w:r>
                        <w:rPr>
                          <w:color w:val="666666"/>
                        </w:rPr>
                        <w:t>%</w:t>
                      </w:r>
                      <w:r>
                        <w:rPr>
                          <w:color w:val="333333"/>
                        </w:rPr>
                        <w:t xml:space="preserve"> </w:t>
                      </w:r>
                      <w:r>
                        <w:rPr>
                          <w:color w:val="666666"/>
                        </w:rPr>
                        <w:t>2</w:t>
                      </w:r>
                    </w:p>
                    <w:p w14:paraId="4750204D" w14:textId="77777777" w:rsidR="0015361A" w:rsidRDefault="0015361A" w:rsidP="0015361A">
                      <w:pPr>
                        <w:pStyle w:val="HTMLPreformatted"/>
                        <w:spacing w:line="244" w:lineRule="atLeast"/>
                        <w:rPr>
                          <w:color w:val="333333"/>
                        </w:rPr>
                      </w:pPr>
                    </w:p>
                    <w:p w14:paraId="67F3F93F" w14:textId="77777777" w:rsidR="0015361A" w:rsidRDefault="0015361A" w:rsidP="0015361A">
                      <w:pPr>
                        <w:pStyle w:val="HTMLPreformatted"/>
                        <w:spacing w:line="244" w:lineRule="atLeast"/>
                        <w:rPr>
                          <w:color w:val="333333"/>
                        </w:rPr>
                      </w:pPr>
                      <w:r>
                        <w:rPr>
                          <w:i/>
                          <w:iCs/>
                          <w:color w:val="408080"/>
                        </w:rPr>
                        <w:t>#display the result</w:t>
                      </w:r>
                    </w:p>
                    <w:p w14:paraId="15ADC679" w14:textId="77777777" w:rsidR="0015361A" w:rsidRDefault="0015361A" w:rsidP="0015361A">
                      <w:pPr>
                        <w:pStyle w:val="HTMLPreformatted"/>
                        <w:spacing w:line="244" w:lineRule="atLeast"/>
                        <w:rPr>
                          <w:color w:val="333333"/>
                        </w:rPr>
                      </w:pPr>
                      <w:r>
                        <w:rPr>
                          <w:color w:val="008000"/>
                        </w:rPr>
                        <w:t>print</w:t>
                      </w:r>
                      <w:r>
                        <w:rPr>
                          <w:color w:val="333333"/>
                        </w:rPr>
                        <w:t>(</w:t>
                      </w:r>
                      <w:r>
                        <w:rPr>
                          <w:color w:val="BA2121"/>
                        </w:rPr>
                        <w:t>"beta3 = "</w:t>
                      </w:r>
                      <w:r>
                        <w:rPr>
                          <w:color w:val="333333"/>
                        </w:rPr>
                        <w:t>, beta3)</w:t>
                      </w:r>
                    </w:p>
                    <w:p w14:paraId="46A3C89A" w14:textId="77777777" w:rsidR="0015361A" w:rsidRDefault="0015361A" w:rsidP="0015361A">
                      <w:pPr>
                        <w:pStyle w:val="HTMLPreformatted"/>
                        <w:spacing w:line="244" w:lineRule="atLeast"/>
                        <w:rPr>
                          <w:color w:val="333333"/>
                        </w:rPr>
                      </w:pPr>
                      <w:r>
                        <w:rPr>
                          <w:color w:val="008000"/>
                        </w:rPr>
                        <w:t>print</w:t>
                      </w:r>
                      <w:r>
                        <w:rPr>
                          <w:color w:val="333333"/>
                        </w:rPr>
                        <w:t>(</w:t>
                      </w:r>
                      <w:r>
                        <w:rPr>
                          <w:color w:val="BA2121"/>
                        </w:rPr>
                        <w:t>"beta3_check = "</w:t>
                      </w:r>
                      <w:r>
                        <w:rPr>
                          <w:color w:val="333333"/>
                        </w:rPr>
                        <w:t>, beta3_check)</w:t>
                      </w:r>
                    </w:p>
                    <w:p w14:paraId="3A8E6E04"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1A664D">
                        <w:rPr>
                          <w:rFonts w:ascii="Courier New" w:eastAsia="Times New Roman" w:hAnsi="Courier New" w:cs="Courier New"/>
                          <w:color w:val="008000"/>
                          <w:sz w:val="20"/>
                          <w:szCs w:val="20"/>
                          <w:lang w:val="en-SG" w:eastAsia="zh-CN"/>
                        </w:rPr>
                        <w:t>print</w:t>
                      </w:r>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BA2121"/>
                          <w:sz w:val="20"/>
                          <w:szCs w:val="20"/>
                          <w:lang w:val="en-SG" w:eastAsia="zh-CN"/>
                        </w:rPr>
                        <w:t>"beta1 = "</w:t>
                      </w:r>
                      <w:r w:rsidRPr="001A664D">
                        <w:rPr>
                          <w:rFonts w:ascii="Courier New" w:eastAsia="Times New Roman" w:hAnsi="Courier New" w:cs="Courier New"/>
                          <w:color w:val="333333"/>
                          <w:sz w:val="20"/>
                          <w:szCs w:val="20"/>
                          <w:lang w:val="en-SG" w:eastAsia="zh-CN"/>
                        </w:rPr>
                        <w:t>, beta1)</w:t>
                      </w:r>
                    </w:p>
                    <w:p w14:paraId="051F5ECE" w14:textId="77777777" w:rsidR="0015361A" w:rsidRPr="001A664D" w:rsidRDefault="0015361A" w:rsidP="0015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1A664D">
                        <w:rPr>
                          <w:rFonts w:ascii="Courier New" w:eastAsia="Times New Roman" w:hAnsi="Courier New" w:cs="Courier New"/>
                          <w:color w:val="008000"/>
                          <w:sz w:val="20"/>
                          <w:szCs w:val="20"/>
                          <w:lang w:val="en-SG" w:eastAsia="zh-CN"/>
                        </w:rPr>
                        <w:t>print</w:t>
                      </w:r>
                      <w:r w:rsidRPr="001A664D">
                        <w:rPr>
                          <w:rFonts w:ascii="Courier New" w:eastAsia="Times New Roman" w:hAnsi="Courier New" w:cs="Courier New"/>
                          <w:color w:val="333333"/>
                          <w:sz w:val="20"/>
                          <w:szCs w:val="20"/>
                          <w:lang w:val="en-SG" w:eastAsia="zh-CN"/>
                        </w:rPr>
                        <w:t>(</w:t>
                      </w:r>
                      <w:r w:rsidRPr="001A664D">
                        <w:rPr>
                          <w:rFonts w:ascii="Courier New" w:eastAsia="Times New Roman" w:hAnsi="Courier New" w:cs="Courier New"/>
                          <w:color w:val="BA2121"/>
                          <w:sz w:val="20"/>
                          <w:szCs w:val="20"/>
                          <w:lang w:val="en-SG" w:eastAsia="zh-CN"/>
                        </w:rPr>
                        <w:t>"beta2 = "</w:t>
                      </w:r>
                      <w:r w:rsidRPr="001A664D">
                        <w:rPr>
                          <w:rFonts w:ascii="Courier New" w:eastAsia="Times New Roman" w:hAnsi="Courier New" w:cs="Courier New"/>
                          <w:color w:val="333333"/>
                          <w:sz w:val="20"/>
                          <w:szCs w:val="20"/>
                          <w:lang w:val="en-SG" w:eastAsia="zh-CN"/>
                        </w:rPr>
                        <w:t>, beta2)</w:t>
                      </w:r>
                    </w:p>
                    <w:p w14:paraId="1F84C607" w14:textId="77777777" w:rsidR="0015361A" w:rsidRDefault="0015361A" w:rsidP="0015361A"/>
                  </w:txbxContent>
                </v:textbox>
                <w10:anchorlock/>
              </v:shape>
            </w:pict>
          </mc:Fallback>
        </mc:AlternateContent>
      </w:r>
    </w:p>
    <w:p w14:paraId="30D0EC9D" w14:textId="77777777" w:rsidR="0015361A" w:rsidRPr="0015361A" w:rsidRDefault="0015361A" w:rsidP="0015361A">
      <w:pPr>
        <w:rPr>
          <w:rFonts w:ascii="Times New Roman" w:eastAsiaTheme="minorEastAsia" w:hAnsi="Times New Roman" w:cs="Times New Roman"/>
          <w:b/>
          <w:bCs/>
          <w:sz w:val="24"/>
          <w:szCs w:val="24"/>
        </w:rPr>
      </w:pPr>
      <w:r w:rsidRPr="0015361A">
        <w:rPr>
          <w:rFonts w:ascii="Times New Roman" w:eastAsiaTheme="minorEastAsia" w:hAnsi="Times New Roman" w:cs="Times New Roman"/>
          <w:b/>
          <w:bCs/>
          <w:sz w:val="24"/>
          <w:szCs w:val="24"/>
        </w:rPr>
        <w:t>Expected Output</w:t>
      </w:r>
    </w:p>
    <w:p w14:paraId="663C2EB9" w14:textId="77777777" w:rsidR="0015361A" w:rsidRDefault="0015361A" w:rsidP="0015361A">
      <w:pPr>
        <w:pStyle w:val="HTMLPreformatted"/>
        <w:shd w:val="clear" w:color="auto" w:fill="FFFFFF"/>
        <w:wordWrap w:val="0"/>
        <w:textAlignment w:val="baseline"/>
        <w:rPr>
          <w:color w:val="000000"/>
          <w:sz w:val="21"/>
          <w:szCs w:val="21"/>
        </w:rPr>
      </w:pPr>
      <w:r>
        <w:rPr>
          <w:color w:val="000000"/>
          <w:sz w:val="21"/>
          <w:szCs w:val="21"/>
        </w:rPr>
        <w:t>beta3 =  1</w:t>
      </w:r>
    </w:p>
    <w:p w14:paraId="2DD967FE" w14:textId="77777777" w:rsidR="0015361A" w:rsidRDefault="0015361A" w:rsidP="0015361A">
      <w:pPr>
        <w:pStyle w:val="HTMLPreformatted"/>
        <w:shd w:val="clear" w:color="auto" w:fill="FFFFFF"/>
        <w:wordWrap w:val="0"/>
        <w:textAlignment w:val="baseline"/>
        <w:rPr>
          <w:color w:val="000000"/>
          <w:sz w:val="21"/>
          <w:szCs w:val="21"/>
        </w:rPr>
      </w:pPr>
      <w:r>
        <w:rPr>
          <w:color w:val="000000"/>
          <w:sz w:val="21"/>
          <w:szCs w:val="21"/>
        </w:rPr>
        <w:t>beta3_check =  1</w:t>
      </w:r>
    </w:p>
    <w:p w14:paraId="471BC000" w14:textId="77777777" w:rsidR="00F86097" w:rsidRDefault="00F86097" w:rsidP="00F86097">
      <w:pPr>
        <w:pStyle w:val="HTMLPreformatted"/>
        <w:shd w:val="clear" w:color="auto" w:fill="FFFFFF"/>
        <w:wordWrap w:val="0"/>
        <w:textAlignment w:val="baseline"/>
        <w:rPr>
          <w:color w:val="000000"/>
          <w:sz w:val="21"/>
          <w:szCs w:val="21"/>
        </w:rPr>
      </w:pPr>
      <w:r>
        <w:rPr>
          <w:color w:val="000000"/>
          <w:sz w:val="21"/>
          <w:szCs w:val="21"/>
        </w:rPr>
        <w:t>beta1 =  0</w:t>
      </w:r>
    </w:p>
    <w:p w14:paraId="0EA18FCD" w14:textId="77777777" w:rsidR="00F86097" w:rsidRDefault="00F86097" w:rsidP="00F86097">
      <w:pPr>
        <w:pStyle w:val="HTMLPreformatted"/>
        <w:shd w:val="clear" w:color="auto" w:fill="FFFFFF"/>
        <w:wordWrap w:val="0"/>
        <w:textAlignment w:val="baseline"/>
        <w:rPr>
          <w:color w:val="000000"/>
          <w:sz w:val="21"/>
          <w:szCs w:val="21"/>
        </w:rPr>
      </w:pPr>
      <w:r>
        <w:rPr>
          <w:color w:val="000000"/>
          <w:sz w:val="21"/>
          <w:szCs w:val="21"/>
        </w:rPr>
        <w:t>beta2 =  1</w:t>
      </w:r>
    </w:p>
    <w:p w14:paraId="7CC250DF" w14:textId="77777777" w:rsidR="0015361A" w:rsidRPr="0015361A" w:rsidRDefault="0015361A">
      <w:pPr>
        <w:rPr>
          <w:rFonts w:ascii="Times New Roman" w:eastAsiaTheme="minorEastAsia" w:hAnsi="Times New Roman" w:cs="Times New Roman"/>
          <w:sz w:val="24"/>
          <w:szCs w:val="24"/>
          <w:lang w:val="en-SG"/>
        </w:rPr>
      </w:pPr>
    </w:p>
    <w:p w14:paraId="3D8B1903" w14:textId="77777777" w:rsidR="00F83ECB" w:rsidRDefault="009D17F5">
      <w:pPr>
        <w:rPr>
          <w:rFonts w:ascii="Times New Roman" w:eastAsiaTheme="minorEastAsia" w:hAnsi="Times New Roman" w:cs="Times New Roman"/>
          <w:sz w:val="24"/>
          <w:szCs w:val="24"/>
        </w:rPr>
      </w:pPr>
      <w:r w:rsidRPr="00383917">
        <w:rPr>
          <w:rFonts w:ascii="Times New Roman" w:eastAsiaTheme="minorEastAsia" w:hAnsi="Times New Roman" w:cs="Times New Roman"/>
          <w:sz w:val="24"/>
          <w:szCs w:val="24"/>
          <w:u w:val="single"/>
        </w:rPr>
        <w:t>Question 3:</w:t>
      </w:r>
      <w:r>
        <w:rPr>
          <w:rFonts w:ascii="Times New Roman" w:eastAsiaTheme="minorEastAsia" w:hAnsi="Times New Roman" w:cs="Times New Roman"/>
          <w:sz w:val="24"/>
          <w:szCs w:val="24"/>
        </w:rPr>
        <w:t xml:space="preserve"> </w:t>
      </w:r>
    </w:p>
    <w:p w14:paraId="2DCC9B87" w14:textId="136C51CE" w:rsidR="0040717B" w:rsidRDefault="0040717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Extending the above idea, Eve can compute the right response to the sum of any number of previous challenges for which she has the right response. Mathematically,</w:t>
      </w:r>
    </w:p>
    <w:p w14:paraId="1D774769" w14:textId="453E978B" w:rsidR="0040717B" w:rsidRPr="0040717B" w:rsidRDefault="0040717B">
      <w:pPr>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if</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b/>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m:rPr>
              <m:nor/>
            </m:rPr>
            <w:rPr>
              <w:rFonts w:ascii="Cambria Math" w:eastAsiaTheme="minorEastAsia" w:hAnsi="Cambria Math" w:cs="Times New Roman"/>
              <w:b/>
              <w:sz w:val="24"/>
              <w:szCs w:val="24"/>
            </w:rPr>
            <m:t>x</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b/>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
            <m:rPr>
              <m:nor/>
            </m:rPr>
            <w:rPr>
              <w:rFonts w:ascii="Cambria Math" w:eastAsiaTheme="minorEastAsia" w:hAnsi="Cambria Math" w:cs="Times New Roman"/>
              <w:b/>
              <w:sz w:val="24"/>
              <w:szCs w:val="24"/>
            </w:rPr>
            <m:t>x</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b/>
                  <w:sz w:val="24"/>
                  <w:szCs w:val="24"/>
                </w:rPr>
                <m:t>c</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r>
            <m:rPr>
              <m:nor/>
            </m:rPr>
            <w:rPr>
              <w:rFonts w:ascii="Cambria Math" w:eastAsiaTheme="minorEastAsia" w:hAnsi="Cambria Math" w:cs="Times New Roman"/>
              <w:b/>
              <w:sz w:val="24"/>
              <w:szCs w:val="24"/>
            </w:rPr>
            <m:t>x</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then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b/>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b/>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b/>
                      <w:sz w:val="24"/>
                      <w:szCs w:val="24"/>
                    </w:rPr>
                    <m:t>c</m:t>
                  </m:r>
                </m:e>
                <m:sub>
                  <m:r>
                    <w:rPr>
                      <w:rFonts w:ascii="Cambria Math" w:eastAsiaTheme="minorEastAsia" w:hAnsi="Cambria Math" w:cs="Times New Roman"/>
                      <w:sz w:val="24"/>
                      <w:szCs w:val="24"/>
                    </w:rPr>
                    <m:t>k</m:t>
                  </m:r>
                </m:sub>
              </m:sSub>
            </m:e>
          </m:d>
          <m:r>
            <w:rPr>
              <w:rFonts w:ascii="Cambria Math" w:eastAsiaTheme="minorEastAsia" w:hAnsi="Cambria Math" w:cs="Times New Roman"/>
              <w:sz w:val="24"/>
              <w:szCs w:val="24"/>
            </w:rPr>
            <m:t>⋅</m:t>
          </m:r>
          <m:r>
            <m:rPr>
              <m:nor/>
            </m:rPr>
            <w:rPr>
              <w:rFonts w:ascii="Cambria Math" w:eastAsiaTheme="minorEastAsia" w:hAnsi="Cambria Math" w:cs="Times New Roman"/>
              <w:b/>
              <w:sz w:val="24"/>
              <w:szCs w:val="24"/>
            </w:rPr>
            <m:t xml:space="preserve">x = </m:t>
          </m:r>
          <m:r>
            <m:rPr>
              <m:nor/>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m:rPr>
              <m:nor/>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m:rPr>
              <m:nor/>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k</m:t>
              </m:r>
            </m:sub>
          </m:sSub>
          <m:r>
            <m:rPr>
              <m:nor/>
            </m:rPr>
            <w:rPr>
              <w:rFonts w:ascii="Cambria Math" w:eastAsiaTheme="minorEastAsia" w:hAnsi="Cambria Math" w:cs="Times New Roman"/>
              <w:sz w:val="24"/>
              <w:szCs w:val="24"/>
            </w:rPr>
            <m:t>)</m:t>
          </m:r>
        </m:oMath>
      </m:oMathPara>
    </w:p>
    <w:p w14:paraId="03FB57EC" w14:textId="77777777" w:rsidR="0040717B" w:rsidRDefault="0040717B">
      <w:pPr>
        <w:rPr>
          <w:rFonts w:ascii="Times New Roman" w:eastAsiaTheme="minorEastAsia" w:hAnsi="Times New Roman" w:cs="Times New Roman"/>
          <w:sz w:val="24"/>
          <w:szCs w:val="24"/>
        </w:rPr>
      </w:pPr>
    </w:p>
    <w:p w14:paraId="5C68A4DE" w14:textId="0D488A16" w:rsidR="0040717B" w:rsidRDefault="009D17F5">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lang w:eastAsia="zh-CN"/>
        </w:rPr>
        <w:t>Assume</w:t>
      </w:r>
      <w:r>
        <w:rPr>
          <w:rFonts w:ascii="Times New Roman" w:eastAsiaTheme="minorEastAsia" w:hAnsi="Times New Roman" w:cs="Times New Roman"/>
          <w:sz w:val="24"/>
          <w:szCs w:val="24"/>
          <w:lang w:eastAsia="zh-CN"/>
        </w:rPr>
        <w:t xml:space="preserve"> </w:t>
      </w:r>
      <w:r w:rsidR="00226FD9">
        <w:rPr>
          <w:rFonts w:ascii="Times New Roman" w:eastAsiaTheme="minorEastAsia" w:hAnsi="Times New Roman" w:cs="Times New Roman"/>
          <w:sz w:val="24"/>
          <w:szCs w:val="24"/>
        </w:rPr>
        <w:t>Eve knows the following challenge</w:t>
      </w:r>
      <w:r w:rsidR="00304C0E">
        <w:rPr>
          <w:rFonts w:ascii="Times New Roman" w:eastAsiaTheme="minorEastAsia" w:hAnsi="Times New Roman" w:cs="Times New Roman"/>
          <w:sz w:val="24"/>
          <w:szCs w:val="24"/>
        </w:rPr>
        <w:t>s</w:t>
      </w:r>
      <w:r w:rsidR="00226FD9">
        <w:rPr>
          <w:rFonts w:ascii="Times New Roman" w:eastAsiaTheme="minorEastAsia" w:hAnsi="Times New Roman" w:cs="Times New Roman"/>
          <w:sz w:val="24"/>
          <w:szCs w:val="24"/>
        </w:rPr>
        <w:t xml:space="preserve"> and responses:</w:t>
      </w:r>
    </w:p>
    <w:tbl>
      <w:tblPr>
        <w:tblStyle w:val="TableGrid"/>
        <w:tblW w:w="0" w:type="auto"/>
        <w:tblLook w:val="04A0" w:firstRow="1" w:lastRow="0" w:firstColumn="1" w:lastColumn="0" w:noHBand="0" w:noVBand="1"/>
      </w:tblPr>
      <w:tblGrid>
        <w:gridCol w:w="4675"/>
        <w:gridCol w:w="4675"/>
      </w:tblGrid>
      <w:tr w:rsidR="00226FD9" w14:paraId="200E14C9" w14:textId="77777777" w:rsidTr="00226FD9">
        <w:tc>
          <w:tcPr>
            <w:tcW w:w="4675" w:type="dxa"/>
          </w:tcPr>
          <w:p w14:paraId="3589B1F7" w14:textId="77777777" w:rsidR="00226FD9" w:rsidRDefault="00226FD9" w:rsidP="00226FD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Challenge</w:t>
            </w:r>
          </w:p>
        </w:tc>
        <w:tc>
          <w:tcPr>
            <w:tcW w:w="4675" w:type="dxa"/>
          </w:tcPr>
          <w:p w14:paraId="7E7D17FC" w14:textId="77777777" w:rsidR="00226FD9" w:rsidRDefault="00226FD9" w:rsidP="00226FD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Response</w:t>
            </w:r>
          </w:p>
        </w:tc>
      </w:tr>
      <w:tr w:rsidR="00226FD9" w14:paraId="7CA0FE29" w14:textId="77777777" w:rsidTr="00226FD9">
        <w:tc>
          <w:tcPr>
            <w:tcW w:w="4675" w:type="dxa"/>
          </w:tcPr>
          <w:p w14:paraId="57402EC5" w14:textId="77777777" w:rsidR="00226FD9" w:rsidRDefault="00226FD9" w:rsidP="00226FD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110011</w:t>
            </w:r>
          </w:p>
        </w:tc>
        <w:tc>
          <w:tcPr>
            <w:tcW w:w="4675" w:type="dxa"/>
          </w:tcPr>
          <w:p w14:paraId="544F2DE8" w14:textId="77777777" w:rsidR="00226FD9" w:rsidRDefault="00226FD9" w:rsidP="00226FD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226FD9" w14:paraId="5EF4BA44" w14:textId="77777777" w:rsidTr="00226FD9">
        <w:tc>
          <w:tcPr>
            <w:tcW w:w="4675" w:type="dxa"/>
          </w:tcPr>
          <w:p w14:paraId="474365C7" w14:textId="77777777" w:rsidR="00226FD9" w:rsidRDefault="00226FD9" w:rsidP="00226FD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101010</w:t>
            </w:r>
          </w:p>
        </w:tc>
        <w:tc>
          <w:tcPr>
            <w:tcW w:w="4675" w:type="dxa"/>
          </w:tcPr>
          <w:p w14:paraId="7FA458EF" w14:textId="77777777" w:rsidR="00226FD9" w:rsidRDefault="00226FD9" w:rsidP="00226FD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226FD9" w14:paraId="459ABCB9" w14:textId="77777777" w:rsidTr="00226FD9">
        <w:tc>
          <w:tcPr>
            <w:tcW w:w="4675" w:type="dxa"/>
          </w:tcPr>
          <w:p w14:paraId="6D9A9CD7" w14:textId="77777777" w:rsidR="00226FD9" w:rsidRDefault="00226FD9" w:rsidP="00226FD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111011</w:t>
            </w:r>
          </w:p>
        </w:tc>
        <w:tc>
          <w:tcPr>
            <w:tcW w:w="4675" w:type="dxa"/>
          </w:tcPr>
          <w:p w14:paraId="5F7FD1A6" w14:textId="77777777" w:rsidR="00226FD9" w:rsidRDefault="00226FD9" w:rsidP="00226FD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226FD9" w14:paraId="3A20A1B8" w14:textId="77777777" w:rsidTr="00226FD9">
        <w:tc>
          <w:tcPr>
            <w:tcW w:w="4675" w:type="dxa"/>
          </w:tcPr>
          <w:p w14:paraId="5C46E2DE" w14:textId="77777777" w:rsidR="00226FD9" w:rsidRDefault="00226FD9" w:rsidP="00226FD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001100</w:t>
            </w:r>
          </w:p>
        </w:tc>
        <w:tc>
          <w:tcPr>
            <w:tcW w:w="4675" w:type="dxa"/>
          </w:tcPr>
          <w:p w14:paraId="267A3A70" w14:textId="77777777" w:rsidR="00226FD9" w:rsidRDefault="00226FD9" w:rsidP="00226FD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bl>
    <w:p w14:paraId="10E8F12E" w14:textId="77777777" w:rsidR="00226FD9" w:rsidRDefault="00226FD9">
      <w:pPr>
        <w:rPr>
          <w:rFonts w:ascii="Times New Roman" w:eastAsiaTheme="minorEastAsia" w:hAnsi="Times New Roman" w:cs="Times New Roman"/>
          <w:sz w:val="24"/>
          <w:szCs w:val="24"/>
        </w:rPr>
      </w:pPr>
    </w:p>
    <w:p w14:paraId="53792350" w14:textId="66B204B1" w:rsidR="00226FD9" w:rsidRDefault="00226F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Show how she can derive the right response to </w:t>
      </w:r>
      <w:r w:rsidR="009D17F5">
        <w:rPr>
          <w:rFonts w:ascii="Times New Roman" w:eastAsiaTheme="minorEastAsia" w:hAnsi="Times New Roman" w:cs="Times New Roman" w:hint="eastAsia"/>
          <w:sz w:val="24"/>
          <w:szCs w:val="24"/>
          <w:lang w:eastAsia="zh-CN"/>
        </w:rPr>
        <w:t>t</w:t>
      </w:r>
      <w:r w:rsidR="009D17F5">
        <w:rPr>
          <w:rFonts w:ascii="Times New Roman" w:eastAsiaTheme="minorEastAsia" w:hAnsi="Times New Roman" w:cs="Times New Roman"/>
          <w:sz w:val="24"/>
          <w:szCs w:val="24"/>
          <w:lang w:eastAsia="zh-CN"/>
        </w:rPr>
        <w:t xml:space="preserve">wo new </w:t>
      </w:r>
      <w:r>
        <w:rPr>
          <w:rFonts w:ascii="Times New Roman" w:eastAsiaTheme="minorEastAsia" w:hAnsi="Times New Roman" w:cs="Times New Roman"/>
          <w:sz w:val="24"/>
          <w:szCs w:val="24"/>
        </w:rPr>
        <w:t xml:space="preserve">challenges </w:t>
      </w:r>
      <w:r w:rsidR="00B02986">
        <w:rPr>
          <w:rFonts w:ascii="Times New Roman" w:eastAsiaTheme="minorEastAsia" w:hAnsi="Times New Roman" w:cs="Times New Roman"/>
          <w:sz w:val="24"/>
          <w:szCs w:val="24"/>
        </w:rPr>
        <w:t>c</w:t>
      </w:r>
      <w:r w:rsidR="00B02986" w:rsidRPr="00B02986">
        <w:rPr>
          <w:rFonts w:ascii="Times New Roman" w:eastAsiaTheme="minorEastAsia" w:hAnsi="Times New Roman" w:cs="Times New Roman"/>
          <w:sz w:val="24"/>
          <w:szCs w:val="24"/>
          <w:vertAlign w:val="subscript"/>
        </w:rPr>
        <w:t>a</w:t>
      </w:r>
      <w:r w:rsidR="00B02986">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011</w:t>
      </w:r>
      <w:r w:rsidR="00383917">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 xml:space="preserve">01 and </w:t>
      </w:r>
      <w:proofErr w:type="spellStart"/>
      <w:r w:rsidR="00B02986">
        <w:rPr>
          <w:rFonts w:ascii="Times New Roman" w:eastAsiaTheme="minorEastAsia" w:hAnsi="Times New Roman" w:cs="Times New Roman"/>
          <w:sz w:val="24"/>
          <w:szCs w:val="24"/>
        </w:rPr>
        <w:t>c</w:t>
      </w:r>
      <w:r w:rsidR="00B02986" w:rsidRPr="00B02986">
        <w:rPr>
          <w:rFonts w:ascii="Times New Roman" w:eastAsiaTheme="minorEastAsia" w:hAnsi="Times New Roman" w:cs="Times New Roman"/>
          <w:sz w:val="24"/>
          <w:szCs w:val="24"/>
          <w:vertAlign w:val="subscript"/>
        </w:rPr>
        <w:t>b</w:t>
      </w:r>
      <w:proofErr w:type="spellEnd"/>
      <w:r w:rsidR="00B02986">
        <w:rPr>
          <w:rFonts w:ascii="Times New Roman" w:eastAsiaTheme="minorEastAsia" w:hAnsi="Times New Roman" w:cs="Times New Roman"/>
          <w:sz w:val="24"/>
          <w:szCs w:val="24"/>
        </w:rPr>
        <w:t xml:space="preserve"> = </w:t>
      </w:r>
      <w:r w:rsidR="00EE1017">
        <w:rPr>
          <w:rFonts w:ascii="Times New Roman" w:eastAsiaTheme="minorEastAsia" w:hAnsi="Times New Roman" w:cs="Times New Roman"/>
          <w:sz w:val="24"/>
          <w:szCs w:val="24"/>
        </w:rPr>
        <w:t>110111</w:t>
      </w:r>
      <w:r>
        <w:rPr>
          <w:rFonts w:ascii="Times New Roman" w:eastAsiaTheme="minorEastAsia" w:hAnsi="Times New Roman" w:cs="Times New Roman"/>
          <w:sz w:val="24"/>
          <w:szCs w:val="24"/>
        </w:rPr>
        <w:t>. You can consider your Python script to be a function whose inputs are</w:t>
      </w:r>
      <w:r w:rsidR="00EE1017">
        <w:rPr>
          <w:rFonts w:ascii="Times New Roman" w:eastAsiaTheme="minorEastAsia" w:hAnsi="Times New Roman" w:cs="Times New Roman"/>
          <w:sz w:val="24"/>
          <w:szCs w:val="24"/>
        </w:rPr>
        <w:t xml:space="preserve"> Ch</w:t>
      </w:r>
      <w:r>
        <w:rPr>
          <w:rFonts w:ascii="Times New Roman" w:eastAsiaTheme="minorEastAsia" w:hAnsi="Times New Roman" w:cs="Times New Roman"/>
          <w:sz w:val="24"/>
          <w:szCs w:val="24"/>
        </w:rPr>
        <w:t xml:space="preserve"> and </w:t>
      </w:r>
      <w:r w:rsidR="00974CA6">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 where</w:t>
      </w:r>
      <w:r w:rsidR="00EE1017">
        <w:rPr>
          <w:rFonts w:ascii="Times New Roman" w:eastAsiaTheme="minorEastAsia" w:hAnsi="Times New Roman" w:cs="Times New Roman"/>
          <w:sz w:val="24"/>
          <w:szCs w:val="24"/>
        </w:rPr>
        <w:t xml:space="preserve"> Ch</w:t>
      </w:r>
      <w:r>
        <w:rPr>
          <w:rFonts w:ascii="Times New Roman" w:eastAsiaTheme="minorEastAsia" w:hAnsi="Times New Roman" w:cs="Times New Roman"/>
          <w:sz w:val="24"/>
          <w:szCs w:val="24"/>
        </w:rPr>
        <w:t xml:space="preserve"> </w:t>
      </w:r>
      <w:r w:rsidR="00EE1017">
        <w:rPr>
          <w:rFonts w:ascii="Times New Roman" w:eastAsiaTheme="minorEastAsia" w:hAnsi="Times New Roman" w:cs="Times New Roman"/>
          <w:sz w:val="24"/>
          <w:szCs w:val="24"/>
        </w:rPr>
        <w:t xml:space="preserve">is the matrix </w:t>
      </w:r>
      <w:r w:rsidR="00F83ECB">
        <w:rPr>
          <w:rFonts w:ascii="Times New Roman" w:eastAsiaTheme="minorEastAsia" w:hAnsi="Times New Roman" w:cs="Times New Roman"/>
          <w:sz w:val="24"/>
          <w:szCs w:val="24"/>
        </w:rPr>
        <w:t>whose rows are the challenges</w:t>
      </w:r>
      <w:r>
        <w:rPr>
          <w:rFonts w:ascii="Times New Roman" w:eastAsiaTheme="minorEastAsia" w:hAnsi="Times New Roman" w:cs="Times New Roman"/>
          <w:sz w:val="24"/>
          <w:szCs w:val="24"/>
        </w:rPr>
        <w:t xml:space="preserve"> that she already knows</w:t>
      </w:r>
      <w:r w:rsidR="00B02986">
        <w:rPr>
          <w:rFonts w:ascii="Times New Roman" w:eastAsiaTheme="minorEastAsia" w:hAnsi="Times New Roman" w:cs="Times New Roman"/>
          <w:sz w:val="24"/>
          <w:szCs w:val="24"/>
        </w:rPr>
        <w:t xml:space="preserve"> (from the table)</w:t>
      </w:r>
      <w:r>
        <w:rPr>
          <w:rFonts w:ascii="Times New Roman" w:eastAsiaTheme="minorEastAsia" w:hAnsi="Times New Roman" w:cs="Times New Roman"/>
          <w:sz w:val="24"/>
          <w:szCs w:val="24"/>
        </w:rPr>
        <w:t xml:space="preserve"> and </w:t>
      </w:r>
      <w:r w:rsidR="00974CA6">
        <w:rPr>
          <w:rFonts w:ascii="Times New Roman" w:eastAsiaTheme="minorEastAsia" w:hAnsi="Times New Roman" w:cs="Times New Roman"/>
          <w:sz w:val="24"/>
          <w:szCs w:val="24"/>
        </w:rPr>
        <w:t xml:space="preserve">c </w:t>
      </w:r>
      <w:r>
        <w:rPr>
          <w:rFonts w:ascii="Times New Roman" w:eastAsiaTheme="minorEastAsia" w:hAnsi="Times New Roman" w:cs="Times New Roman"/>
          <w:sz w:val="24"/>
          <w:szCs w:val="24"/>
        </w:rPr>
        <w:t xml:space="preserve">is </w:t>
      </w:r>
      <w:r w:rsidR="00B02986">
        <w:rPr>
          <w:rFonts w:ascii="Times New Roman" w:eastAsiaTheme="minorEastAsia" w:hAnsi="Times New Roman" w:cs="Times New Roman"/>
          <w:sz w:val="24"/>
          <w:szCs w:val="24"/>
        </w:rPr>
        <w:t>either c</w:t>
      </w:r>
      <w:r w:rsidR="00B02986" w:rsidRPr="00B02986">
        <w:rPr>
          <w:rFonts w:ascii="Times New Roman" w:eastAsiaTheme="minorEastAsia" w:hAnsi="Times New Roman" w:cs="Times New Roman"/>
          <w:sz w:val="24"/>
          <w:szCs w:val="24"/>
          <w:vertAlign w:val="subscript"/>
        </w:rPr>
        <w:t>a</w:t>
      </w:r>
      <w:r w:rsidR="00B02986">
        <w:rPr>
          <w:rFonts w:ascii="Times New Roman" w:eastAsiaTheme="minorEastAsia" w:hAnsi="Times New Roman" w:cs="Times New Roman"/>
          <w:sz w:val="24"/>
          <w:szCs w:val="24"/>
          <w:vertAlign w:val="subscript"/>
        </w:rPr>
        <w:t xml:space="preserve"> </w:t>
      </w:r>
      <w:r w:rsidR="00B02986">
        <w:rPr>
          <w:rFonts w:ascii="Times New Roman" w:eastAsiaTheme="minorEastAsia" w:hAnsi="Times New Roman" w:cs="Times New Roman"/>
          <w:sz w:val="24"/>
          <w:szCs w:val="24"/>
        </w:rPr>
        <w:t xml:space="preserve">or </w:t>
      </w:r>
      <w:proofErr w:type="spellStart"/>
      <w:r w:rsidR="00B02986">
        <w:rPr>
          <w:rFonts w:ascii="Times New Roman" w:eastAsiaTheme="minorEastAsia" w:hAnsi="Times New Roman" w:cs="Times New Roman"/>
          <w:sz w:val="24"/>
          <w:szCs w:val="24"/>
        </w:rPr>
        <w:t>c</w:t>
      </w:r>
      <w:r w:rsidR="00B02986" w:rsidRPr="00B02986">
        <w:rPr>
          <w:rFonts w:ascii="Times New Roman" w:eastAsiaTheme="minorEastAsia" w:hAnsi="Times New Roman" w:cs="Times New Roman"/>
          <w:sz w:val="24"/>
          <w:szCs w:val="24"/>
          <w:vertAlign w:val="subscript"/>
        </w:rPr>
        <w:t>b</w:t>
      </w:r>
      <w:proofErr w:type="spellEnd"/>
      <w:r w:rsidR="00B02986">
        <w:rPr>
          <w:rFonts w:ascii="Times New Roman" w:eastAsiaTheme="minorEastAsia" w:hAnsi="Times New Roman" w:cs="Times New Roman"/>
          <w:sz w:val="24"/>
          <w:szCs w:val="24"/>
        </w:rPr>
        <w:t>. The output of the function will be the response (to c</w:t>
      </w:r>
      <w:r w:rsidR="00B02986" w:rsidRPr="00B02986">
        <w:rPr>
          <w:rFonts w:ascii="Times New Roman" w:eastAsiaTheme="minorEastAsia" w:hAnsi="Times New Roman" w:cs="Times New Roman"/>
          <w:sz w:val="24"/>
          <w:szCs w:val="24"/>
          <w:vertAlign w:val="subscript"/>
        </w:rPr>
        <w:t>a</w:t>
      </w:r>
      <w:r w:rsidR="00B02986">
        <w:rPr>
          <w:rFonts w:ascii="Times New Roman" w:eastAsiaTheme="minorEastAsia" w:hAnsi="Times New Roman" w:cs="Times New Roman"/>
          <w:sz w:val="24"/>
          <w:szCs w:val="24"/>
          <w:vertAlign w:val="subscript"/>
        </w:rPr>
        <w:t xml:space="preserve"> </w:t>
      </w:r>
      <w:r w:rsidR="00B02986">
        <w:rPr>
          <w:rFonts w:ascii="Times New Roman" w:eastAsiaTheme="minorEastAsia" w:hAnsi="Times New Roman" w:cs="Times New Roman"/>
          <w:sz w:val="24"/>
          <w:szCs w:val="24"/>
        </w:rPr>
        <w:t xml:space="preserve">or </w:t>
      </w:r>
      <w:proofErr w:type="spellStart"/>
      <w:r w:rsidR="00B02986">
        <w:rPr>
          <w:rFonts w:ascii="Times New Roman" w:eastAsiaTheme="minorEastAsia" w:hAnsi="Times New Roman" w:cs="Times New Roman"/>
          <w:sz w:val="24"/>
          <w:szCs w:val="24"/>
        </w:rPr>
        <w:t>c</w:t>
      </w:r>
      <w:r w:rsidR="00B02986" w:rsidRPr="00B02986">
        <w:rPr>
          <w:rFonts w:ascii="Times New Roman" w:eastAsiaTheme="minorEastAsia" w:hAnsi="Times New Roman" w:cs="Times New Roman"/>
          <w:sz w:val="24"/>
          <w:szCs w:val="24"/>
          <w:vertAlign w:val="subscript"/>
        </w:rPr>
        <w:t>b</w:t>
      </w:r>
      <w:proofErr w:type="spellEnd"/>
      <w:r w:rsidR="00B02986">
        <w:rPr>
          <w:rFonts w:ascii="Times New Roman" w:eastAsiaTheme="minorEastAsia" w:hAnsi="Times New Roman" w:cs="Times New Roman"/>
          <w:sz w:val="24"/>
          <w:szCs w:val="24"/>
        </w:rPr>
        <w:t>).</w:t>
      </w:r>
    </w:p>
    <w:p w14:paraId="2DBA08DE" w14:textId="77777777" w:rsidR="007A603F" w:rsidRDefault="007A603F" w:rsidP="0015361A">
      <w:pPr>
        <w:rPr>
          <w:rFonts w:ascii="Times New Roman" w:eastAsiaTheme="minorEastAsia" w:hAnsi="Times New Roman" w:cs="Times New Roman"/>
          <w:b/>
          <w:bCs/>
          <w:sz w:val="24"/>
          <w:szCs w:val="24"/>
        </w:rPr>
      </w:pPr>
    </w:p>
    <w:p w14:paraId="06618838" w14:textId="77777777" w:rsidR="007A603F" w:rsidRDefault="007A603F" w:rsidP="0015361A">
      <w:pPr>
        <w:rPr>
          <w:rFonts w:ascii="Times New Roman" w:eastAsiaTheme="minorEastAsia" w:hAnsi="Times New Roman" w:cs="Times New Roman"/>
          <w:b/>
          <w:bCs/>
          <w:sz w:val="24"/>
          <w:szCs w:val="24"/>
        </w:rPr>
      </w:pPr>
    </w:p>
    <w:p w14:paraId="11FBAD47" w14:textId="77777777" w:rsidR="007A603F" w:rsidRDefault="007A603F" w:rsidP="0015361A">
      <w:pPr>
        <w:rPr>
          <w:rFonts w:ascii="Times New Roman" w:eastAsiaTheme="minorEastAsia" w:hAnsi="Times New Roman" w:cs="Times New Roman"/>
          <w:b/>
          <w:bCs/>
          <w:sz w:val="24"/>
          <w:szCs w:val="24"/>
        </w:rPr>
      </w:pPr>
    </w:p>
    <w:p w14:paraId="2DD3B9BB" w14:textId="7F3349F7" w:rsidR="0015361A" w:rsidRPr="0015361A" w:rsidRDefault="0015361A" w:rsidP="0015361A">
      <w:pPr>
        <w:rPr>
          <w:rFonts w:ascii="Times New Roman" w:eastAsiaTheme="minorEastAsia" w:hAnsi="Times New Roman" w:cs="Times New Roman"/>
          <w:b/>
          <w:bCs/>
          <w:sz w:val="24"/>
          <w:szCs w:val="24"/>
        </w:rPr>
      </w:pPr>
      <w:r w:rsidRPr="0015361A">
        <w:rPr>
          <w:rFonts w:ascii="Times New Roman" w:eastAsiaTheme="minorEastAsia" w:hAnsi="Times New Roman" w:cs="Times New Roman"/>
          <w:b/>
          <w:bCs/>
          <w:sz w:val="24"/>
          <w:szCs w:val="24"/>
        </w:rPr>
        <w:lastRenderedPageBreak/>
        <w:t>Sample code</w:t>
      </w:r>
      <w:r>
        <w:rPr>
          <w:rFonts w:ascii="Times New Roman" w:eastAsiaTheme="minorEastAsia" w:hAnsi="Times New Roman" w:cs="Times New Roman"/>
          <w:b/>
          <w:bCs/>
          <w:sz w:val="24"/>
          <w:szCs w:val="24"/>
        </w:rPr>
        <w:t xml:space="preserve"> </w:t>
      </w:r>
    </w:p>
    <w:p w14:paraId="2E88F681" w14:textId="77777777" w:rsidR="0015361A" w:rsidRDefault="0015361A" w:rsidP="0015361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6A66EE81" wp14:editId="53E6A137">
                <wp:extent cx="5931462" cy="5750560"/>
                <wp:effectExtent l="0" t="0" r="12700" b="15240"/>
                <wp:docPr id="20" name="Text Box 20"/>
                <wp:cNvGraphicFramePr/>
                <a:graphic xmlns:a="http://schemas.openxmlformats.org/drawingml/2006/main">
                  <a:graphicData uri="http://schemas.microsoft.com/office/word/2010/wordprocessingShape">
                    <wps:wsp>
                      <wps:cNvSpPr txBox="1"/>
                      <wps:spPr>
                        <a:xfrm>
                          <a:off x="0" y="0"/>
                          <a:ext cx="5931462" cy="5750560"/>
                        </a:xfrm>
                        <a:prstGeom prst="rect">
                          <a:avLst/>
                        </a:prstGeom>
                        <a:solidFill>
                          <a:schemeClr val="lt1"/>
                        </a:solidFill>
                        <a:ln w="6350">
                          <a:solidFill>
                            <a:prstClr val="black"/>
                          </a:solidFill>
                        </a:ln>
                      </wps:spPr>
                      <wps:txbx>
                        <w:txbxContent>
                          <w:p w14:paraId="4CE419BD" w14:textId="77777777" w:rsidR="007B63C0" w:rsidRPr="007A603F" w:rsidRDefault="007B63C0" w:rsidP="007B63C0">
                            <w:pPr>
                              <w:pStyle w:val="HTMLPreformatted"/>
                              <w:spacing w:line="244" w:lineRule="atLeast"/>
                              <w:rPr>
                                <w:color w:val="333333"/>
                                <w:sz w:val="18"/>
                                <w:szCs w:val="18"/>
                              </w:rPr>
                            </w:pPr>
                            <w:r w:rsidRPr="007A603F">
                              <w:rPr>
                                <w:i/>
                                <w:iCs/>
                                <w:color w:val="408080"/>
                                <w:sz w:val="18"/>
                                <w:szCs w:val="18"/>
                              </w:rPr>
                              <w:t># Define challenges matrix</w:t>
                            </w:r>
                          </w:p>
                          <w:p w14:paraId="65BC57E7" w14:textId="77777777" w:rsidR="007B63C0" w:rsidRPr="007A603F" w:rsidRDefault="007B63C0" w:rsidP="007B63C0">
                            <w:pPr>
                              <w:pStyle w:val="HTMLPreformatted"/>
                              <w:spacing w:line="244" w:lineRule="atLeast"/>
                              <w:rPr>
                                <w:color w:val="333333"/>
                                <w:sz w:val="18"/>
                                <w:szCs w:val="18"/>
                              </w:rPr>
                            </w:pPr>
                            <w:r w:rsidRPr="007A603F">
                              <w:rPr>
                                <w:b/>
                                <w:bCs/>
                                <w:color w:val="008000"/>
                                <w:sz w:val="18"/>
                                <w:szCs w:val="18"/>
                              </w:rPr>
                              <w:t>import</w:t>
                            </w:r>
                            <w:r w:rsidRPr="007A603F">
                              <w:rPr>
                                <w:color w:val="333333"/>
                                <w:sz w:val="18"/>
                                <w:szCs w:val="18"/>
                              </w:rPr>
                              <w:t xml:space="preserve"> </w:t>
                            </w:r>
                            <w:proofErr w:type="spellStart"/>
                            <w:r w:rsidRPr="007A603F">
                              <w:rPr>
                                <w:b/>
                                <w:bCs/>
                                <w:color w:val="0000FF"/>
                                <w:sz w:val="18"/>
                                <w:szCs w:val="18"/>
                              </w:rPr>
                              <w:t>numpy</w:t>
                            </w:r>
                            <w:proofErr w:type="spellEnd"/>
                            <w:r w:rsidRPr="007A603F">
                              <w:rPr>
                                <w:color w:val="333333"/>
                                <w:sz w:val="18"/>
                                <w:szCs w:val="18"/>
                              </w:rPr>
                              <w:t xml:space="preserve"> </w:t>
                            </w:r>
                            <w:r w:rsidRPr="007A603F">
                              <w:rPr>
                                <w:b/>
                                <w:bCs/>
                                <w:color w:val="008000"/>
                                <w:sz w:val="18"/>
                                <w:szCs w:val="18"/>
                              </w:rPr>
                              <w:t>as</w:t>
                            </w:r>
                            <w:r w:rsidRPr="007A603F">
                              <w:rPr>
                                <w:color w:val="333333"/>
                                <w:sz w:val="18"/>
                                <w:szCs w:val="18"/>
                              </w:rPr>
                              <w:t xml:space="preserve"> </w:t>
                            </w:r>
                            <w:r w:rsidRPr="007A603F">
                              <w:rPr>
                                <w:b/>
                                <w:bCs/>
                                <w:color w:val="0000FF"/>
                                <w:sz w:val="18"/>
                                <w:szCs w:val="18"/>
                              </w:rPr>
                              <w:t>np</w:t>
                            </w:r>
                          </w:p>
                          <w:p w14:paraId="05851682" w14:textId="77777777" w:rsidR="007B63C0" w:rsidRPr="007A603F" w:rsidRDefault="007B63C0" w:rsidP="007B63C0">
                            <w:pPr>
                              <w:pStyle w:val="HTMLPreformatted"/>
                              <w:spacing w:line="244" w:lineRule="atLeast"/>
                              <w:rPr>
                                <w:color w:val="333333"/>
                                <w:sz w:val="18"/>
                                <w:szCs w:val="18"/>
                              </w:rPr>
                            </w:pPr>
                          </w:p>
                          <w:p w14:paraId="5DBD27AE" w14:textId="77777777" w:rsidR="007B63C0" w:rsidRPr="007A603F" w:rsidRDefault="007B63C0" w:rsidP="007B63C0">
                            <w:pPr>
                              <w:pStyle w:val="HTMLPreformatted"/>
                              <w:spacing w:line="244" w:lineRule="atLeast"/>
                              <w:rPr>
                                <w:color w:val="333333"/>
                                <w:sz w:val="18"/>
                                <w:szCs w:val="18"/>
                              </w:rPr>
                            </w:pPr>
                            <w:r w:rsidRPr="007A603F">
                              <w:rPr>
                                <w:i/>
                                <w:iCs/>
                                <w:color w:val="408080"/>
                                <w:sz w:val="18"/>
                                <w:szCs w:val="18"/>
                              </w:rPr>
                              <w:t xml:space="preserve"># Define function to pick up two from known challenges set that </w:t>
                            </w:r>
                          </w:p>
                          <w:p w14:paraId="3CA82FBA" w14:textId="77777777" w:rsidR="007B63C0" w:rsidRPr="007A603F" w:rsidRDefault="007B63C0" w:rsidP="007B63C0">
                            <w:pPr>
                              <w:pStyle w:val="HTMLPreformatted"/>
                              <w:spacing w:line="244" w:lineRule="atLeast"/>
                              <w:rPr>
                                <w:color w:val="333333"/>
                                <w:sz w:val="18"/>
                                <w:szCs w:val="18"/>
                              </w:rPr>
                            </w:pPr>
                            <w:r w:rsidRPr="007A603F">
                              <w:rPr>
                                <w:i/>
                                <w:iCs/>
                                <w:color w:val="408080"/>
                                <w:sz w:val="18"/>
                                <w:szCs w:val="18"/>
                              </w:rPr>
                              <w:t># summing them results the new challenge, then return the response for the new challenge.</w:t>
                            </w:r>
                          </w:p>
                          <w:p w14:paraId="1B3BD388" w14:textId="77777777" w:rsidR="007B63C0" w:rsidRPr="007A603F" w:rsidRDefault="007B63C0" w:rsidP="007B63C0">
                            <w:pPr>
                              <w:pStyle w:val="HTMLPreformatted"/>
                              <w:spacing w:line="244" w:lineRule="atLeast"/>
                              <w:rPr>
                                <w:color w:val="333333"/>
                                <w:sz w:val="18"/>
                                <w:szCs w:val="18"/>
                              </w:rPr>
                            </w:pPr>
                            <w:r w:rsidRPr="007A603F">
                              <w:rPr>
                                <w:b/>
                                <w:bCs/>
                                <w:color w:val="008000"/>
                                <w:sz w:val="18"/>
                                <w:szCs w:val="18"/>
                              </w:rPr>
                              <w:t>def</w:t>
                            </w:r>
                            <w:r w:rsidRPr="007A603F">
                              <w:rPr>
                                <w:color w:val="333333"/>
                                <w:sz w:val="18"/>
                                <w:szCs w:val="18"/>
                              </w:rPr>
                              <w:t xml:space="preserve"> </w:t>
                            </w:r>
                            <w:proofErr w:type="spellStart"/>
                            <w:r w:rsidRPr="007A603F">
                              <w:rPr>
                                <w:color w:val="0000FF"/>
                                <w:sz w:val="18"/>
                                <w:szCs w:val="18"/>
                              </w:rPr>
                              <w:t>getResponse</w:t>
                            </w:r>
                            <w:proofErr w:type="spellEnd"/>
                            <w:r w:rsidRPr="007A603F">
                              <w:rPr>
                                <w:color w:val="333333"/>
                                <w:sz w:val="18"/>
                                <w:szCs w:val="18"/>
                              </w:rPr>
                              <w:t>(</w:t>
                            </w:r>
                            <w:proofErr w:type="spellStart"/>
                            <w:r w:rsidRPr="007A603F">
                              <w:rPr>
                                <w:color w:val="333333"/>
                                <w:sz w:val="18"/>
                                <w:szCs w:val="18"/>
                              </w:rPr>
                              <w:t>Ch,beta,c_new</w:t>
                            </w:r>
                            <w:proofErr w:type="spellEnd"/>
                            <w:r w:rsidRPr="007A603F">
                              <w:rPr>
                                <w:color w:val="333333"/>
                                <w:sz w:val="18"/>
                                <w:szCs w:val="18"/>
                              </w:rPr>
                              <w:t>):</w:t>
                            </w:r>
                          </w:p>
                          <w:p w14:paraId="612EBD87" w14:textId="77777777" w:rsidR="007B63C0" w:rsidRPr="007A603F" w:rsidRDefault="007B63C0" w:rsidP="007B63C0">
                            <w:pPr>
                              <w:pStyle w:val="HTMLPreformatted"/>
                              <w:spacing w:line="244" w:lineRule="atLeast"/>
                              <w:rPr>
                                <w:color w:val="333333"/>
                                <w:sz w:val="18"/>
                                <w:szCs w:val="18"/>
                              </w:rPr>
                            </w:pPr>
                            <w:r w:rsidRPr="007A603F">
                              <w:rPr>
                                <w:color w:val="333333"/>
                                <w:sz w:val="18"/>
                                <w:szCs w:val="18"/>
                              </w:rPr>
                              <w:t xml:space="preserve">    </w:t>
                            </w:r>
                            <w:proofErr w:type="spellStart"/>
                            <w:r w:rsidRPr="007A603F">
                              <w:rPr>
                                <w:color w:val="333333"/>
                                <w:sz w:val="18"/>
                                <w:szCs w:val="18"/>
                              </w:rPr>
                              <w:t>C_size</w:t>
                            </w:r>
                            <w:proofErr w:type="spellEnd"/>
                            <w:r w:rsidRPr="007A603F">
                              <w:rPr>
                                <w:color w:val="333333"/>
                                <w:sz w:val="18"/>
                                <w:szCs w:val="18"/>
                              </w:rPr>
                              <w:t xml:space="preserve"> </w:t>
                            </w:r>
                            <w:r w:rsidRPr="007A603F">
                              <w:rPr>
                                <w:color w:val="666666"/>
                                <w:sz w:val="18"/>
                                <w:szCs w:val="18"/>
                              </w:rPr>
                              <w:t>=</w:t>
                            </w:r>
                            <w:r w:rsidRPr="007A603F">
                              <w:rPr>
                                <w:color w:val="333333"/>
                                <w:sz w:val="18"/>
                                <w:szCs w:val="18"/>
                              </w:rPr>
                              <w:t xml:space="preserve"> </w:t>
                            </w:r>
                            <w:proofErr w:type="spellStart"/>
                            <w:r w:rsidRPr="007A603F">
                              <w:rPr>
                                <w:color w:val="333333"/>
                                <w:sz w:val="18"/>
                                <w:szCs w:val="18"/>
                              </w:rPr>
                              <w:t>np</w:t>
                            </w:r>
                            <w:r w:rsidRPr="007A603F">
                              <w:rPr>
                                <w:color w:val="666666"/>
                                <w:sz w:val="18"/>
                                <w:szCs w:val="18"/>
                              </w:rPr>
                              <w:t>.</w:t>
                            </w:r>
                            <w:r w:rsidRPr="007A603F">
                              <w:rPr>
                                <w:color w:val="333333"/>
                                <w:sz w:val="18"/>
                                <w:szCs w:val="18"/>
                              </w:rPr>
                              <w:t>size</w:t>
                            </w:r>
                            <w:proofErr w:type="spellEnd"/>
                            <w:r w:rsidRPr="007A603F">
                              <w:rPr>
                                <w:color w:val="333333"/>
                                <w:sz w:val="18"/>
                                <w:szCs w:val="18"/>
                              </w:rPr>
                              <w:t>(Ch,</w:t>
                            </w:r>
                            <w:r w:rsidRPr="007A603F">
                              <w:rPr>
                                <w:color w:val="666666"/>
                                <w:sz w:val="18"/>
                                <w:szCs w:val="18"/>
                              </w:rPr>
                              <w:t>0</w:t>
                            </w:r>
                            <w:r w:rsidRPr="007A603F">
                              <w:rPr>
                                <w:color w:val="333333"/>
                                <w:sz w:val="18"/>
                                <w:szCs w:val="18"/>
                              </w:rPr>
                              <w:t>)</w:t>
                            </w:r>
                          </w:p>
                          <w:p w14:paraId="5929DBED" w14:textId="77777777" w:rsidR="007B63C0" w:rsidRPr="007A603F" w:rsidRDefault="007B63C0" w:rsidP="007B63C0">
                            <w:pPr>
                              <w:pStyle w:val="HTMLPreformatted"/>
                              <w:spacing w:line="244" w:lineRule="atLeast"/>
                              <w:rPr>
                                <w:color w:val="333333"/>
                                <w:sz w:val="18"/>
                                <w:szCs w:val="18"/>
                              </w:rPr>
                            </w:pPr>
                            <w:r w:rsidRPr="007A603F">
                              <w:rPr>
                                <w:color w:val="333333"/>
                                <w:sz w:val="18"/>
                                <w:szCs w:val="18"/>
                              </w:rPr>
                              <w:t xml:space="preserve">    </w:t>
                            </w:r>
                            <w:r w:rsidRPr="007A603F">
                              <w:rPr>
                                <w:b/>
                                <w:bCs/>
                                <w:color w:val="008000"/>
                                <w:sz w:val="18"/>
                                <w:szCs w:val="18"/>
                              </w:rPr>
                              <w:t>for</w:t>
                            </w:r>
                            <w:r w:rsidRPr="007A603F">
                              <w:rPr>
                                <w:color w:val="333333"/>
                                <w:sz w:val="18"/>
                                <w:szCs w:val="18"/>
                              </w:rPr>
                              <w:t xml:space="preserve"> c1 </w:t>
                            </w:r>
                            <w:r w:rsidRPr="007A603F">
                              <w:rPr>
                                <w:b/>
                                <w:bCs/>
                                <w:color w:val="AA22FF"/>
                                <w:sz w:val="18"/>
                                <w:szCs w:val="18"/>
                              </w:rPr>
                              <w:t>in</w:t>
                            </w:r>
                            <w:r w:rsidRPr="007A603F">
                              <w:rPr>
                                <w:color w:val="333333"/>
                                <w:sz w:val="18"/>
                                <w:szCs w:val="18"/>
                              </w:rPr>
                              <w:t xml:space="preserve"> </w:t>
                            </w:r>
                            <w:r w:rsidRPr="007A603F">
                              <w:rPr>
                                <w:color w:val="008000"/>
                                <w:sz w:val="18"/>
                                <w:szCs w:val="18"/>
                              </w:rPr>
                              <w:t>range</w:t>
                            </w:r>
                            <w:r w:rsidRPr="007A603F">
                              <w:rPr>
                                <w:color w:val="333333"/>
                                <w:sz w:val="18"/>
                                <w:szCs w:val="18"/>
                              </w:rPr>
                              <w:t>(C_size</w:t>
                            </w:r>
                            <w:r w:rsidRPr="007A603F">
                              <w:rPr>
                                <w:color w:val="666666"/>
                                <w:sz w:val="18"/>
                                <w:szCs w:val="18"/>
                              </w:rPr>
                              <w:t>-1</w:t>
                            </w:r>
                            <w:r w:rsidRPr="007A603F">
                              <w:rPr>
                                <w:color w:val="333333"/>
                                <w:sz w:val="18"/>
                                <w:szCs w:val="18"/>
                              </w:rPr>
                              <w:t>):</w:t>
                            </w:r>
                          </w:p>
                          <w:p w14:paraId="35E704EA" w14:textId="77777777" w:rsidR="007B63C0" w:rsidRPr="007A603F" w:rsidRDefault="007B63C0" w:rsidP="007B63C0">
                            <w:pPr>
                              <w:pStyle w:val="HTMLPreformatted"/>
                              <w:spacing w:line="244" w:lineRule="atLeast"/>
                              <w:rPr>
                                <w:color w:val="333333"/>
                                <w:sz w:val="18"/>
                                <w:szCs w:val="18"/>
                              </w:rPr>
                            </w:pPr>
                            <w:r w:rsidRPr="007A603F">
                              <w:rPr>
                                <w:color w:val="333333"/>
                                <w:sz w:val="18"/>
                                <w:szCs w:val="18"/>
                              </w:rPr>
                              <w:t xml:space="preserve">        </w:t>
                            </w:r>
                            <w:r w:rsidRPr="007A603F">
                              <w:rPr>
                                <w:b/>
                                <w:bCs/>
                                <w:color w:val="008000"/>
                                <w:sz w:val="18"/>
                                <w:szCs w:val="18"/>
                              </w:rPr>
                              <w:t>for</w:t>
                            </w:r>
                            <w:r w:rsidRPr="007A603F">
                              <w:rPr>
                                <w:color w:val="333333"/>
                                <w:sz w:val="18"/>
                                <w:szCs w:val="18"/>
                              </w:rPr>
                              <w:t xml:space="preserve"> c2 </w:t>
                            </w:r>
                            <w:r w:rsidRPr="007A603F">
                              <w:rPr>
                                <w:b/>
                                <w:bCs/>
                                <w:color w:val="AA22FF"/>
                                <w:sz w:val="18"/>
                                <w:szCs w:val="18"/>
                              </w:rPr>
                              <w:t>in</w:t>
                            </w:r>
                            <w:r w:rsidRPr="007A603F">
                              <w:rPr>
                                <w:color w:val="333333"/>
                                <w:sz w:val="18"/>
                                <w:szCs w:val="18"/>
                              </w:rPr>
                              <w:t xml:space="preserve"> </w:t>
                            </w:r>
                            <w:r w:rsidRPr="007A603F">
                              <w:rPr>
                                <w:color w:val="008000"/>
                                <w:sz w:val="18"/>
                                <w:szCs w:val="18"/>
                              </w:rPr>
                              <w:t>range</w:t>
                            </w:r>
                            <w:r w:rsidRPr="007A603F">
                              <w:rPr>
                                <w:color w:val="333333"/>
                                <w:sz w:val="18"/>
                                <w:szCs w:val="18"/>
                              </w:rPr>
                              <w:t>(c1</w:t>
                            </w:r>
                            <w:r w:rsidRPr="007A603F">
                              <w:rPr>
                                <w:color w:val="666666"/>
                                <w:sz w:val="18"/>
                                <w:szCs w:val="18"/>
                              </w:rPr>
                              <w:t>+1</w:t>
                            </w:r>
                            <w:r w:rsidRPr="007A603F">
                              <w:rPr>
                                <w:color w:val="333333"/>
                                <w:sz w:val="18"/>
                                <w:szCs w:val="18"/>
                              </w:rPr>
                              <w:t>,C_size):</w:t>
                            </w:r>
                          </w:p>
                          <w:p w14:paraId="7AB45B79" w14:textId="77777777" w:rsidR="007B63C0" w:rsidRPr="007A603F" w:rsidRDefault="007B63C0" w:rsidP="007B63C0">
                            <w:pPr>
                              <w:pStyle w:val="HTMLPreformatted"/>
                              <w:spacing w:line="244" w:lineRule="atLeast"/>
                              <w:rPr>
                                <w:color w:val="333333"/>
                                <w:sz w:val="18"/>
                                <w:szCs w:val="18"/>
                              </w:rPr>
                            </w:pPr>
                            <w:r w:rsidRPr="007A603F">
                              <w:rPr>
                                <w:color w:val="333333"/>
                                <w:sz w:val="18"/>
                                <w:szCs w:val="18"/>
                              </w:rPr>
                              <w:t xml:space="preserve">            </w:t>
                            </w:r>
                            <w:r w:rsidRPr="007A603F">
                              <w:rPr>
                                <w:b/>
                                <w:bCs/>
                                <w:color w:val="008000"/>
                                <w:sz w:val="18"/>
                                <w:szCs w:val="18"/>
                              </w:rPr>
                              <w:t>if</w:t>
                            </w:r>
                            <w:r w:rsidRPr="007A603F">
                              <w:rPr>
                                <w:color w:val="333333"/>
                                <w:sz w:val="18"/>
                                <w:szCs w:val="18"/>
                              </w:rPr>
                              <w:t xml:space="preserve"> </w:t>
                            </w:r>
                            <w:proofErr w:type="spellStart"/>
                            <w:r w:rsidRPr="007A603F">
                              <w:rPr>
                                <w:color w:val="333333"/>
                                <w:sz w:val="18"/>
                                <w:szCs w:val="18"/>
                              </w:rPr>
                              <w:t>np</w:t>
                            </w:r>
                            <w:r w:rsidRPr="007A603F">
                              <w:rPr>
                                <w:color w:val="666666"/>
                                <w:sz w:val="18"/>
                                <w:szCs w:val="18"/>
                              </w:rPr>
                              <w:t>.</w:t>
                            </w:r>
                            <w:r w:rsidRPr="007A603F">
                              <w:rPr>
                                <w:color w:val="333333"/>
                                <w:sz w:val="18"/>
                                <w:szCs w:val="18"/>
                              </w:rPr>
                              <w:t>array_equal</w:t>
                            </w:r>
                            <w:proofErr w:type="spellEnd"/>
                            <w:r w:rsidRPr="007A603F">
                              <w:rPr>
                                <w:color w:val="333333"/>
                                <w:sz w:val="18"/>
                                <w:szCs w:val="18"/>
                              </w:rPr>
                              <w:t>(</w:t>
                            </w:r>
                            <w:proofErr w:type="spellStart"/>
                            <w:r w:rsidRPr="007A603F">
                              <w:rPr>
                                <w:color w:val="333333"/>
                                <w:sz w:val="18"/>
                                <w:szCs w:val="18"/>
                              </w:rPr>
                              <w:t>np</w:t>
                            </w:r>
                            <w:r w:rsidRPr="007A603F">
                              <w:rPr>
                                <w:color w:val="666666"/>
                                <w:sz w:val="18"/>
                                <w:szCs w:val="18"/>
                              </w:rPr>
                              <w:t>.</w:t>
                            </w:r>
                            <w:r w:rsidRPr="007A603F">
                              <w:rPr>
                                <w:color w:val="333333"/>
                                <w:sz w:val="18"/>
                                <w:szCs w:val="18"/>
                              </w:rPr>
                              <w:t>logical_xor</w:t>
                            </w:r>
                            <w:proofErr w:type="spellEnd"/>
                            <w:r w:rsidRPr="007A603F">
                              <w:rPr>
                                <w:color w:val="333333"/>
                                <w:sz w:val="18"/>
                                <w:szCs w:val="18"/>
                              </w:rPr>
                              <w:t>(Ch[c1],Ch[c2])</w:t>
                            </w:r>
                            <w:r w:rsidRPr="007A603F">
                              <w:rPr>
                                <w:color w:val="666666"/>
                                <w:sz w:val="18"/>
                                <w:szCs w:val="18"/>
                              </w:rPr>
                              <w:t>.</w:t>
                            </w:r>
                            <w:proofErr w:type="spellStart"/>
                            <w:r w:rsidRPr="007A603F">
                              <w:rPr>
                                <w:color w:val="333333"/>
                                <w:sz w:val="18"/>
                                <w:szCs w:val="18"/>
                              </w:rPr>
                              <w:t>astype</w:t>
                            </w:r>
                            <w:proofErr w:type="spellEnd"/>
                            <w:r w:rsidRPr="007A603F">
                              <w:rPr>
                                <w:color w:val="333333"/>
                                <w:sz w:val="18"/>
                                <w:szCs w:val="18"/>
                              </w:rPr>
                              <w:t>(</w:t>
                            </w:r>
                            <w:r w:rsidRPr="007A603F">
                              <w:rPr>
                                <w:color w:val="008000"/>
                                <w:sz w:val="18"/>
                                <w:szCs w:val="18"/>
                              </w:rPr>
                              <w:t>int</w:t>
                            </w:r>
                            <w:r w:rsidRPr="007A603F">
                              <w:rPr>
                                <w:color w:val="333333"/>
                                <w:sz w:val="18"/>
                                <w:szCs w:val="18"/>
                              </w:rPr>
                              <w:t>),</w:t>
                            </w:r>
                            <w:proofErr w:type="spellStart"/>
                            <w:r w:rsidRPr="007A603F">
                              <w:rPr>
                                <w:color w:val="333333"/>
                                <w:sz w:val="18"/>
                                <w:szCs w:val="18"/>
                              </w:rPr>
                              <w:t>c_new</w:t>
                            </w:r>
                            <w:proofErr w:type="spellEnd"/>
                            <w:r w:rsidRPr="007A603F">
                              <w:rPr>
                                <w:color w:val="333333"/>
                                <w:sz w:val="18"/>
                                <w:szCs w:val="18"/>
                              </w:rPr>
                              <w:t>):</w:t>
                            </w:r>
                          </w:p>
                          <w:p w14:paraId="74262252" w14:textId="77777777" w:rsidR="007B63C0" w:rsidRPr="007A603F" w:rsidRDefault="007B63C0" w:rsidP="007B63C0">
                            <w:pPr>
                              <w:pStyle w:val="HTMLPreformatted"/>
                              <w:spacing w:line="244" w:lineRule="atLeast"/>
                              <w:rPr>
                                <w:color w:val="333333"/>
                                <w:sz w:val="18"/>
                                <w:szCs w:val="18"/>
                              </w:rPr>
                            </w:pPr>
                            <w:r w:rsidRPr="007A603F">
                              <w:rPr>
                                <w:color w:val="333333"/>
                                <w:sz w:val="18"/>
                                <w:szCs w:val="18"/>
                              </w:rPr>
                              <w:t xml:space="preserve">                </w:t>
                            </w:r>
                            <w:r w:rsidRPr="007A603F">
                              <w:rPr>
                                <w:color w:val="008000"/>
                                <w:sz w:val="18"/>
                                <w:szCs w:val="18"/>
                              </w:rPr>
                              <w:t>print</w:t>
                            </w:r>
                            <w:r w:rsidRPr="007A603F">
                              <w:rPr>
                                <w:color w:val="333333"/>
                                <w:sz w:val="18"/>
                                <w:szCs w:val="18"/>
                              </w:rPr>
                              <w:t>(</w:t>
                            </w:r>
                            <w:r w:rsidRPr="007A603F">
                              <w:rPr>
                                <w:color w:val="BA2121"/>
                                <w:sz w:val="18"/>
                                <w:szCs w:val="18"/>
                              </w:rPr>
                              <w:t>"The new challenge "</w:t>
                            </w:r>
                            <w:r w:rsidRPr="007A603F">
                              <w:rPr>
                                <w:color w:val="333333"/>
                                <w:sz w:val="18"/>
                                <w:szCs w:val="18"/>
                              </w:rPr>
                              <w:t>,</w:t>
                            </w:r>
                            <w:proofErr w:type="spellStart"/>
                            <w:r w:rsidRPr="007A603F">
                              <w:rPr>
                                <w:color w:val="333333"/>
                                <w:sz w:val="18"/>
                                <w:szCs w:val="18"/>
                              </w:rPr>
                              <w:t>c_new</w:t>
                            </w:r>
                            <w:proofErr w:type="spellEnd"/>
                            <w:r w:rsidRPr="007A603F">
                              <w:rPr>
                                <w:color w:val="333333"/>
                                <w:sz w:val="18"/>
                                <w:szCs w:val="18"/>
                              </w:rPr>
                              <w:t>)</w:t>
                            </w:r>
                          </w:p>
                          <w:p w14:paraId="75FF9D3F" w14:textId="77777777" w:rsidR="007B63C0" w:rsidRPr="007A603F" w:rsidRDefault="007B63C0" w:rsidP="007B63C0">
                            <w:pPr>
                              <w:pStyle w:val="HTMLPreformatted"/>
                              <w:spacing w:line="244" w:lineRule="atLeast"/>
                              <w:rPr>
                                <w:color w:val="333333"/>
                                <w:sz w:val="18"/>
                                <w:szCs w:val="18"/>
                              </w:rPr>
                            </w:pPr>
                            <w:r w:rsidRPr="007A603F">
                              <w:rPr>
                                <w:color w:val="333333"/>
                                <w:sz w:val="18"/>
                                <w:szCs w:val="18"/>
                              </w:rPr>
                              <w:t xml:space="preserve">                </w:t>
                            </w:r>
                            <w:r w:rsidRPr="007A603F">
                              <w:rPr>
                                <w:color w:val="008000"/>
                                <w:sz w:val="18"/>
                                <w:szCs w:val="18"/>
                              </w:rPr>
                              <w:t>print</w:t>
                            </w:r>
                            <w:r w:rsidRPr="007A603F">
                              <w:rPr>
                                <w:color w:val="333333"/>
                                <w:sz w:val="18"/>
                                <w:szCs w:val="18"/>
                              </w:rPr>
                              <w:t>(</w:t>
                            </w:r>
                            <w:r w:rsidRPr="007A603F">
                              <w:rPr>
                                <w:color w:val="BA2121"/>
                                <w:sz w:val="18"/>
                                <w:szCs w:val="18"/>
                              </w:rPr>
                              <w:t>"match with XOR of the known challenges:"</w:t>
                            </w:r>
                            <w:r w:rsidRPr="007A603F">
                              <w:rPr>
                                <w:color w:val="333333"/>
                                <w:sz w:val="18"/>
                                <w:szCs w:val="18"/>
                              </w:rPr>
                              <w:t>)</w:t>
                            </w:r>
                          </w:p>
                          <w:p w14:paraId="6A4064A8" w14:textId="77777777" w:rsidR="007B63C0" w:rsidRPr="007A603F" w:rsidRDefault="007B63C0" w:rsidP="007B63C0">
                            <w:pPr>
                              <w:pStyle w:val="HTMLPreformatted"/>
                              <w:spacing w:line="244" w:lineRule="atLeast"/>
                              <w:rPr>
                                <w:color w:val="333333"/>
                                <w:sz w:val="18"/>
                                <w:szCs w:val="18"/>
                              </w:rPr>
                            </w:pPr>
                            <w:r w:rsidRPr="007A603F">
                              <w:rPr>
                                <w:color w:val="333333"/>
                                <w:sz w:val="18"/>
                                <w:szCs w:val="18"/>
                              </w:rPr>
                              <w:t xml:space="preserve">                </w:t>
                            </w:r>
                            <w:r w:rsidRPr="007A603F">
                              <w:rPr>
                                <w:color w:val="008000"/>
                                <w:sz w:val="18"/>
                                <w:szCs w:val="18"/>
                              </w:rPr>
                              <w:t>print</w:t>
                            </w:r>
                            <w:r w:rsidRPr="007A603F">
                              <w:rPr>
                                <w:color w:val="333333"/>
                                <w:sz w:val="18"/>
                                <w:szCs w:val="18"/>
                              </w:rPr>
                              <w:t xml:space="preserve">(Ch[c1], </w:t>
                            </w:r>
                            <w:r w:rsidRPr="007A603F">
                              <w:rPr>
                                <w:color w:val="BA2121"/>
                                <w:sz w:val="18"/>
                                <w:szCs w:val="18"/>
                              </w:rPr>
                              <w:t>"with response:"</w:t>
                            </w:r>
                            <w:r w:rsidRPr="007A603F">
                              <w:rPr>
                                <w:color w:val="333333"/>
                                <w:sz w:val="18"/>
                                <w:szCs w:val="18"/>
                              </w:rPr>
                              <w:t>, beta[c1])</w:t>
                            </w:r>
                          </w:p>
                          <w:p w14:paraId="43627B17" w14:textId="77777777" w:rsidR="007B63C0" w:rsidRPr="007A603F" w:rsidRDefault="007B63C0" w:rsidP="007B63C0">
                            <w:pPr>
                              <w:pStyle w:val="HTMLPreformatted"/>
                              <w:spacing w:line="244" w:lineRule="atLeast"/>
                              <w:rPr>
                                <w:color w:val="333333"/>
                                <w:sz w:val="18"/>
                                <w:szCs w:val="18"/>
                              </w:rPr>
                            </w:pPr>
                            <w:r w:rsidRPr="007A603F">
                              <w:rPr>
                                <w:color w:val="333333"/>
                                <w:sz w:val="18"/>
                                <w:szCs w:val="18"/>
                              </w:rPr>
                              <w:t xml:space="preserve">                </w:t>
                            </w:r>
                            <w:r w:rsidRPr="007A603F">
                              <w:rPr>
                                <w:color w:val="008000"/>
                                <w:sz w:val="18"/>
                                <w:szCs w:val="18"/>
                              </w:rPr>
                              <w:t>print</w:t>
                            </w:r>
                            <w:r w:rsidRPr="007A603F">
                              <w:rPr>
                                <w:color w:val="333333"/>
                                <w:sz w:val="18"/>
                                <w:szCs w:val="18"/>
                              </w:rPr>
                              <w:t xml:space="preserve">(Ch[c2], </w:t>
                            </w:r>
                            <w:r w:rsidRPr="007A603F">
                              <w:rPr>
                                <w:color w:val="BA2121"/>
                                <w:sz w:val="18"/>
                                <w:szCs w:val="18"/>
                              </w:rPr>
                              <w:t>"with response:"</w:t>
                            </w:r>
                            <w:r w:rsidRPr="007A603F">
                              <w:rPr>
                                <w:color w:val="333333"/>
                                <w:sz w:val="18"/>
                                <w:szCs w:val="18"/>
                              </w:rPr>
                              <w:t>, beta[c2])</w:t>
                            </w:r>
                          </w:p>
                          <w:p w14:paraId="3418F713" w14:textId="77777777" w:rsidR="007B63C0" w:rsidRPr="007A603F" w:rsidRDefault="007B63C0" w:rsidP="007B63C0">
                            <w:pPr>
                              <w:pStyle w:val="HTMLPreformatted"/>
                              <w:spacing w:line="244" w:lineRule="atLeast"/>
                              <w:rPr>
                                <w:color w:val="333333"/>
                                <w:sz w:val="18"/>
                                <w:szCs w:val="18"/>
                              </w:rPr>
                            </w:pPr>
                            <w:r w:rsidRPr="007A603F">
                              <w:rPr>
                                <w:color w:val="333333"/>
                                <w:sz w:val="18"/>
                                <w:szCs w:val="18"/>
                              </w:rPr>
                              <w:t xml:space="preserve">                </w:t>
                            </w:r>
                            <w:r w:rsidRPr="007A603F">
                              <w:rPr>
                                <w:color w:val="008000"/>
                                <w:sz w:val="18"/>
                                <w:szCs w:val="18"/>
                              </w:rPr>
                              <w:t>print</w:t>
                            </w:r>
                            <w:r w:rsidRPr="007A603F">
                              <w:rPr>
                                <w:color w:val="333333"/>
                                <w:sz w:val="18"/>
                                <w:szCs w:val="18"/>
                              </w:rPr>
                              <w:t>(</w:t>
                            </w:r>
                            <w:r w:rsidRPr="007A603F">
                              <w:rPr>
                                <w:color w:val="BA2121"/>
                                <w:sz w:val="18"/>
                                <w:szCs w:val="18"/>
                              </w:rPr>
                              <w:t>"The response for the new challenge is: "</w:t>
                            </w:r>
                            <w:r w:rsidRPr="007A603F">
                              <w:rPr>
                                <w:color w:val="333333"/>
                                <w:sz w:val="18"/>
                                <w:szCs w:val="18"/>
                              </w:rPr>
                              <w:t xml:space="preserve">, </w:t>
                            </w:r>
                            <w:proofErr w:type="spellStart"/>
                            <w:r w:rsidRPr="007A603F">
                              <w:rPr>
                                <w:color w:val="333333"/>
                                <w:sz w:val="18"/>
                                <w:szCs w:val="18"/>
                              </w:rPr>
                              <w:t>np</w:t>
                            </w:r>
                            <w:r w:rsidRPr="007A603F">
                              <w:rPr>
                                <w:color w:val="666666"/>
                                <w:sz w:val="18"/>
                                <w:szCs w:val="18"/>
                              </w:rPr>
                              <w:t>.</w:t>
                            </w:r>
                            <w:r w:rsidRPr="007A603F">
                              <w:rPr>
                                <w:color w:val="333333"/>
                                <w:sz w:val="18"/>
                                <w:szCs w:val="18"/>
                              </w:rPr>
                              <w:t>logical_xor</w:t>
                            </w:r>
                            <w:proofErr w:type="spellEnd"/>
                            <w:r w:rsidRPr="007A603F">
                              <w:rPr>
                                <w:color w:val="333333"/>
                                <w:sz w:val="18"/>
                                <w:szCs w:val="18"/>
                              </w:rPr>
                              <w:t>(beta[c1],beta[c2])</w:t>
                            </w:r>
                            <w:r w:rsidRPr="007A603F">
                              <w:rPr>
                                <w:color w:val="666666"/>
                                <w:sz w:val="18"/>
                                <w:szCs w:val="18"/>
                              </w:rPr>
                              <w:t>.</w:t>
                            </w:r>
                            <w:proofErr w:type="spellStart"/>
                            <w:r w:rsidRPr="007A603F">
                              <w:rPr>
                                <w:color w:val="333333"/>
                                <w:sz w:val="18"/>
                                <w:szCs w:val="18"/>
                              </w:rPr>
                              <w:t>astype</w:t>
                            </w:r>
                            <w:proofErr w:type="spellEnd"/>
                            <w:r w:rsidRPr="007A603F">
                              <w:rPr>
                                <w:color w:val="333333"/>
                                <w:sz w:val="18"/>
                                <w:szCs w:val="18"/>
                              </w:rPr>
                              <w:t>(</w:t>
                            </w:r>
                            <w:r w:rsidRPr="007A603F">
                              <w:rPr>
                                <w:color w:val="008000"/>
                                <w:sz w:val="18"/>
                                <w:szCs w:val="18"/>
                              </w:rPr>
                              <w:t>int</w:t>
                            </w:r>
                            <w:r w:rsidRPr="007A603F">
                              <w:rPr>
                                <w:color w:val="333333"/>
                                <w:sz w:val="18"/>
                                <w:szCs w:val="18"/>
                              </w:rPr>
                              <w:t>))</w:t>
                            </w:r>
                          </w:p>
                          <w:p w14:paraId="3CCB65F3" w14:textId="77777777" w:rsidR="007B63C0" w:rsidRPr="007A603F" w:rsidRDefault="007B63C0" w:rsidP="007B63C0">
                            <w:pPr>
                              <w:pStyle w:val="HTMLPreformatted"/>
                              <w:spacing w:line="244" w:lineRule="atLeast"/>
                              <w:rPr>
                                <w:color w:val="333333"/>
                                <w:sz w:val="18"/>
                                <w:szCs w:val="18"/>
                              </w:rPr>
                            </w:pPr>
                            <w:r w:rsidRPr="007A603F">
                              <w:rPr>
                                <w:color w:val="333333"/>
                                <w:sz w:val="18"/>
                                <w:szCs w:val="18"/>
                              </w:rPr>
                              <w:t xml:space="preserve">                </w:t>
                            </w:r>
                            <w:r w:rsidRPr="007A603F">
                              <w:rPr>
                                <w:b/>
                                <w:bCs/>
                                <w:color w:val="008000"/>
                                <w:sz w:val="18"/>
                                <w:szCs w:val="18"/>
                              </w:rPr>
                              <w:t>return</w:t>
                            </w:r>
                          </w:p>
                          <w:p w14:paraId="6212F125" w14:textId="77777777" w:rsidR="007B63C0" w:rsidRPr="007A603F" w:rsidRDefault="007B63C0" w:rsidP="007B63C0">
                            <w:pPr>
                              <w:pStyle w:val="HTMLPreformatted"/>
                              <w:spacing w:line="244" w:lineRule="atLeast"/>
                              <w:rPr>
                                <w:color w:val="333333"/>
                                <w:sz w:val="18"/>
                                <w:szCs w:val="18"/>
                              </w:rPr>
                            </w:pPr>
                            <w:r w:rsidRPr="007A603F">
                              <w:rPr>
                                <w:color w:val="333333"/>
                                <w:sz w:val="18"/>
                                <w:szCs w:val="18"/>
                              </w:rPr>
                              <w:t xml:space="preserve">    </w:t>
                            </w:r>
                            <w:r w:rsidRPr="007A603F">
                              <w:rPr>
                                <w:color w:val="008000"/>
                                <w:sz w:val="18"/>
                                <w:szCs w:val="18"/>
                              </w:rPr>
                              <w:t>print</w:t>
                            </w:r>
                            <w:r w:rsidRPr="007A603F">
                              <w:rPr>
                                <w:color w:val="333333"/>
                                <w:sz w:val="18"/>
                                <w:szCs w:val="18"/>
                              </w:rPr>
                              <w:t>(</w:t>
                            </w:r>
                            <w:r w:rsidRPr="007A603F">
                              <w:rPr>
                                <w:color w:val="BA2121"/>
                                <w:sz w:val="18"/>
                                <w:szCs w:val="18"/>
                              </w:rPr>
                              <w:t>"Oops, there is not match"</w:t>
                            </w:r>
                            <w:r w:rsidRPr="007A603F">
                              <w:rPr>
                                <w:color w:val="333333"/>
                                <w:sz w:val="18"/>
                                <w:szCs w:val="18"/>
                              </w:rPr>
                              <w:t>)</w:t>
                            </w:r>
                          </w:p>
                          <w:p w14:paraId="0BB9F86E" w14:textId="77777777" w:rsidR="007B63C0" w:rsidRPr="007A603F" w:rsidRDefault="007B63C0" w:rsidP="007B63C0">
                            <w:pPr>
                              <w:pStyle w:val="HTMLPreformatted"/>
                              <w:spacing w:line="244" w:lineRule="atLeast"/>
                              <w:rPr>
                                <w:color w:val="333333"/>
                                <w:sz w:val="18"/>
                                <w:szCs w:val="18"/>
                              </w:rPr>
                            </w:pPr>
                          </w:p>
                          <w:p w14:paraId="787C3B38" w14:textId="77777777" w:rsidR="007B63C0" w:rsidRPr="007A603F" w:rsidRDefault="007B63C0" w:rsidP="007B63C0">
                            <w:pPr>
                              <w:pStyle w:val="HTMLPreformatted"/>
                              <w:spacing w:line="244" w:lineRule="atLeast"/>
                              <w:rPr>
                                <w:color w:val="333333"/>
                                <w:sz w:val="18"/>
                                <w:szCs w:val="18"/>
                              </w:rPr>
                            </w:pPr>
                            <w:r w:rsidRPr="007A603F">
                              <w:rPr>
                                <w:color w:val="333333"/>
                                <w:sz w:val="18"/>
                                <w:szCs w:val="18"/>
                              </w:rPr>
                              <w:t xml:space="preserve">Ch </w:t>
                            </w:r>
                            <w:r w:rsidRPr="007A603F">
                              <w:rPr>
                                <w:color w:val="666666"/>
                                <w:sz w:val="18"/>
                                <w:szCs w:val="18"/>
                              </w:rPr>
                              <w:t>=</w:t>
                            </w:r>
                            <w:r w:rsidRPr="007A603F">
                              <w:rPr>
                                <w:color w:val="333333"/>
                                <w:sz w:val="18"/>
                                <w:szCs w:val="18"/>
                              </w:rPr>
                              <w:t xml:space="preserve"> </w:t>
                            </w:r>
                            <w:proofErr w:type="spellStart"/>
                            <w:r w:rsidRPr="007A603F">
                              <w:rPr>
                                <w:color w:val="333333"/>
                                <w:sz w:val="18"/>
                                <w:szCs w:val="18"/>
                              </w:rPr>
                              <w:t>np</w:t>
                            </w:r>
                            <w:r w:rsidRPr="007A603F">
                              <w:rPr>
                                <w:color w:val="666666"/>
                                <w:sz w:val="18"/>
                                <w:szCs w:val="18"/>
                              </w:rPr>
                              <w:t>.</w:t>
                            </w:r>
                            <w:r w:rsidRPr="007A603F">
                              <w:rPr>
                                <w:color w:val="333333"/>
                                <w:sz w:val="18"/>
                                <w:szCs w:val="18"/>
                              </w:rPr>
                              <w:t>array</w:t>
                            </w:r>
                            <w:proofErr w:type="spellEnd"/>
                            <w:r w:rsidRPr="007A603F">
                              <w:rPr>
                                <w:color w:val="333333"/>
                                <w:sz w:val="18"/>
                                <w:szCs w:val="18"/>
                              </w:rPr>
                              <w:t>([</w:t>
                            </w:r>
                          </w:p>
                          <w:p w14:paraId="50F8DA70" w14:textId="77777777" w:rsidR="007B63C0" w:rsidRPr="007A603F" w:rsidRDefault="007B63C0" w:rsidP="007B63C0">
                            <w:pPr>
                              <w:pStyle w:val="HTMLPreformatted"/>
                              <w:spacing w:line="244" w:lineRule="atLeast"/>
                              <w:rPr>
                                <w:color w:val="333333"/>
                                <w:sz w:val="18"/>
                                <w:szCs w:val="18"/>
                              </w:rPr>
                            </w:pPr>
                            <w:r w:rsidRPr="007A603F">
                              <w:rPr>
                                <w:color w:val="333333"/>
                                <w:sz w:val="18"/>
                                <w:szCs w:val="18"/>
                              </w:rPr>
                              <w:t>[</w:t>
                            </w:r>
                            <w:r w:rsidRPr="007A603F">
                              <w:rPr>
                                <w:color w:val="666666"/>
                                <w:sz w:val="18"/>
                                <w:szCs w:val="18"/>
                              </w:rPr>
                              <w:t>1</w:t>
                            </w:r>
                            <w:r w:rsidRPr="007A603F">
                              <w:rPr>
                                <w:color w:val="333333"/>
                                <w:sz w:val="18"/>
                                <w:szCs w:val="18"/>
                              </w:rPr>
                              <w:t>,</w:t>
                            </w:r>
                            <w:r w:rsidRPr="007A603F">
                              <w:rPr>
                                <w:color w:val="666666"/>
                                <w:sz w:val="18"/>
                                <w:szCs w:val="18"/>
                              </w:rPr>
                              <w:t>1</w:t>
                            </w:r>
                            <w:r w:rsidRPr="007A603F">
                              <w:rPr>
                                <w:color w:val="333333"/>
                                <w:sz w:val="18"/>
                                <w:szCs w:val="18"/>
                              </w:rPr>
                              <w:t>,</w:t>
                            </w:r>
                            <w:r w:rsidRPr="007A603F">
                              <w:rPr>
                                <w:color w:val="666666"/>
                                <w:sz w:val="18"/>
                                <w:szCs w:val="18"/>
                              </w:rPr>
                              <w:t>0</w:t>
                            </w:r>
                            <w:r w:rsidRPr="007A603F">
                              <w:rPr>
                                <w:color w:val="333333"/>
                                <w:sz w:val="18"/>
                                <w:szCs w:val="18"/>
                              </w:rPr>
                              <w:t>,</w:t>
                            </w:r>
                            <w:r w:rsidRPr="007A603F">
                              <w:rPr>
                                <w:color w:val="666666"/>
                                <w:sz w:val="18"/>
                                <w:szCs w:val="18"/>
                              </w:rPr>
                              <w:t>0</w:t>
                            </w:r>
                            <w:r w:rsidRPr="007A603F">
                              <w:rPr>
                                <w:color w:val="333333"/>
                                <w:sz w:val="18"/>
                                <w:szCs w:val="18"/>
                              </w:rPr>
                              <w:t>,</w:t>
                            </w:r>
                            <w:r w:rsidRPr="007A603F">
                              <w:rPr>
                                <w:color w:val="666666"/>
                                <w:sz w:val="18"/>
                                <w:szCs w:val="18"/>
                              </w:rPr>
                              <w:t>1</w:t>
                            </w:r>
                            <w:r w:rsidRPr="007A603F">
                              <w:rPr>
                                <w:color w:val="333333"/>
                                <w:sz w:val="18"/>
                                <w:szCs w:val="18"/>
                              </w:rPr>
                              <w:t>,</w:t>
                            </w:r>
                            <w:r w:rsidRPr="007A603F">
                              <w:rPr>
                                <w:color w:val="666666"/>
                                <w:sz w:val="18"/>
                                <w:szCs w:val="18"/>
                              </w:rPr>
                              <w:t>1</w:t>
                            </w:r>
                            <w:r w:rsidRPr="007A603F">
                              <w:rPr>
                                <w:color w:val="333333"/>
                                <w:sz w:val="18"/>
                                <w:szCs w:val="18"/>
                              </w:rPr>
                              <w:t>],</w:t>
                            </w:r>
                          </w:p>
                          <w:p w14:paraId="75E0E7B5" w14:textId="77777777" w:rsidR="007B63C0" w:rsidRPr="007A603F" w:rsidRDefault="007B63C0" w:rsidP="007B63C0">
                            <w:pPr>
                              <w:pStyle w:val="HTMLPreformatted"/>
                              <w:spacing w:line="244" w:lineRule="atLeast"/>
                              <w:rPr>
                                <w:color w:val="333333"/>
                                <w:sz w:val="18"/>
                                <w:szCs w:val="18"/>
                              </w:rPr>
                            </w:pPr>
                            <w:r w:rsidRPr="007A603F">
                              <w:rPr>
                                <w:color w:val="333333"/>
                                <w:sz w:val="18"/>
                                <w:szCs w:val="18"/>
                              </w:rPr>
                              <w:t>[</w:t>
                            </w:r>
                            <w:r w:rsidRPr="007A603F">
                              <w:rPr>
                                <w:color w:val="666666"/>
                                <w:sz w:val="18"/>
                                <w:szCs w:val="18"/>
                              </w:rPr>
                              <w:t>1</w:t>
                            </w:r>
                            <w:r w:rsidRPr="007A603F">
                              <w:rPr>
                                <w:color w:val="333333"/>
                                <w:sz w:val="18"/>
                                <w:szCs w:val="18"/>
                              </w:rPr>
                              <w:t>,</w:t>
                            </w:r>
                            <w:r w:rsidRPr="007A603F">
                              <w:rPr>
                                <w:color w:val="666666"/>
                                <w:sz w:val="18"/>
                                <w:szCs w:val="18"/>
                              </w:rPr>
                              <w:t>0</w:t>
                            </w:r>
                            <w:r w:rsidRPr="007A603F">
                              <w:rPr>
                                <w:color w:val="333333"/>
                                <w:sz w:val="18"/>
                                <w:szCs w:val="18"/>
                              </w:rPr>
                              <w:t>,</w:t>
                            </w:r>
                            <w:r w:rsidRPr="007A603F">
                              <w:rPr>
                                <w:color w:val="666666"/>
                                <w:sz w:val="18"/>
                                <w:szCs w:val="18"/>
                              </w:rPr>
                              <w:t>1</w:t>
                            </w:r>
                            <w:r w:rsidRPr="007A603F">
                              <w:rPr>
                                <w:color w:val="333333"/>
                                <w:sz w:val="18"/>
                                <w:szCs w:val="18"/>
                              </w:rPr>
                              <w:t>,</w:t>
                            </w:r>
                            <w:r w:rsidRPr="007A603F">
                              <w:rPr>
                                <w:color w:val="666666"/>
                                <w:sz w:val="18"/>
                                <w:szCs w:val="18"/>
                              </w:rPr>
                              <w:t>0</w:t>
                            </w:r>
                            <w:r w:rsidRPr="007A603F">
                              <w:rPr>
                                <w:color w:val="333333"/>
                                <w:sz w:val="18"/>
                                <w:szCs w:val="18"/>
                              </w:rPr>
                              <w:t>,</w:t>
                            </w:r>
                            <w:r w:rsidRPr="007A603F">
                              <w:rPr>
                                <w:color w:val="666666"/>
                                <w:sz w:val="18"/>
                                <w:szCs w:val="18"/>
                              </w:rPr>
                              <w:t>1</w:t>
                            </w:r>
                            <w:r w:rsidRPr="007A603F">
                              <w:rPr>
                                <w:color w:val="333333"/>
                                <w:sz w:val="18"/>
                                <w:szCs w:val="18"/>
                              </w:rPr>
                              <w:t>,</w:t>
                            </w:r>
                            <w:r w:rsidRPr="007A603F">
                              <w:rPr>
                                <w:color w:val="666666"/>
                                <w:sz w:val="18"/>
                                <w:szCs w:val="18"/>
                              </w:rPr>
                              <w:t>0</w:t>
                            </w:r>
                            <w:r w:rsidRPr="007A603F">
                              <w:rPr>
                                <w:color w:val="333333"/>
                                <w:sz w:val="18"/>
                                <w:szCs w:val="18"/>
                              </w:rPr>
                              <w:t>],</w:t>
                            </w:r>
                          </w:p>
                          <w:p w14:paraId="5025EF9B" w14:textId="77777777" w:rsidR="007B63C0" w:rsidRPr="007A603F" w:rsidRDefault="007B63C0" w:rsidP="007B63C0">
                            <w:pPr>
                              <w:pStyle w:val="HTMLPreformatted"/>
                              <w:spacing w:line="244" w:lineRule="atLeast"/>
                              <w:rPr>
                                <w:color w:val="333333"/>
                                <w:sz w:val="18"/>
                                <w:szCs w:val="18"/>
                              </w:rPr>
                            </w:pPr>
                            <w:r w:rsidRPr="007A603F">
                              <w:rPr>
                                <w:color w:val="333333"/>
                                <w:sz w:val="18"/>
                                <w:szCs w:val="18"/>
                              </w:rPr>
                              <w:t>[</w:t>
                            </w:r>
                            <w:r w:rsidRPr="007A603F">
                              <w:rPr>
                                <w:color w:val="666666"/>
                                <w:sz w:val="18"/>
                                <w:szCs w:val="18"/>
                              </w:rPr>
                              <w:t>1</w:t>
                            </w:r>
                            <w:r w:rsidRPr="007A603F">
                              <w:rPr>
                                <w:color w:val="333333"/>
                                <w:sz w:val="18"/>
                                <w:szCs w:val="18"/>
                              </w:rPr>
                              <w:t>,</w:t>
                            </w:r>
                            <w:r w:rsidRPr="007A603F">
                              <w:rPr>
                                <w:color w:val="666666"/>
                                <w:sz w:val="18"/>
                                <w:szCs w:val="18"/>
                              </w:rPr>
                              <w:t>1</w:t>
                            </w:r>
                            <w:r w:rsidRPr="007A603F">
                              <w:rPr>
                                <w:color w:val="333333"/>
                                <w:sz w:val="18"/>
                                <w:szCs w:val="18"/>
                              </w:rPr>
                              <w:t>,</w:t>
                            </w:r>
                            <w:r w:rsidRPr="007A603F">
                              <w:rPr>
                                <w:color w:val="666666"/>
                                <w:sz w:val="18"/>
                                <w:szCs w:val="18"/>
                              </w:rPr>
                              <w:t>1</w:t>
                            </w:r>
                            <w:r w:rsidRPr="007A603F">
                              <w:rPr>
                                <w:color w:val="333333"/>
                                <w:sz w:val="18"/>
                                <w:szCs w:val="18"/>
                              </w:rPr>
                              <w:t>,</w:t>
                            </w:r>
                            <w:r w:rsidRPr="007A603F">
                              <w:rPr>
                                <w:color w:val="666666"/>
                                <w:sz w:val="18"/>
                                <w:szCs w:val="18"/>
                              </w:rPr>
                              <w:t>0</w:t>
                            </w:r>
                            <w:r w:rsidRPr="007A603F">
                              <w:rPr>
                                <w:color w:val="333333"/>
                                <w:sz w:val="18"/>
                                <w:szCs w:val="18"/>
                              </w:rPr>
                              <w:t>,</w:t>
                            </w:r>
                            <w:r w:rsidRPr="007A603F">
                              <w:rPr>
                                <w:color w:val="666666"/>
                                <w:sz w:val="18"/>
                                <w:szCs w:val="18"/>
                              </w:rPr>
                              <w:t>1</w:t>
                            </w:r>
                            <w:r w:rsidRPr="007A603F">
                              <w:rPr>
                                <w:color w:val="333333"/>
                                <w:sz w:val="18"/>
                                <w:szCs w:val="18"/>
                              </w:rPr>
                              <w:t>,</w:t>
                            </w:r>
                            <w:r w:rsidRPr="007A603F">
                              <w:rPr>
                                <w:color w:val="666666"/>
                                <w:sz w:val="18"/>
                                <w:szCs w:val="18"/>
                              </w:rPr>
                              <w:t>1</w:t>
                            </w:r>
                            <w:r w:rsidRPr="007A603F">
                              <w:rPr>
                                <w:color w:val="333333"/>
                                <w:sz w:val="18"/>
                                <w:szCs w:val="18"/>
                              </w:rPr>
                              <w:t>],</w:t>
                            </w:r>
                          </w:p>
                          <w:p w14:paraId="5A65FA07" w14:textId="77777777" w:rsidR="007B63C0" w:rsidRPr="007A603F" w:rsidRDefault="007B63C0" w:rsidP="007B63C0">
                            <w:pPr>
                              <w:pStyle w:val="HTMLPreformatted"/>
                              <w:spacing w:line="244" w:lineRule="atLeast"/>
                              <w:rPr>
                                <w:color w:val="333333"/>
                                <w:sz w:val="18"/>
                                <w:szCs w:val="18"/>
                              </w:rPr>
                            </w:pPr>
                            <w:r w:rsidRPr="007A603F">
                              <w:rPr>
                                <w:color w:val="333333"/>
                                <w:sz w:val="18"/>
                                <w:szCs w:val="18"/>
                              </w:rPr>
                              <w:t>[</w:t>
                            </w:r>
                            <w:r w:rsidRPr="007A603F">
                              <w:rPr>
                                <w:color w:val="666666"/>
                                <w:sz w:val="18"/>
                                <w:szCs w:val="18"/>
                              </w:rPr>
                              <w:t>0</w:t>
                            </w:r>
                            <w:r w:rsidRPr="007A603F">
                              <w:rPr>
                                <w:color w:val="333333"/>
                                <w:sz w:val="18"/>
                                <w:szCs w:val="18"/>
                              </w:rPr>
                              <w:t>,</w:t>
                            </w:r>
                            <w:r w:rsidRPr="007A603F">
                              <w:rPr>
                                <w:color w:val="666666"/>
                                <w:sz w:val="18"/>
                                <w:szCs w:val="18"/>
                              </w:rPr>
                              <w:t>0</w:t>
                            </w:r>
                            <w:r w:rsidRPr="007A603F">
                              <w:rPr>
                                <w:color w:val="333333"/>
                                <w:sz w:val="18"/>
                                <w:szCs w:val="18"/>
                              </w:rPr>
                              <w:t>,</w:t>
                            </w:r>
                            <w:r w:rsidRPr="007A603F">
                              <w:rPr>
                                <w:color w:val="666666"/>
                                <w:sz w:val="18"/>
                                <w:szCs w:val="18"/>
                              </w:rPr>
                              <w:t>1</w:t>
                            </w:r>
                            <w:r w:rsidRPr="007A603F">
                              <w:rPr>
                                <w:color w:val="333333"/>
                                <w:sz w:val="18"/>
                                <w:szCs w:val="18"/>
                              </w:rPr>
                              <w:t>,</w:t>
                            </w:r>
                            <w:r w:rsidRPr="007A603F">
                              <w:rPr>
                                <w:color w:val="666666"/>
                                <w:sz w:val="18"/>
                                <w:szCs w:val="18"/>
                              </w:rPr>
                              <w:t>1</w:t>
                            </w:r>
                            <w:r w:rsidRPr="007A603F">
                              <w:rPr>
                                <w:color w:val="333333"/>
                                <w:sz w:val="18"/>
                                <w:szCs w:val="18"/>
                              </w:rPr>
                              <w:t>,</w:t>
                            </w:r>
                            <w:r w:rsidRPr="007A603F">
                              <w:rPr>
                                <w:color w:val="666666"/>
                                <w:sz w:val="18"/>
                                <w:szCs w:val="18"/>
                              </w:rPr>
                              <w:t>0</w:t>
                            </w:r>
                            <w:r w:rsidRPr="007A603F">
                              <w:rPr>
                                <w:color w:val="333333"/>
                                <w:sz w:val="18"/>
                                <w:szCs w:val="18"/>
                              </w:rPr>
                              <w:t>,</w:t>
                            </w:r>
                            <w:r w:rsidRPr="007A603F">
                              <w:rPr>
                                <w:color w:val="666666"/>
                                <w:sz w:val="18"/>
                                <w:szCs w:val="18"/>
                              </w:rPr>
                              <w:t>0</w:t>
                            </w:r>
                            <w:r w:rsidRPr="007A603F">
                              <w:rPr>
                                <w:color w:val="333333"/>
                                <w:sz w:val="18"/>
                                <w:szCs w:val="18"/>
                              </w:rPr>
                              <w:t>]])</w:t>
                            </w:r>
                          </w:p>
                          <w:p w14:paraId="1535CDE4" w14:textId="77777777" w:rsidR="007B63C0" w:rsidRPr="007A603F" w:rsidRDefault="007B63C0" w:rsidP="007B63C0">
                            <w:pPr>
                              <w:pStyle w:val="HTMLPreformatted"/>
                              <w:spacing w:line="244" w:lineRule="atLeast"/>
                              <w:rPr>
                                <w:color w:val="333333"/>
                                <w:sz w:val="18"/>
                                <w:szCs w:val="18"/>
                              </w:rPr>
                            </w:pPr>
                          </w:p>
                          <w:p w14:paraId="4C285428" w14:textId="77777777" w:rsidR="007B63C0" w:rsidRPr="007A603F" w:rsidRDefault="007B63C0" w:rsidP="007B63C0">
                            <w:pPr>
                              <w:pStyle w:val="HTMLPreformatted"/>
                              <w:spacing w:line="244" w:lineRule="atLeast"/>
                              <w:rPr>
                                <w:color w:val="333333"/>
                                <w:sz w:val="18"/>
                                <w:szCs w:val="18"/>
                              </w:rPr>
                            </w:pPr>
                            <w:r w:rsidRPr="007A603F">
                              <w:rPr>
                                <w:i/>
                                <w:iCs/>
                                <w:color w:val="408080"/>
                                <w:sz w:val="18"/>
                                <w:szCs w:val="18"/>
                              </w:rPr>
                              <w:t># Define response for challenges c1 to c4</w:t>
                            </w:r>
                          </w:p>
                          <w:p w14:paraId="42316271" w14:textId="77777777" w:rsidR="007B63C0" w:rsidRPr="007A603F" w:rsidRDefault="007B63C0" w:rsidP="007B63C0">
                            <w:pPr>
                              <w:pStyle w:val="HTMLPreformatted"/>
                              <w:spacing w:line="244" w:lineRule="atLeast"/>
                              <w:rPr>
                                <w:color w:val="333333"/>
                                <w:sz w:val="18"/>
                                <w:szCs w:val="18"/>
                              </w:rPr>
                            </w:pPr>
                            <w:r w:rsidRPr="007A603F">
                              <w:rPr>
                                <w:color w:val="333333"/>
                                <w:sz w:val="18"/>
                                <w:szCs w:val="18"/>
                              </w:rPr>
                              <w:t xml:space="preserve">beta </w:t>
                            </w:r>
                            <w:r w:rsidRPr="007A603F">
                              <w:rPr>
                                <w:color w:val="666666"/>
                                <w:sz w:val="18"/>
                                <w:szCs w:val="18"/>
                              </w:rPr>
                              <w:t>=</w:t>
                            </w:r>
                            <w:r w:rsidRPr="007A603F">
                              <w:rPr>
                                <w:color w:val="333333"/>
                                <w:sz w:val="18"/>
                                <w:szCs w:val="18"/>
                              </w:rPr>
                              <w:t xml:space="preserve"> </w:t>
                            </w:r>
                            <w:proofErr w:type="spellStart"/>
                            <w:r w:rsidRPr="007A603F">
                              <w:rPr>
                                <w:color w:val="333333"/>
                                <w:sz w:val="18"/>
                                <w:szCs w:val="18"/>
                              </w:rPr>
                              <w:t>np</w:t>
                            </w:r>
                            <w:r w:rsidRPr="007A603F">
                              <w:rPr>
                                <w:color w:val="666666"/>
                                <w:sz w:val="18"/>
                                <w:szCs w:val="18"/>
                              </w:rPr>
                              <w:t>.</w:t>
                            </w:r>
                            <w:r w:rsidRPr="007A603F">
                              <w:rPr>
                                <w:color w:val="333333"/>
                                <w:sz w:val="18"/>
                                <w:szCs w:val="18"/>
                              </w:rPr>
                              <w:t>array</w:t>
                            </w:r>
                            <w:proofErr w:type="spellEnd"/>
                            <w:r w:rsidRPr="007A603F">
                              <w:rPr>
                                <w:color w:val="333333"/>
                                <w:sz w:val="18"/>
                                <w:szCs w:val="18"/>
                              </w:rPr>
                              <w:t>([</w:t>
                            </w:r>
                            <w:r w:rsidRPr="007A603F">
                              <w:rPr>
                                <w:color w:val="666666"/>
                                <w:sz w:val="18"/>
                                <w:szCs w:val="18"/>
                              </w:rPr>
                              <w:t>0</w:t>
                            </w:r>
                            <w:r w:rsidRPr="007A603F">
                              <w:rPr>
                                <w:color w:val="333333"/>
                                <w:sz w:val="18"/>
                                <w:szCs w:val="18"/>
                              </w:rPr>
                              <w:t>,</w:t>
                            </w:r>
                            <w:r w:rsidRPr="007A603F">
                              <w:rPr>
                                <w:color w:val="666666"/>
                                <w:sz w:val="18"/>
                                <w:szCs w:val="18"/>
                              </w:rPr>
                              <w:t>0</w:t>
                            </w:r>
                            <w:r w:rsidRPr="007A603F">
                              <w:rPr>
                                <w:color w:val="333333"/>
                                <w:sz w:val="18"/>
                                <w:szCs w:val="18"/>
                              </w:rPr>
                              <w:t>,</w:t>
                            </w:r>
                            <w:r w:rsidRPr="007A603F">
                              <w:rPr>
                                <w:color w:val="666666"/>
                                <w:sz w:val="18"/>
                                <w:szCs w:val="18"/>
                              </w:rPr>
                              <w:t>1</w:t>
                            </w:r>
                            <w:r w:rsidRPr="007A603F">
                              <w:rPr>
                                <w:color w:val="333333"/>
                                <w:sz w:val="18"/>
                                <w:szCs w:val="18"/>
                              </w:rPr>
                              <w:t>,</w:t>
                            </w:r>
                            <w:r w:rsidRPr="007A603F">
                              <w:rPr>
                                <w:color w:val="666666"/>
                                <w:sz w:val="18"/>
                                <w:szCs w:val="18"/>
                              </w:rPr>
                              <w:t>1</w:t>
                            </w:r>
                            <w:r w:rsidRPr="007A603F">
                              <w:rPr>
                                <w:color w:val="333333"/>
                                <w:sz w:val="18"/>
                                <w:szCs w:val="18"/>
                              </w:rPr>
                              <w:t>])</w:t>
                            </w:r>
                          </w:p>
                          <w:p w14:paraId="7B9A4FB4" w14:textId="77777777" w:rsidR="007B63C0" w:rsidRPr="007A603F" w:rsidRDefault="007B63C0" w:rsidP="007B63C0">
                            <w:pPr>
                              <w:pStyle w:val="HTMLPreformatted"/>
                              <w:spacing w:line="244" w:lineRule="atLeast"/>
                              <w:rPr>
                                <w:color w:val="333333"/>
                                <w:sz w:val="18"/>
                                <w:szCs w:val="18"/>
                              </w:rPr>
                            </w:pPr>
                          </w:p>
                          <w:p w14:paraId="69F0B79B" w14:textId="77777777" w:rsidR="007B63C0" w:rsidRPr="007A603F" w:rsidRDefault="007B63C0" w:rsidP="007B63C0">
                            <w:pPr>
                              <w:pStyle w:val="HTMLPreformatted"/>
                              <w:spacing w:line="244" w:lineRule="atLeast"/>
                              <w:rPr>
                                <w:color w:val="333333"/>
                                <w:sz w:val="18"/>
                                <w:szCs w:val="18"/>
                              </w:rPr>
                            </w:pPr>
                            <w:r w:rsidRPr="007A603F">
                              <w:rPr>
                                <w:i/>
                                <w:iCs/>
                                <w:color w:val="408080"/>
                                <w:sz w:val="18"/>
                                <w:szCs w:val="18"/>
                              </w:rPr>
                              <w:t xml:space="preserve"># Define new challenge ca and </w:t>
                            </w:r>
                            <w:proofErr w:type="spellStart"/>
                            <w:r w:rsidRPr="007A603F">
                              <w:rPr>
                                <w:i/>
                                <w:iCs/>
                                <w:color w:val="408080"/>
                                <w:sz w:val="18"/>
                                <w:szCs w:val="18"/>
                              </w:rPr>
                              <w:t>cb</w:t>
                            </w:r>
                            <w:proofErr w:type="spellEnd"/>
                          </w:p>
                          <w:p w14:paraId="52C0A207" w14:textId="77777777" w:rsidR="007B63C0" w:rsidRPr="007A603F" w:rsidRDefault="007B63C0" w:rsidP="007B63C0">
                            <w:pPr>
                              <w:pStyle w:val="HTMLPreformatted"/>
                              <w:spacing w:line="244" w:lineRule="atLeast"/>
                              <w:rPr>
                                <w:color w:val="333333"/>
                                <w:sz w:val="18"/>
                                <w:szCs w:val="18"/>
                              </w:rPr>
                            </w:pPr>
                            <w:r w:rsidRPr="007A603F">
                              <w:rPr>
                                <w:color w:val="333333"/>
                                <w:sz w:val="18"/>
                                <w:szCs w:val="18"/>
                              </w:rPr>
                              <w:t xml:space="preserve">ca </w:t>
                            </w:r>
                            <w:r w:rsidRPr="007A603F">
                              <w:rPr>
                                <w:color w:val="666666"/>
                                <w:sz w:val="18"/>
                                <w:szCs w:val="18"/>
                              </w:rPr>
                              <w:t>=</w:t>
                            </w:r>
                            <w:r w:rsidRPr="007A603F">
                              <w:rPr>
                                <w:color w:val="333333"/>
                                <w:sz w:val="18"/>
                                <w:szCs w:val="18"/>
                              </w:rPr>
                              <w:t xml:space="preserve"> </w:t>
                            </w:r>
                            <w:proofErr w:type="spellStart"/>
                            <w:r w:rsidRPr="007A603F">
                              <w:rPr>
                                <w:color w:val="333333"/>
                                <w:sz w:val="18"/>
                                <w:szCs w:val="18"/>
                              </w:rPr>
                              <w:t>np</w:t>
                            </w:r>
                            <w:r w:rsidRPr="007A603F">
                              <w:rPr>
                                <w:color w:val="666666"/>
                                <w:sz w:val="18"/>
                                <w:szCs w:val="18"/>
                              </w:rPr>
                              <w:t>.</w:t>
                            </w:r>
                            <w:r w:rsidRPr="007A603F">
                              <w:rPr>
                                <w:color w:val="333333"/>
                                <w:sz w:val="18"/>
                                <w:szCs w:val="18"/>
                              </w:rPr>
                              <w:t>array</w:t>
                            </w:r>
                            <w:proofErr w:type="spellEnd"/>
                            <w:r w:rsidRPr="007A603F">
                              <w:rPr>
                                <w:color w:val="333333"/>
                                <w:sz w:val="18"/>
                                <w:szCs w:val="18"/>
                              </w:rPr>
                              <w:t>([</w:t>
                            </w:r>
                            <w:r w:rsidRPr="007A603F">
                              <w:rPr>
                                <w:color w:val="666666"/>
                                <w:sz w:val="18"/>
                                <w:szCs w:val="18"/>
                              </w:rPr>
                              <w:t>0</w:t>
                            </w:r>
                            <w:r w:rsidRPr="007A603F">
                              <w:rPr>
                                <w:color w:val="333333"/>
                                <w:sz w:val="18"/>
                                <w:szCs w:val="18"/>
                              </w:rPr>
                              <w:t>,</w:t>
                            </w:r>
                            <w:r w:rsidRPr="007A603F">
                              <w:rPr>
                                <w:color w:val="666666"/>
                                <w:sz w:val="18"/>
                                <w:szCs w:val="18"/>
                              </w:rPr>
                              <w:t>1</w:t>
                            </w:r>
                            <w:r w:rsidRPr="007A603F">
                              <w:rPr>
                                <w:color w:val="333333"/>
                                <w:sz w:val="18"/>
                                <w:szCs w:val="18"/>
                              </w:rPr>
                              <w:t>,</w:t>
                            </w:r>
                            <w:r w:rsidRPr="007A603F">
                              <w:rPr>
                                <w:color w:val="666666"/>
                                <w:sz w:val="18"/>
                                <w:szCs w:val="18"/>
                              </w:rPr>
                              <w:t>1</w:t>
                            </w:r>
                            <w:r w:rsidRPr="007A603F">
                              <w:rPr>
                                <w:color w:val="333333"/>
                                <w:sz w:val="18"/>
                                <w:szCs w:val="18"/>
                              </w:rPr>
                              <w:t>,</w:t>
                            </w:r>
                            <w:r w:rsidRPr="007A603F">
                              <w:rPr>
                                <w:color w:val="666666"/>
                                <w:sz w:val="18"/>
                                <w:szCs w:val="18"/>
                              </w:rPr>
                              <w:t>0</w:t>
                            </w:r>
                            <w:r w:rsidRPr="007A603F">
                              <w:rPr>
                                <w:color w:val="333333"/>
                                <w:sz w:val="18"/>
                                <w:szCs w:val="18"/>
                              </w:rPr>
                              <w:t>,</w:t>
                            </w:r>
                            <w:r w:rsidRPr="007A603F">
                              <w:rPr>
                                <w:color w:val="666666"/>
                                <w:sz w:val="18"/>
                                <w:szCs w:val="18"/>
                              </w:rPr>
                              <w:t>0</w:t>
                            </w:r>
                            <w:r w:rsidRPr="007A603F">
                              <w:rPr>
                                <w:color w:val="333333"/>
                                <w:sz w:val="18"/>
                                <w:szCs w:val="18"/>
                              </w:rPr>
                              <w:t>,</w:t>
                            </w:r>
                            <w:r w:rsidRPr="007A603F">
                              <w:rPr>
                                <w:color w:val="666666"/>
                                <w:sz w:val="18"/>
                                <w:szCs w:val="18"/>
                              </w:rPr>
                              <w:t>1</w:t>
                            </w:r>
                            <w:r w:rsidRPr="007A603F">
                              <w:rPr>
                                <w:color w:val="333333"/>
                                <w:sz w:val="18"/>
                                <w:szCs w:val="18"/>
                              </w:rPr>
                              <w:t>])</w:t>
                            </w:r>
                          </w:p>
                          <w:p w14:paraId="4314D5E3" w14:textId="77777777" w:rsidR="007B63C0" w:rsidRPr="007A603F" w:rsidRDefault="007B63C0" w:rsidP="007B63C0">
                            <w:pPr>
                              <w:pStyle w:val="HTMLPreformatted"/>
                              <w:spacing w:line="244" w:lineRule="atLeast"/>
                              <w:rPr>
                                <w:color w:val="333333"/>
                                <w:sz w:val="18"/>
                                <w:szCs w:val="18"/>
                              </w:rPr>
                            </w:pPr>
                            <w:proofErr w:type="spellStart"/>
                            <w:r w:rsidRPr="007A603F">
                              <w:rPr>
                                <w:color w:val="333333"/>
                                <w:sz w:val="18"/>
                                <w:szCs w:val="18"/>
                              </w:rPr>
                              <w:t>cb</w:t>
                            </w:r>
                            <w:proofErr w:type="spellEnd"/>
                            <w:r w:rsidRPr="007A603F">
                              <w:rPr>
                                <w:color w:val="333333"/>
                                <w:sz w:val="18"/>
                                <w:szCs w:val="18"/>
                              </w:rPr>
                              <w:t xml:space="preserve"> </w:t>
                            </w:r>
                            <w:r w:rsidRPr="007A603F">
                              <w:rPr>
                                <w:color w:val="666666"/>
                                <w:sz w:val="18"/>
                                <w:szCs w:val="18"/>
                              </w:rPr>
                              <w:t>=</w:t>
                            </w:r>
                            <w:r w:rsidRPr="007A603F">
                              <w:rPr>
                                <w:color w:val="333333"/>
                                <w:sz w:val="18"/>
                                <w:szCs w:val="18"/>
                              </w:rPr>
                              <w:t xml:space="preserve"> </w:t>
                            </w:r>
                            <w:proofErr w:type="spellStart"/>
                            <w:r w:rsidRPr="007A603F">
                              <w:rPr>
                                <w:color w:val="333333"/>
                                <w:sz w:val="18"/>
                                <w:szCs w:val="18"/>
                              </w:rPr>
                              <w:t>np</w:t>
                            </w:r>
                            <w:r w:rsidRPr="007A603F">
                              <w:rPr>
                                <w:color w:val="666666"/>
                                <w:sz w:val="18"/>
                                <w:szCs w:val="18"/>
                              </w:rPr>
                              <w:t>.</w:t>
                            </w:r>
                            <w:r w:rsidRPr="007A603F">
                              <w:rPr>
                                <w:color w:val="333333"/>
                                <w:sz w:val="18"/>
                                <w:szCs w:val="18"/>
                              </w:rPr>
                              <w:t>array</w:t>
                            </w:r>
                            <w:proofErr w:type="spellEnd"/>
                            <w:r w:rsidRPr="007A603F">
                              <w:rPr>
                                <w:color w:val="333333"/>
                                <w:sz w:val="18"/>
                                <w:szCs w:val="18"/>
                              </w:rPr>
                              <w:t>([</w:t>
                            </w:r>
                            <w:r w:rsidRPr="007A603F">
                              <w:rPr>
                                <w:color w:val="666666"/>
                                <w:sz w:val="18"/>
                                <w:szCs w:val="18"/>
                              </w:rPr>
                              <w:t>1</w:t>
                            </w:r>
                            <w:r w:rsidRPr="007A603F">
                              <w:rPr>
                                <w:color w:val="333333"/>
                                <w:sz w:val="18"/>
                                <w:szCs w:val="18"/>
                              </w:rPr>
                              <w:t>,</w:t>
                            </w:r>
                            <w:r w:rsidRPr="007A603F">
                              <w:rPr>
                                <w:color w:val="666666"/>
                                <w:sz w:val="18"/>
                                <w:szCs w:val="18"/>
                              </w:rPr>
                              <w:t>1</w:t>
                            </w:r>
                            <w:r w:rsidRPr="007A603F">
                              <w:rPr>
                                <w:color w:val="333333"/>
                                <w:sz w:val="18"/>
                                <w:szCs w:val="18"/>
                              </w:rPr>
                              <w:t>,</w:t>
                            </w:r>
                            <w:r w:rsidRPr="007A603F">
                              <w:rPr>
                                <w:color w:val="666666"/>
                                <w:sz w:val="18"/>
                                <w:szCs w:val="18"/>
                              </w:rPr>
                              <w:t>0</w:t>
                            </w:r>
                            <w:r w:rsidRPr="007A603F">
                              <w:rPr>
                                <w:color w:val="333333"/>
                                <w:sz w:val="18"/>
                                <w:szCs w:val="18"/>
                              </w:rPr>
                              <w:t>,</w:t>
                            </w:r>
                            <w:r w:rsidRPr="007A603F">
                              <w:rPr>
                                <w:color w:val="666666"/>
                                <w:sz w:val="18"/>
                                <w:szCs w:val="18"/>
                              </w:rPr>
                              <w:t>1</w:t>
                            </w:r>
                            <w:r w:rsidRPr="007A603F">
                              <w:rPr>
                                <w:color w:val="333333"/>
                                <w:sz w:val="18"/>
                                <w:szCs w:val="18"/>
                              </w:rPr>
                              <w:t>,</w:t>
                            </w:r>
                            <w:r w:rsidRPr="007A603F">
                              <w:rPr>
                                <w:color w:val="666666"/>
                                <w:sz w:val="18"/>
                                <w:szCs w:val="18"/>
                              </w:rPr>
                              <w:t>1</w:t>
                            </w:r>
                            <w:r w:rsidRPr="007A603F">
                              <w:rPr>
                                <w:color w:val="333333"/>
                                <w:sz w:val="18"/>
                                <w:szCs w:val="18"/>
                              </w:rPr>
                              <w:t>,</w:t>
                            </w:r>
                            <w:r w:rsidRPr="007A603F">
                              <w:rPr>
                                <w:color w:val="666666"/>
                                <w:sz w:val="18"/>
                                <w:szCs w:val="18"/>
                              </w:rPr>
                              <w:t>1</w:t>
                            </w:r>
                            <w:r w:rsidRPr="007A603F">
                              <w:rPr>
                                <w:color w:val="333333"/>
                                <w:sz w:val="18"/>
                                <w:szCs w:val="18"/>
                              </w:rPr>
                              <w:t>])</w:t>
                            </w:r>
                          </w:p>
                          <w:p w14:paraId="115E3C29" w14:textId="77777777" w:rsidR="007B63C0" w:rsidRPr="007A603F" w:rsidRDefault="007B63C0" w:rsidP="007B63C0">
                            <w:pPr>
                              <w:pStyle w:val="HTMLPreformatted"/>
                              <w:spacing w:line="244" w:lineRule="atLeast"/>
                              <w:rPr>
                                <w:color w:val="333333"/>
                                <w:sz w:val="18"/>
                                <w:szCs w:val="18"/>
                              </w:rPr>
                            </w:pPr>
                            <w:r w:rsidRPr="007A603F">
                              <w:rPr>
                                <w:i/>
                                <w:iCs/>
                                <w:color w:val="408080"/>
                                <w:sz w:val="18"/>
                                <w:szCs w:val="18"/>
                              </w:rPr>
                              <w:t># Get response for new challenges</w:t>
                            </w:r>
                          </w:p>
                          <w:p w14:paraId="6736AA70" w14:textId="77777777" w:rsidR="007B63C0" w:rsidRPr="007A603F" w:rsidRDefault="007B63C0" w:rsidP="007B63C0">
                            <w:pPr>
                              <w:pStyle w:val="HTMLPreformatted"/>
                              <w:spacing w:line="244" w:lineRule="atLeast"/>
                              <w:rPr>
                                <w:color w:val="333333"/>
                                <w:sz w:val="18"/>
                                <w:szCs w:val="18"/>
                              </w:rPr>
                            </w:pPr>
                            <w:proofErr w:type="spellStart"/>
                            <w:r w:rsidRPr="007A603F">
                              <w:rPr>
                                <w:color w:val="333333"/>
                                <w:sz w:val="18"/>
                                <w:szCs w:val="18"/>
                              </w:rPr>
                              <w:t>getResponse</w:t>
                            </w:r>
                            <w:proofErr w:type="spellEnd"/>
                            <w:r w:rsidRPr="007A603F">
                              <w:rPr>
                                <w:color w:val="333333"/>
                                <w:sz w:val="18"/>
                                <w:szCs w:val="18"/>
                              </w:rPr>
                              <w:t>(</w:t>
                            </w:r>
                            <w:proofErr w:type="spellStart"/>
                            <w:r w:rsidRPr="007A603F">
                              <w:rPr>
                                <w:color w:val="333333"/>
                                <w:sz w:val="18"/>
                                <w:szCs w:val="18"/>
                              </w:rPr>
                              <w:t>Ch,beta,ca</w:t>
                            </w:r>
                            <w:proofErr w:type="spellEnd"/>
                            <w:r w:rsidRPr="007A603F">
                              <w:rPr>
                                <w:color w:val="333333"/>
                                <w:sz w:val="18"/>
                                <w:szCs w:val="18"/>
                              </w:rPr>
                              <w:t>)</w:t>
                            </w:r>
                          </w:p>
                          <w:p w14:paraId="373577B6" w14:textId="77777777" w:rsidR="007B63C0" w:rsidRPr="007A603F" w:rsidRDefault="007B63C0" w:rsidP="007B63C0">
                            <w:pPr>
                              <w:pStyle w:val="HTMLPreformatted"/>
                              <w:spacing w:line="244" w:lineRule="atLeast"/>
                              <w:rPr>
                                <w:color w:val="333333"/>
                                <w:sz w:val="18"/>
                                <w:szCs w:val="18"/>
                              </w:rPr>
                            </w:pPr>
                            <w:r w:rsidRPr="007A603F">
                              <w:rPr>
                                <w:color w:val="008000"/>
                                <w:sz w:val="18"/>
                                <w:szCs w:val="18"/>
                              </w:rPr>
                              <w:t>print</w:t>
                            </w:r>
                            <w:r w:rsidRPr="007A603F">
                              <w:rPr>
                                <w:color w:val="333333"/>
                                <w:sz w:val="18"/>
                                <w:szCs w:val="18"/>
                              </w:rPr>
                              <w:t>(</w:t>
                            </w:r>
                            <w:r w:rsidRPr="007A603F">
                              <w:rPr>
                                <w:color w:val="BA2121"/>
                                <w:sz w:val="18"/>
                                <w:szCs w:val="18"/>
                              </w:rPr>
                              <w:t>""</w:t>
                            </w:r>
                            <w:r w:rsidRPr="007A603F">
                              <w:rPr>
                                <w:color w:val="333333"/>
                                <w:sz w:val="18"/>
                                <w:szCs w:val="18"/>
                              </w:rPr>
                              <w:t>)</w:t>
                            </w:r>
                          </w:p>
                          <w:p w14:paraId="193E3F9C" w14:textId="77777777" w:rsidR="007B63C0" w:rsidRPr="007A603F" w:rsidRDefault="007B63C0" w:rsidP="007B63C0">
                            <w:pPr>
                              <w:pStyle w:val="HTMLPreformatted"/>
                              <w:spacing w:line="244" w:lineRule="atLeast"/>
                              <w:rPr>
                                <w:color w:val="333333"/>
                                <w:sz w:val="18"/>
                                <w:szCs w:val="18"/>
                              </w:rPr>
                            </w:pPr>
                            <w:proofErr w:type="spellStart"/>
                            <w:r w:rsidRPr="007A603F">
                              <w:rPr>
                                <w:color w:val="333333"/>
                                <w:sz w:val="18"/>
                                <w:szCs w:val="18"/>
                              </w:rPr>
                              <w:t>getResponse</w:t>
                            </w:r>
                            <w:proofErr w:type="spellEnd"/>
                            <w:r w:rsidRPr="007A603F">
                              <w:rPr>
                                <w:color w:val="333333"/>
                                <w:sz w:val="18"/>
                                <w:szCs w:val="18"/>
                              </w:rPr>
                              <w:t>(</w:t>
                            </w:r>
                            <w:proofErr w:type="spellStart"/>
                            <w:r w:rsidRPr="007A603F">
                              <w:rPr>
                                <w:color w:val="333333"/>
                                <w:sz w:val="18"/>
                                <w:szCs w:val="18"/>
                              </w:rPr>
                              <w:t>Ch,beta,cb</w:t>
                            </w:r>
                            <w:proofErr w:type="spellEnd"/>
                            <w:r w:rsidRPr="007A603F">
                              <w:rPr>
                                <w:color w:val="333333"/>
                                <w:sz w:val="18"/>
                                <w:szCs w:val="18"/>
                              </w:rPr>
                              <w:t>)</w:t>
                            </w:r>
                          </w:p>
                          <w:p w14:paraId="675F7F81" w14:textId="77777777" w:rsidR="0015361A" w:rsidRPr="007A603F" w:rsidRDefault="0015361A" w:rsidP="0015361A">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A66EE81" id="Text Box 20" o:spid="_x0000_s1028" type="#_x0000_t202" style="width:467.05pt;height:45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" fillcolor="white [3201]" strokeweight=".5pt">
                <v:textbox>
                  <w:txbxContent>
                    <w:p w14:paraId="4CE419BD" w14:textId="77777777" w:rsidR="007B63C0" w:rsidRPr="007A603F" w:rsidRDefault="007B63C0" w:rsidP="007B63C0">
                      <w:pPr>
                        <w:pStyle w:val="HTMLPreformatted"/>
                        <w:spacing w:line="244" w:lineRule="atLeast"/>
                        <w:rPr>
                          <w:color w:val="333333"/>
                          <w:sz w:val="18"/>
                          <w:szCs w:val="18"/>
                        </w:rPr>
                      </w:pPr>
                      <w:r w:rsidRPr="007A603F">
                        <w:rPr>
                          <w:i/>
                          <w:iCs/>
                          <w:color w:val="408080"/>
                          <w:sz w:val="18"/>
                          <w:szCs w:val="18"/>
                        </w:rPr>
                        <w:t># Define challenges matrix</w:t>
                      </w:r>
                    </w:p>
                    <w:p w14:paraId="65BC57E7" w14:textId="77777777" w:rsidR="007B63C0" w:rsidRPr="007A603F" w:rsidRDefault="007B63C0" w:rsidP="007B63C0">
                      <w:pPr>
                        <w:pStyle w:val="HTMLPreformatted"/>
                        <w:spacing w:line="244" w:lineRule="atLeast"/>
                        <w:rPr>
                          <w:color w:val="333333"/>
                          <w:sz w:val="18"/>
                          <w:szCs w:val="18"/>
                        </w:rPr>
                      </w:pPr>
                      <w:r w:rsidRPr="007A603F">
                        <w:rPr>
                          <w:b/>
                          <w:bCs/>
                          <w:color w:val="008000"/>
                          <w:sz w:val="18"/>
                          <w:szCs w:val="18"/>
                        </w:rPr>
                        <w:t>import</w:t>
                      </w:r>
                      <w:r w:rsidRPr="007A603F">
                        <w:rPr>
                          <w:color w:val="333333"/>
                          <w:sz w:val="18"/>
                          <w:szCs w:val="18"/>
                        </w:rPr>
                        <w:t xml:space="preserve"> </w:t>
                      </w:r>
                      <w:proofErr w:type="spellStart"/>
                      <w:r w:rsidRPr="007A603F">
                        <w:rPr>
                          <w:b/>
                          <w:bCs/>
                          <w:color w:val="0000FF"/>
                          <w:sz w:val="18"/>
                          <w:szCs w:val="18"/>
                        </w:rPr>
                        <w:t>numpy</w:t>
                      </w:r>
                      <w:proofErr w:type="spellEnd"/>
                      <w:r w:rsidRPr="007A603F">
                        <w:rPr>
                          <w:color w:val="333333"/>
                          <w:sz w:val="18"/>
                          <w:szCs w:val="18"/>
                        </w:rPr>
                        <w:t xml:space="preserve"> </w:t>
                      </w:r>
                      <w:r w:rsidRPr="007A603F">
                        <w:rPr>
                          <w:b/>
                          <w:bCs/>
                          <w:color w:val="008000"/>
                          <w:sz w:val="18"/>
                          <w:szCs w:val="18"/>
                        </w:rPr>
                        <w:t>as</w:t>
                      </w:r>
                      <w:r w:rsidRPr="007A603F">
                        <w:rPr>
                          <w:color w:val="333333"/>
                          <w:sz w:val="18"/>
                          <w:szCs w:val="18"/>
                        </w:rPr>
                        <w:t xml:space="preserve"> </w:t>
                      </w:r>
                      <w:r w:rsidRPr="007A603F">
                        <w:rPr>
                          <w:b/>
                          <w:bCs/>
                          <w:color w:val="0000FF"/>
                          <w:sz w:val="18"/>
                          <w:szCs w:val="18"/>
                        </w:rPr>
                        <w:t>np</w:t>
                      </w:r>
                    </w:p>
                    <w:p w14:paraId="05851682" w14:textId="77777777" w:rsidR="007B63C0" w:rsidRPr="007A603F" w:rsidRDefault="007B63C0" w:rsidP="007B63C0">
                      <w:pPr>
                        <w:pStyle w:val="HTMLPreformatted"/>
                        <w:spacing w:line="244" w:lineRule="atLeast"/>
                        <w:rPr>
                          <w:color w:val="333333"/>
                          <w:sz w:val="18"/>
                          <w:szCs w:val="18"/>
                        </w:rPr>
                      </w:pPr>
                    </w:p>
                    <w:p w14:paraId="5DBD27AE" w14:textId="77777777" w:rsidR="007B63C0" w:rsidRPr="007A603F" w:rsidRDefault="007B63C0" w:rsidP="007B63C0">
                      <w:pPr>
                        <w:pStyle w:val="HTMLPreformatted"/>
                        <w:spacing w:line="244" w:lineRule="atLeast"/>
                        <w:rPr>
                          <w:color w:val="333333"/>
                          <w:sz w:val="18"/>
                          <w:szCs w:val="18"/>
                        </w:rPr>
                      </w:pPr>
                      <w:r w:rsidRPr="007A603F">
                        <w:rPr>
                          <w:i/>
                          <w:iCs/>
                          <w:color w:val="408080"/>
                          <w:sz w:val="18"/>
                          <w:szCs w:val="18"/>
                        </w:rPr>
                        <w:t xml:space="preserve"># Define function to pick up two from known challenges set that </w:t>
                      </w:r>
                    </w:p>
                    <w:p w14:paraId="3CA82FBA" w14:textId="77777777" w:rsidR="007B63C0" w:rsidRPr="007A603F" w:rsidRDefault="007B63C0" w:rsidP="007B63C0">
                      <w:pPr>
                        <w:pStyle w:val="HTMLPreformatted"/>
                        <w:spacing w:line="244" w:lineRule="atLeast"/>
                        <w:rPr>
                          <w:color w:val="333333"/>
                          <w:sz w:val="18"/>
                          <w:szCs w:val="18"/>
                        </w:rPr>
                      </w:pPr>
                      <w:r w:rsidRPr="007A603F">
                        <w:rPr>
                          <w:i/>
                          <w:iCs/>
                          <w:color w:val="408080"/>
                          <w:sz w:val="18"/>
                          <w:szCs w:val="18"/>
                        </w:rPr>
                        <w:t># summing them results the new challenge, then return the response for the new challenge.</w:t>
                      </w:r>
                    </w:p>
                    <w:p w14:paraId="1B3BD388" w14:textId="77777777" w:rsidR="007B63C0" w:rsidRPr="007A603F" w:rsidRDefault="007B63C0" w:rsidP="007B63C0">
                      <w:pPr>
                        <w:pStyle w:val="HTMLPreformatted"/>
                        <w:spacing w:line="244" w:lineRule="atLeast"/>
                        <w:rPr>
                          <w:color w:val="333333"/>
                          <w:sz w:val="18"/>
                          <w:szCs w:val="18"/>
                        </w:rPr>
                      </w:pPr>
                      <w:r w:rsidRPr="007A603F">
                        <w:rPr>
                          <w:b/>
                          <w:bCs/>
                          <w:color w:val="008000"/>
                          <w:sz w:val="18"/>
                          <w:szCs w:val="18"/>
                        </w:rPr>
                        <w:t>def</w:t>
                      </w:r>
                      <w:r w:rsidRPr="007A603F">
                        <w:rPr>
                          <w:color w:val="333333"/>
                          <w:sz w:val="18"/>
                          <w:szCs w:val="18"/>
                        </w:rPr>
                        <w:t xml:space="preserve"> </w:t>
                      </w:r>
                      <w:proofErr w:type="spellStart"/>
                      <w:r w:rsidRPr="007A603F">
                        <w:rPr>
                          <w:color w:val="0000FF"/>
                          <w:sz w:val="18"/>
                          <w:szCs w:val="18"/>
                        </w:rPr>
                        <w:t>getResponse</w:t>
                      </w:r>
                      <w:proofErr w:type="spellEnd"/>
                      <w:r w:rsidRPr="007A603F">
                        <w:rPr>
                          <w:color w:val="333333"/>
                          <w:sz w:val="18"/>
                          <w:szCs w:val="18"/>
                        </w:rPr>
                        <w:t>(</w:t>
                      </w:r>
                      <w:proofErr w:type="spellStart"/>
                      <w:r w:rsidRPr="007A603F">
                        <w:rPr>
                          <w:color w:val="333333"/>
                          <w:sz w:val="18"/>
                          <w:szCs w:val="18"/>
                        </w:rPr>
                        <w:t>Ch,beta,c_new</w:t>
                      </w:r>
                      <w:proofErr w:type="spellEnd"/>
                      <w:r w:rsidRPr="007A603F">
                        <w:rPr>
                          <w:color w:val="333333"/>
                          <w:sz w:val="18"/>
                          <w:szCs w:val="18"/>
                        </w:rPr>
                        <w:t>):</w:t>
                      </w:r>
                    </w:p>
                    <w:p w14:paraId="612EBD87" w14:textId="77777777" w:rsidR="007B63C0" w:rsidRPr="007A603F" w:rsidRDefault="007B63C0" w:rsidP="007B63C0">
                      <w:pPr>
                        <w:pStyle w:val="HTMLPreformatted"/>
                        <w:spacing w:line="244" w:lineRule="atLeast"/>
                        <w:rPr>
                          <w:color w:val="333333"/>
                          <w:sz w:val="18"/>
                          <w:szCs w:val="18"/>
                        </w:rPr>
                      </w:pPr>
                      <w:r w:rsidRPr="007A603F">
                        <w:rPr>
                          <w:color w:val="333333"/>
                          <w:sz w:val="18"/>
                          <w:szCs w:val="18"/>
                        </w:rPr>
                        <w:t xml:space="preserve">    </w:t>
                      </w:r>
                      <w:proofErr w:type="spellStart"/>
                      <w:r w:rsidRPr="007A603F">
                        <w:rPr>
                          <w:color w:val="333333"/>
                          <w:sz w:val="18"/>
                          <w:szCs w:val="18"/>
                        </w:rPr>
                        <w:t>C_size</w:t>
                      </w:r>
                      <w:proofErr w:type="spellEnd"/>
                      <w:r w:rsidRPr="007A603F">
                        <w:rPr>
                          <w:color w:val="333333"/>
                          <w:sz w:val="18"/>
                          <w:szCs w:val="18"/>
                        </w:rPr>
                        <w:t xml:space="preserve"> </w:t>
                      </w:r>
                      <w:r w:rsidRPr="007A603F">
                        <w:rPr>
                          <w:color w:val="666666"/>
                          <w:sz w:val="18"/>
                          <w:szCs w:val="18"/>
                        </w:rPr>
                        <w:t>=</w:t>
                      </w:r>
                      <w:r w:rsidRPr="007A603F">
                        <w:rPr>
                          <w:color w:val="333333"/>
                          <w:sz w:val="18"/>
                          <w:szCs w:val="18"/>
                        </w:rPr>
                        <w:t xml:space="preserve"> </w:t>
                      </w:r>
                      <w:proofErr w:type="spellStart"/>
                      <w:r w:rsidRPr="007A603F">
                        <w:rPr>
                          <w:color w:val="333333"/>
                          <w:sz w:val="18"/>
                          <w:szCs w:val="18"/>
                        </w:rPr>
                        <w:t>np</w:t>
                      </w:r>
                      <w:r w:rsidRPr="007A603F">
                        <w:rPr>
                          <w:color w:val="666666"/>
                          <w:sz w:val="18"/>
                          <w:szCs w:val="18"/>
                        </w:rPr>
                        <w:t>.</w:t>
                      </w:r>
                      <w:r w:rsidRPr="007A603F">
                        <w:rPr>
                          <w:color w:val="333333"/>
                          <w:sz w:val="18"/>
                          <w:szCs w:val="18"/>
                        </w:rPr>
                        <w:t>size</w:t>
                      </w:r>
                      <w:proofErr w:type="spellEnd"/>
                      <w:r w:rsidRPr="007A603F">
                        <w:rPr>
                          <w:color w:val="333333"/>
                          <w:sz w:val="18"/>
                          <w:szCs w:val="18"/>
                        </w:rPr>
                        <w:t>(Ch,</w:t>
                      </w:r>
                      <w:r w:rsidRPr="007A603F">
                        <w:rPr>
                          <w:color w:val="666666"/>
                          <w:sz w:val="18"/>
                          <w:szCs w:val="18"/>
                        </w:rPr>
                        <w:t>0</w:t>
                      </w:r>
                      <w:r w:rsidRPr="007A603F">
                        <w:rPr>
                          <w:color w:val="333333"/>
                          <w:sz w:val="18"/>
                          <w:szCs w:val="18"/>
                        </w:rPr>
                        <w:t>)</w:t>
                      </w:r>
                    </w:p>
                    <w:p w14:paraId="5929DBED" w14:textId="77777777" w:rsidR="007B63C0" w:rsidRPr="007A603F" w:rsidRDefault="007B63C0" w:rsidP="007B63C0">
                      <w:pPr>
                        <w:pStyle w:val="HTMLPreformatted"/>
                        <w:spacing w:line="244" w:lineRule="atLeast"/>
                        <w:rPr>
                          <w:color w:val="333333"/>
                          <w:sz w:val="18"/>
                          <w:szCs w:val="18"/>
                        </w:rPr>
                      </w:pPr>
                      <w:r w:rsidRPr="007A603F">
                        <w:rPr>
                          <w:color w:val="333333"/>
                          <w:sz w:val="18"/>
                          <w:szCs w:val="18"/>
                        </w:rPr>
                        <w:t xml:space="preserve">    </w:t>
                      </w:r>
                      <w:r w:rsidRPr="007A603F">
                        <w:rPr>
                          <w:b/>
                          <w:bCs/>
                          <w:color w:val="008000"/>
                          <w:sz w:val="18"/>
                          <w:szCs w:val="18"/>
                        </w:rPr>
                        <w:t>for</w:t>
                      </w:r>
                      <w:r w:rsidRPr="007A603F">
                        <w:rPr>
                          <w:color w:val="333333"/>
                          <w:sz w:val="18"/>
                          <w:szCs w:val="18"/>
                        </w:rPr>
                        <w:t xml:space="preserve"> c1 </w:t>
                      </w:r>
                      <w:r w:rsidRPr="007A603F">
                        <w:rPr>
                          <w:b/>
                          <w:bCs/>
                          <w:color w:val="AA22FF"/>
                          <w:sz w:val="18"/>
                          <w:szCs w:val="18"/>
                        </w:rPr>
                        <w:t>in</w:t>
                      </w:r>
                      <w:r w:rsidRPr="007A603F">
                        <w:rPr>
                          <w:color w:val="333333"/>
                          <w:sz w:val="18"/>
                          <w:szCs w:val="18"/>
                        </w:rPr>
                        <w:t xml:space="preserve"> </w:t>
                      </w:r>
                      <w:r w:rsidRPr="007A603F">
                        <w:rPr>
                          <w:color w:val="008000"/>
                          <w:sz w:val="18"/>
                          <w:szCs w:val="18"/>
                        </w:rPr>
                        <w:t>range</w:t>
                      </w:r>
                      <w:r w:rsidRPr="007A603F">
                        <w:rPr>
                          <w:color w:val="333333"/>
                          <w:sz w:val="18"/>
                          <w:szCs w:val="18"/>
                        </w:rPr>
                        <w:t>(C_size</w:t>
                      </w:r>
                      <w:r w:rsidRPr="007A603F">
                        <w:rPr>
                          <w:color w:val="666666"/>
                          <w:sz w:val="18"/>
                          <w:szCs w:val="18"/>
                        </w:rPr>
                        <w:t>-1</w:t>
                      </w:r>
                      <w:r w:rsidRPr="007A603F">
                        <w:rPr>
                          <w:color w:val="333333"/>
                          <w:sz w:val="18"/>
                          <w:szCs w:val="18"/>
                        </w:rPr>
                        <w:t>):</w:t>
                      </w:r>
                    </w:p>
                    <w:p w14:paraId="35E704EA" w14:textId="77777777" w:rsidR="007B63C0" w:rsidRPr="007A603F" w:rsidRDefault="007B63C0" w:rsidP="007B63C0">
                      <w:pPr>
                        <w:pStyle w:val="HTMLPreformatted"/>
                        <w:spacing w:line="244" w:lineRule="atLeast"/>
                        <w:rPr>
                          <w:color w:val="333333"/>
                          <w:sz w:val="18"/>
                          <w:szCs w:val="18"/>
                        </w:rPr>
                      </w:pPr>
                      <w:r w:rsidRPr="007A603F">
                        <w:rPr>
                          <w:color w:val="333333"/>
                          <w:sz w:val="18"/>
                          <w:szCs w:val="18"/>
                        </w:rPr>
                        <w:t xml:space="preserve">        </w:t>
                      </w:r>
                      <w:r w:rsidRPr="007A603F">
                        <w:rPr>
                          <w:b/>
                          <w:bCs/>
                          <w:color w:val="008000"/>
                          <w:sz w:val="18"/>
                          <w:szCs w:val="18"/>
                        </w:rPr>
                        <w:t>for</w:t>
                      </w:r>
                      <w:r w:rsidRPr="007A603F">
                        <w:rPr>
                          <w:color w:val="333333"/>
                          <w:sz w:val="18"/>
                          <w:szCs w:val="18"/>
                        </w:rPr>
                        <w:t xml:space="preserve"> c2 </w:t>
                      </w:r>
                      <w:r w:rsidRPr="007A603F">
                        <w:rPr>
                          <w:b/>
                          <w:bCs/>
                          <w:color w:val="AA22FF"/>
                          <w:sz w:val="18"/>
                          <w:szCs w:val="18"/>
                        </w:rPr>
                        <w:t>in</w:t>
                      </w:r>
                      <w:r w:rsidRPr="007A603F">
                        <w:rPr>
                          <w:color w:val="333333"/>
                          <w:sz w:val="18"/>
                          <w:szCs w:val="18"/>
                        </w:rPr>
                        <w:t xml:space="preserve"> </w:t>
                      </w:r>
                      <w:r w:rsidRPr="007A603F">
                        <w:rPr>
                          <w:color w:val="008000"/>
                          <w:sz w:val="18"/>
                          <w:szCs w:val="18"/>
                        </w:rPr>
                        <w:t>range</w:t>
                      </w:r>
                      <w:r w:rsidRPr="007A603F">
                        <w:rPr>
                          <w:color w:val="333333"/>
                          <w:sz w:val="18"/>
                          <w:szCs w:val="18"/>
                        </w:rPr>
                        <w:t>(c1</w:t>
                      </w:r>
                      <w:r w:rsidRPr="007A603F">
                        <w:rPr>
                          <w:color w:val="666666"/>
                          <w:sz w:val="18"/>
                          <w:szCs w:val="18"/>
                        </w:rPr>
                        <w:t>+1</w:t>
                      </w:r>
                      <w:r w:rsidRPr="007A603F">
                        <w:rPr>
                          <w:color w:val="333333"/>
                          <w:sz w:val="18"/>
                          <w:szCs w:val="18"/>
                        </w:rPr>
                        <w:t>,C_size):</w:t>
                      </w:r>
                    </w:p>
                    <w:p w14:paraId="7AB45B79" w14:textId="77777777" w:rsidR="007B63C0" w:rsidRPr="007A603F" w:rsidRDefault="007B63C0" w:rsidP="007B63C0">
                      <w:pPr>
                        <w:pStyle w:val="HTMLPreformatted"/>
                        <w:spacing w:line="244" w:lineRule="atLeast"/>
                        <w:rPr>
                          <w:color w:val="333333"/>
                          <w:sz w:val="18"/>
                          <w:szCs w:val="18"/>
                        </w:rPr>
                      </w:pPr>
                      <w:r w:rsidRPr="007A603F">
                        <w:rPr>
                          <w:color w:val="333333"/>
                          <w:sz w:val="18"/>
                          <w:szCs w:val="18"/>
                        </w:rPr>
                        <w:t xml:space="preserve">            </w:t>
                      </w:r>
                      <w:r w:rsidRPr="007A603F">
                        <w:rPr>
                          <w:b/>
                          <w:bCs/>
                          <w:color w:val="008000"/>
                          <w:sz w:val="18"/>
                          <w:szCs w:val="18"/>
                        </w:rPr>
                        <w:t>if</w:t>
                      </w:r>
                      <w:r w:rsidRPr="007A603F">
                        <w:rPr>
                          <w:color w:val="333333"/>
                          <w:sz w:val="18"/>
                          <w:szCs w:val="18"/>
                        </w:rPr>
                        <w:t xml:space="preserve"> </w:t>
                      </w:r>
                      <w:proofErr w:type="spellStart"/>
                      <w:r w:rsidRPr="007A603F">
                        <w:rPr>
                          <w:color w:val="333333"/>
                          <w:sz w:val="18"/>
                          <w:szCs w:val="18"/>
                        </w:rPr>
                        <w:t>np</w:t>
                      </w:r>
                      <w:r w:rsidRPr="007A603F">
                        <w:rPr>
                          <w:color w:val="666666"/>
                          <w:sz w:val="18"/>
                          <w:szCs w:val="18"/>
                        </w:rPr>
                        <w:t>.</w:t>
                      </w:r>
                      <w:r w:rsidRPr="007A603F">
                        <w:rPr>
                          <w:color w:val="333333"/>
                          <w:sz w:val="18"/>
                          <w:szCs w:val="18"/>
                        </w:rPr>
                        <w:t>array_equal</w:t>
                      </w:r>
                      <w:proofErr w:type="spellEnd"/>
                      <w:r w:rsidRPr="007A603F">
                        <w:rPr>
                          <w:color w:val="333333"/>
                          <w:sz w:val="18"/>
                          <w:szCs w:val="18"/>
                        </w:rPr>
                        <w:t>(</w:t>
                      </w:r>
                      <w:proofErr w:type="spellStart"/>
                      <w:r w:rsidRPr="007A603F">
                        <w:rPr>
                          <w:color w:val="333333"/>
                          <w:sz w:val="18"/>
                          <w:szCs w:val="18"/>
                        </w:rPr>
                        <w:t>np</w:t>
                      </w:r>
                      <w:r w:rsidRPr="007A603F">
                        <w:rPr>
                          <w:color w:val="666666"/>
                          <w:sz w:val="18"/>
                          <w:szCs w:val="18"/>
                        </w:rPr>
                        <w:t>.</w:t>
                      </w:r>
                      <w:r w:rsidRPr="007A603F">
                        <w:rPr>
                          <w:color w:val="333333"/>
                          <w:sz w:val="18"/>
                          <w:szCs w:val="18"/>
                        </w:rPr>
                        <w:t>logical_xor</w:t>
                      </w:r>
                      <w:proofErr w:type="spellEnd"/>
                      <w:r w:rsidRPr="007A603F">
                        <w:rPr>
                          <w:color w:val="333333"/>
                          <w:sz w:val="18"/>
                          <w:szCs w:val="18"/>
                        </w:rPr>
                        <w:t>(Ch[c1],Ch[c2])</w:t>
                      </w:r>
                      <w:r w:rsidRPr="007A603F">
                        <w:rPr>
                          <w:color w:val="666666"/>
                          <w:sz w:val="18"/>
                          <w:szCs w:val="18"/>
                        </w:rPr>
                        <w:t>.</w:t>
                      </w:r>
                      <w:proofErr w:type="spellStart"/>
                      <w:r w:rsidRPr="007A603F">
                        <w:rPr>
                          <w:color w:val="333333"/>
                          <w:sz w:val="18"/>
                          <w:szCs w:val="18"/>
                        </w:rPr>
                        <w:t>astype</w:t>
                      </w:r>
                      <w:proofErr w:type="spellEnd"/>
                      <w:r w:rsidRPr="007A603F">
                        <w:rPr>
                          <w:color w:val="333333"/>
                          <w:sz w:val="18"/>
                          <w:szCs w:val="18"/>
                        </w:rPr>
                        <w:t>(</w:t>
                      </w:r>
                      <w:r w:rsidRPr="007A603F">
                        <w:rPr>
                          <w:color w:val="008000"/>
                          <w:sz w:val="18"/>
                          <w:szCs w:val="18"/>
                        </w:rPr>
                        <w:t>int</w:t>
                      </w:r>
                      <w:r w:rsidRPr="007A603F">
                        <w:rPr>
                          <w:color w:val="333333"/>
                          <w:sz w:val="18"/>
                          <w:szCs w:val="18"/>
                        </w:rPr>
                        <w:t>),</w:t>
                      </w:r>
                      <w:proofErr w:type="spellStart"/>
                      <w:r w:rsidRPr="007A603F">
                        <w:rPr>
                          <w:color w:val="333333"/>
                          <w:sz w:val="18"/>
                          <w:szCs w:val="18"/>
                        </w:rPr>
                        <w:t>c_new</w:t>
                      </w:r>
                      <w:proofErr w:type="spellEnd"/>
                      <w:r w:rsidRPr="007A603F">
                        <w:rPr>
                          <w:color w:val="333333"/>
                          <w:sz w:val="18"/>
                          <w:szCs w:val="18"/>
                        </w:rPr>
                        <w:t>):</w:t>
                      </w:r>
                    </w:p>
                    <w:p w14:paraId="74262252" w14:textId="77777777" w:rsidR="007B63C0" w:rsidRPr="007A603F" w:rsidRDefault="007B63C0" w:rsidP="007B63C0">
                      <w:pPr>
                        <w:pStyle w:val="HTMLPreformatted"/>
                        <w:spacing w:line="244" w:lineRule="atLeast"/>
                        <w:rPr>
                          <w:color w:val="333333"/>
                          <w:sz w:val="18"/>
                          <w:szCs w:val="18"/>
                        </w:rPr>
                      </w:pPr>
                      <w:r w:rsidRPr="007A603F">
                        <w:rPr>
                          <w:color w:val="333333"/>
                          <w:sz w:val="18"/>
                          <w:szCs w:val="18"/>
                        </w:rPr>
                        <w:t xml:space="preserve">                </w:t>
                      </w:r>
                      <w:r w:rsidRPr="007A603F">
                        <w:rPr>
                          <w:color w:val="008000"/>
                          <w:sz w:val="18"/>
                          <w:szCs w:val="18"/>
                        </w:rPr>
                        <w:t>print</w:t>
                      </w:r>
                      <w:r w:rsidRPr="007A603F">
                        <w:rPr>
                          <w:color w:val="333333"/>
                          <w:sz w:val="18"/>
                          <w:szCs w:val="18"/>
                        </w:rPr>
                        <w:t>(</w:t>
                      </w:r>
                      <w:r w:rsidRPr="007A603F">
                        <w:rPr>
                          <w:color w:val="BA2121"/>
                          <w:sz w:val="18"/>
                          <w:szCs w:val="18"/>
                        </w:rPr>
                        <w:t>"The new challenge "</w:t>
                      </w:r>
                      <w:r w:rsidRPr="007A603F">
                        <w:rPr>
                          <w:color w:val="333333"/>
                          <w:sz w:val="18"/>
                          <w:szCs w:val="18"/>
                        </w:rPr>
                        <w:t>,</w:t>
                      </w:r>
                      <w:proofErr w:type="spellStart"/>
                      <w:r w:rsidRPr="007A603F">
                        <w:rPr>
                          <w:color w:val="333333"/>
                          <w:sz w:val="18"/>
                          <w:szCs w:val="18"/>
                        </w:rPr>
                        <w:t>c_new</w:t>
                      </w:r>
                      <w:proofErr w:type="spellEnd"/>
                      <w:r w:rsidRPr="007A603F">
                        <w:rPr>
                          <w:color w:val="333333"/>
                          <w:sz w:val="18"/>
                          <w:szCs w:val="18"/>
                        </w:rPr>
                        <w:t>)</w:t>
                      </w:r>
                    </w:p>
                    <w:p w14:paraId="75FF9D3F" w14:textId="77777777" w:rsidR="007B63C0" w:rsidRPr="007A603F" w:rsidRDefault="007B63C0" w:rsidP="007B63C0">
                      <w:pPr>
                        <w:pStyle w:val="HTMLPreformatted"/>
                        <w:spacing w:line="244" w:lineRule="atLeast"/>
                        <w:rPr>
                          <w:color w:val="333333"/>
                          <w:sz w:val="18"/>
                          <w:szCs w:val="18"/>
                        </w:rPr>
                      </w:pPr>
                      <w:r w:rsidRPr="007A603F">
                        <w:rPr>
                          <w:color w:val="333333"/>
                          <w:sz w:val="18"/>
                          <w:szCs w:val="18"/>
                        </w:rPr>
                        <w:t xml:space="preserve">                </w:t>
                      </w:r>
                      <w:r w:rsidRPr="007A603F">
                        <w:rPr>
                          <w:color w:val="008000"/>
                          <w:sz w:val="18"/>
                          <w:szCs w:val="18"/>
                        </w:rPr>
                        <w:t>print</w:t>
                      </w:r>
                      <w:r w:rsidRPr="007A603F">
                        <w:rPr>
                          <w:color w:val="333333"/>
                          <w:sz w:val="18"/>
                          <w:szCs w:val="18"/>
                        </w:rPr>
                        <w:t>(</w:t>
                      </w:r>
                      <w:r w:rsidRPr="007A603F">
                        <w:rPr>
                          <w:color w:val="BA2121"/>
                          <w:sz w:val="18"/>
                          <w:szCs w:val="18"/>
                        </w:rPr>
                        <w:t>"match with XOR of the known challenges:"</w:t>
                      </w:r>
                      <w:r w:rsidRPr="007A603F">
                        <w:rPr>
                          <w:color w:val="333333"/>
                          <w:sz w:val="18"/>
                          <w:szCs w:val="18"/>
                        </w:rPr>
                        <w:t>)</w:t>
                      </w:r>
                    </w:p>
                    <w:p w14:paraId="6A4064A8" w14:textId="77777777" w:rsidR="007B63C0" w:rsidRPr="007A603F" w:rsidRDefault="007B63C0" w:rsidP="007B63C0">
                      <w:pPr>
                        <w:pStyle w:val="HTMLPreformatted"/>
                        <w:spacing w:line="244" w:lineRule="atLeast"/>
                        <w:rPr>
                          <w:color w:val="333333"/>
                          <w:sz w:val="18"/>
                          <w:szCs w:val="18"/>
                        </w:rPr>
                      </w:pPr>
                      <w:r w:rsidRPr="007A603F">
                        <w:rPr>
                          <w:color w:val="333333"/>
                          <w:sz w:val="18"/>
                          <w:szCs w:val="18"/>
                        </w:rPr>
                        <w:t xml:space="preserve">                </w:t>
                      </w:r>
                      <w:r w:rsidRPr="007A603F">
                        <w:rPr>
                          <w:color w:val="008000"/>
                          <w:sz w:val="18"/>
                          <w:szCs w:val="18"/>
                        </w:rPr>
                        <w:t>print</w:t>
                      </w:r>
                      <w:r w:rsidRPr="007A603F">
                        <w:rPr>
                          <w:color w:val="333333"/>
                          <w:sz w:val="18"/>
                          <w:szCs w:val="18"/>
                        </w:rPr>
                        <w:t xml:space="preserve">(Ch[c1], </w:t>
                      </w:r>
                      <w:r w:rsidRPr="007A603F">
                        <w:rPr>
                          <w:color w:val="BA2121"/>
                          <w:sz w:val="18"/>
                          <w:szCs w:val="18"/>
                        </w:rPr>
                        <w:t>"with response:"</w:t>
                      </w:r>
                      <w:r w:rsidRPr="007A603F">
                        <w:rPr>
                          <w:color w:val="333333"/>
                          <w:sz w:val="18"/>
                          <w:szCs w:val="18"/>
                        </w:rPr>
                        <w:t>, beta[c1])</w:t>
                      </w:r>
                    </w:p>
                    <w:p w14:paraId="43627B17" w14:textId="77777777" w:rsidR="007B63C0" w:rsidRPr="007A603F" w:rsidRDefault="007B63C0" w:rsidP="007B63C0">
                      <w:pPr>
                        <w:pStyle w:val="HTMLPreformatted"/>
                        <w:spacing w:line="244" w:lineRule="atLeast"/>
                        <w:rPr>
                          <w:color w:val="333333"/>
                          <w:sz w:val="18"/>
                          <w:szCs w:val="18"/>
                        </w:rPr>
                      </w:pPr>
                      <w:r w:rsidRPr="007A603F">
                        <w:rPr>
                          <w:color w:val="333333"/>
                          <w:sz w:val="18"/>
                          <w:szCs w:val="18"/>
                        </w:rPr>
                        <w:t xml:space="preserve">                </w:t>
                      </w:r>
                      <w:r w:rsidRPr="007A603F">
                        <w:rPr>
                          <w:color w:val="008000"/>
                          <w:sz w:val="18"/>
                          <w:szCs w:val="18"/>
                        </w:rPr>
                        <w:t>print</w:t>
                      </w:r>
                      <w:r w:rsidRPr="007A603F">
                        <w:rPr>
                          <w:color w:val="333333"/>
                          <w:sz w:val="18"/>
                          <w:szCs w:val="18"/>
                        </w:rPr>
                        <w:t xml:space="preserve">(Ch[c2], </w:t>
                      </w:r>
                      <w:r w:rsidRPr="007A603F">
                        <w:rPr>
                          <w:color w:val="BA2121"/>
                          <w:sz w:val="18"/>
                          <w:szCs w:val="18"/>
                        </w:rPr>
                        <w:t>"with response:"</w:t>
                      </w:r>
                      <w:r w:rsidRPr="007A603F">
                        <w:rPr>
                          <w:color w:val="333333"/>
                          <w:sz w:val="18"/>
                          <w:szCs w:val="18"/>
                        </w:rPr>
                        <w:t>, beta[c2])</w:t>
                      </w:r>
                    </w:p>
                    <w:p w14:paraId="3418F713" w14:textId="77777777" w:rsidR="007B63C0" w:rsidRPr="007A603F" w:rsidRDefault="007B63C0" w:rsidP="007B63C0">
                      <w:pPr>
                        <w:pStyle w:val="HTMLPreformatted"/>
                        <w:spacing w:line="244" w:lineRule="atLeast"/>
                        <w:rPr>
                          <w:color w:val="333333"/>
                          <w:sz w:val="18"/>
                          <w:szCs w:val="18"/>
                        </w:rPr>
                      </w:pPr>
                      <w:r w:rsidRPr="007A603F">
                        <w:rPr>
                          <w:color w:val="333333"/>
                          <w:sz w:val="18"/>
                          <w:szCs w:val="18"/>
                        </w:rPr>
                        <w:t xml:space="preserve">                </w:t>
                      </w:r>
                      <w:r w:rsidRPr="007A603F">
                        <w:rPr>
                          <w:color w:val="008000"/>
                          <w:sz w:val="18"/>
                          <w:szCs w:val="18"/>
                        </w:rPr>
                        <w:t>print</w:t>
                      </w:r>
                      <w:r w:rsidRPr="007A603F">
                        <w:rPr>
                          <w:color w:val="333333"/>
                          <w:sz w:val="18"/>
                          <w:szCs w:val="18"/>
                        </w:rPr>
                        <w:t>(</w:t>
                      </w:r>
                      <w:r w:rsidRPr="007A603F">
                        <w:rPr>
                          <w:color w:val="BA2121"/>
                          <w:sz w:val="18"/>
                          <w:szCs w:val="18"/>
                        </w:rPr>
                        <w:t>"The response for the new challenge is: "</w:t>
                      </w:r>
                      <w:r w:rsidRPr="007A603F">
                        <w:rPr>
                          <w:color w:val="333333"/>
                          <w:sz w:val="18"/>
                          <w:szCs w:val="18"/>
                        </w:rPr>
                        <w:t xml:space="preserve">, </w:t>
                      </w:r>
                      <w:proofErr w:type="spellStart"/>
                      <w:r w:rsidRPr="007A603F">
                        <w:rPr>
                          <w:color w:val="333333"/>
                          <w:sz w:val="18"/>
                          <w:szCs w:val="18"/>
                        </w:rPr>
                        <w:t>np</w:t>
                      </w:r>
                      <w:r w:rsidRPr="007A603F">
                        <w:rPr>
                          <w:color w:val="666666"/>
                          <w:sz w:val="18"/>
                          <w:szCs w:val="18"/>
                        </w:rPr>
                        <w:t>.</w:t>
                      </w:r>
                      <w:r w:rsidRPr="007A603F">
                        <w:rPr>
                          <w:color w:val="333333"/>
                          <w:sz w:val="18"/>
                          <w:szCs w:val="18"/>
                        </w:rPr>
                        <w:t>logical_xor</w:t>
                      </w:r>
                      <w:proofErr w:type="spellEnd"/>
                      <w:r w:rsidRPr="007A603F">
                        <w:rPr>
                          <w:color w:val="333333"/>
                          <w:sz w:val="18"/>
                          <w:szCs w:val="18"/>
                        </w:rPr>
                        <w:t>(beta[c1],beta[c2])</w:t>
                      </w:r>
                      <w:r w:rsidRPr="007A603F">
                        <w:rPr>
                          <w:color w:val="666666"/>
                          <w:sz w:val="18"/>
                          <w:szCs w:val="18"/>
                        </w:rPr>
                        <w:t>.</w:t>
                      </w:r>
                      <w:proofErr w:type="spellStart"/>
                      <w:r w:rsidRPr="007A603F">
                        <w:rPr>
                          <w:color w:val="333333"/>
                          <w:sz w:val="18"/>
                          <w:szCs w:val="18"/>
                        </w:rPr>
                        <w:t>astype</w:t>
                      </w:r>
                      <w:proofErr w:type="spellEnd"/>
                      <w:r w:rsidRPr="007A603F">
                        <w:rPr>
                          <w:color w:val="333333"/>
                          <w:sz w:val="18"/>
                          <w:szCs w:val="18"/>
                        </w:rPr>
                        <w:t>(</w:t>
                      </w:r>
                      <w:r w:rsidRPr="007A603F">
                        <w:rPr>
                          <w:color w:val="008000"/>
                          <w:sz w:val="18"/>
                          <w:szCs w:val="18"/>
                        </w:rPr>
                        <w:t>int</w:t>
                      </w:r>
                      <w:r w:rsidRPr="007A603F">
                        <w:rPr>
                          <w:color w:val="333333"/>
                          <w:sz w:val="18"/>
                          <w:szCs w:val="18"/>
                        </w:rPr>
                        <w:t>))</w:t>
                      </w:r>
                    </w:p>
                    <w:p w14:paraId="3CCB65F3" w14:textId="77777777" w:rsidR="007B63C0" w:rsidRPr="007A603F" w:rsidRDefault="007B63C0" w:rsidP="007B63C0">
                      <w:pPr>
                        <w:pStyle w:val="HTMLPreformatted"/>
                        <w:spacing w:line="244" w:lineRule="atLeast"/>
                        <w:rPr>
                          <w:color w:val="333333"/>
                          <w:sz w:val="18"/>
                          <w:szCs w:val="18"/>
                        </w:rPr>
                      </w:pPr>
                      <w:r w:rsidRPr="007A603F">
                        <w:rPr>
                          <w:color w:val="333333"/>
                          <w:sz w:val="18"/>
                          <w:szCs w:val="18"/>
                        </w:rPr>
                        <w:t xml:space="preserve">                </w:t>
                      </w:r>
                      <w:r w:rsidRPr="007A603F">
                        <w:rPr>
                          <w:b/>
                          <w:bCs/>
                          <w:color w:val="008000"/>
                          <w:sz w:val="18"/>
                          <w:szCs w:val="18"/>
                        </w:rPr>
                        <w:t>return</w:t>
                      </w:r>
                    </w:p>
                    <w:p w14:paraId="6212F125" w14:textId="77777777" w:rsidR="007B63C0" w:rsidRPr="007A603F" w:rsidRDefault="007B63C0" w:rsidP="007B63C0">
                      <w:pPr>
                        <w:pStyle w:val="HTMLPreformatted"/>
                        <w:spacing w:line="244" w:lineRule="atLeast"/>
                        <w:rPr>
                          <w:color w:val="333333"/>
                          <w:sz w:val="18"/>
                          <w:szCs w:val="18"/>
                        </w:rPr>
                      </w:pPr>
                      <w:r w:rsidRPr="007A603F">
                        <w:rPr>
                          <w:color w:val="333333"/>
                          <w:sz w:val="18"/>
                          <w:szCs w:val="18"/>
                        </w:rPr>
                        <w:t xml:space="preserve">    </w:t>
                      </w:r>
                      <w:r w:rsidRPr="007A603F">
                        <w:rPr>
                          <w:color w:val="008000"/>
                          <w:sz w:val="18"/>
                          <w:szCs w:val="18"/>
                        </w:rPr>
                        <w:t>print</w:t>
                      </w:r>
                      <w:r w:rsidRPr="007A603F">
                        <w:rPr>
                          <w:color w:val="333333"/>
                          <w:sz w:val="18"/>
                          <w:szCs w:val="18"/>
                        </w:rPr>
                        <w:t>(</w:t>
                      </w:r>
                      <w:r w:rsidRPr="007A603F">
                        <w:rPr>
                          <w:color w:val="BA2121"/>
                          <w:sz w:val="18"/>
                          <w:szCs w:val="18"/>
                        </w:rPr>
                        <w:t>"Oops, there is not match"</w:t>
                      </w:r>
                      <w:r w:rsidRPr="007A603F">
                        <w:rPr>
                          <w:color w:val="333333"/>
                          <w:sz w:val="18"/>
                          <w:szCs w:val="18"/>
                        </w:rPr>
                        <w:t>)</w:t>
                      </w:r>
                    </w:p>
                    <w:p w14:paraId="0BB9F86E" w14:textId="77777777" w:rsidR="007B63C0" w:rsidRPr="007A603F" w:rsidRDefault="007B63C0" w:rsidP="007B63C0">
                      <w:pPr>
                        <w:pStyle w:val="HTMLPreformatted"/>
                        <w:spacing w:line="244" w:lineRule="atLeast"/>
                        <w:rPr>
                          <w:color w:val="333333"/>
                          <w:sz w:val="18"/>
                          <w:szCs w:val="18"/>
                        </w:rPr>
                      </w:pPr>
                    </w:p>
                    <w:p w14:paraId="787C3B38" w14:textId="77777777" w:rsidR="007B63C0" w:rsidRPr="007A603F" w:rsidRDefault="007B63C0" w:rsidP="007B63C0">
                      <w:pPr>
                        <w:pStyle w:val="HTMLPreformatted"/>
                        <w:spacing w:line="244" w:lineRule="atLeast"/>
                        <w:rPr>
                          <w:color w:val="333333"/>
                          <w:sz w:val="18"/>
                          <w:szCs w:val="18"/>
                        </w:rPr>
                      </w:pPr>
                      <w:r w:rsidRPr="007A603F">
                        <w:rPr>
                          <w:color w:val="333333"/>
                          <w:sz w:val="18"/>
                          <w:szCs w:val="18"/>
                        </w:rPr>
                        <w:t xml:space="preserve">Ch </w:t>
                      </w:r>
                      <w:r w:rsidRPr="007A603F">
                        <w:rPr>
                          <w:color w:val="666666"/>
                          <w:sz w:val="18"/>
                          <w:szCs w:val="18"/>
                        </w:rPr>
                        <w:t>=</w:t>
                      </w:r>
                      <w:r w:rsidRPr="007A603F">
                        <w:rPr>
                          <w:color w:val="333333"/>
                          <w:sz w:val="18"/>
                          <w:szCs w:val="18"/>
                        </w:rPr>
                        <w:t xml:space="preserve"> </w:t>
                      </w:r>
                      <w:proofErr w:type="spellStart"/>
                      <w:r w:rsidRPr="007A603F">
                        <w:rPr>
                          <w:color w:val="333333"/>
                          <w:sz w:val="18"/>
                          <w:szCs w:val="18"/>
                        </w:rPr>
                        <w:t>np</w:t>
                      </w:r>
                      <w:r w:rsidRPr="007A603F">
                        <w:rPr>
                          <w:color w:val="666666"/>
                          <w:sz w:val="18"/>
                          <w:szCs w:val="18"/>
                        </w:rPr>
                        <w:t>.</w:t>
                      </w:r>
                      <w:r w:rsidRPr="007A603F">
                        <w:rPr>
                          <w:color w:val="333333"/>
                          <w:sz w:val="18"/>
                          <w:szCs w:val="18"/>
                        </w:rPr>
                        <w:t>array</w:t>
                      </w:r>
                      <w:proofErr w:type="spellEnd"/>
                      <w:r w:rsidRPr="007A603F">
                        <w:rPr>
                          <w:color w:val="333333"/>
                          <w:sz w:val="18"/>
                          <w:szCs w:val="18"/>
                        </w:rPr>
                        <w:t>([</w:t>
                      </w:r>
                    </w:p>
                    <w:p w14:paraId="50F8DA70" w14:textId="77777777" w:rsidR="007B63C0" w:rsidRPr="007A603F" w:rsidRDefault="007B63C0" w:rsidP="007B63C0">
                      <w:pPr>
                        <w:pStyle w:val="HTMLPreformatted"/>
                        <w:spacing w:line="244" w:lineRule="atLeast"/>
                        <w:rPr>
                          <w:color w:val="333333"/>
                          <w:sz w:val="18"/>
                          <w:szCs w:val="18"/>
                        </w:rPr>
                      </w:pPr>
                      <w:r w:rsidRPr="007A603F">
                        <w:rPr>
                          <w:color w:val="333333"/>
                          <w:sz w:val="18"/>
                          <w:szCs w:val="18"/>
                        </w:rPr>
                        <w:t>[</w:t>
                      </w:r>
                      <w:r w:rsidRPr="007A603F">
                        <w:rPr>
                          <w:color w:val="666666"/>
                          <w:sz w:val="18"/>
                          <w:szCs w:val="18"/>
                        </w:rPr>
                        <w:t>1</w:t>
                      </w:r>
                      <w:r w:rsidRPr="007A603F">
                        <w:rPr>
                          <w:color w:val="333333"/>
                          <w:sz w:val="18"/>
                          <w:szCs w:val="18"/>
                        </w:rPr>
                        <w:t>,</w:t>
                      </w:r>
                      <w:r w:rsidRPr="007A603F">
                        <w:rPr>
                          <w:color w:val="666666"/>
                          <w:sz w:val="18"/>
                          <w:szCs w:val="18"/>
                        </w:rPr>
                        <w:t>1</w:t>
                      </w:r>
                      <w:r w:rsidRPr="007A603F">
                        <w:rPr>
                          <w:color w:val="333333"/>
                          <w:sz w:val="18"/>
                          <w:szCs w:val="18"/>
                        </w:rPr>
                        <w:t>,</w:t>
                      </w:r>
                      <w:r w:rsidRPr="007A603F">
                        <w:rPr>
                          <w:color w:val="666666"/>
                          <w:sz w:val="18"/>
                          <w:szCs w:val="18"/>
                        </w:rPr>
                        <w:t>0</w:t>
                      </w:r>
                      <w:r w:rsidRPr="007A603F">
                        <w:rPr>
                          <w:color w:val="333333"/>
                          <w:sz w:val="18"/>
                          <w:szCs w:val="18"/>
                        </w:rPr>
                        <w:t>,</w:t>
                      </w:r>
                      <w:r w:rsidRPr="007A603F">
                        <w:rPr>
                          <w:color w:val="666666"/>
                          <w:sz w:val="18"/>
                          <w:szCs w:val="18"/>
                        </w:rPr>
                        <w:t>0</w:t>
                      </w:r>
                      <w:r w:rsidRPr="007A603F">
                        <w:rPr>
                          <w:color w:val="333333"/>
                          <w:sz w:val="18"/>
                          <w:szCs w:val="18"/>
                        </w:rPr>
                        <w:t>,</w:t>
                      </w:r>
                      <w:r w:rsidRPr="007A603F">
                        <w:rPr>
                          <w:color w:val="666666"/>
                          <w:sz w:val="18"/>
                          <w:szCs w:val="18"/>
                        </w:rPr>
                        <w:t>1</w:t>
                      </w:r>
                      <w:r w:rsidRPr="007A603F">
                        <w:rPr>
                          <w:color w:val="333333"/>
                          <w:sz w:val="18"/>
                          <w:szCs w:val="18"/>
                        </w:rPr>
                        <w:t>,</w:t>
                      </w:r>
                      <w:r w:rsidRPr="007A603F">
                        <w:rPr>
                          <w:color w:val="666666"/>
                          <w:sz w:val="18"/>
                          <w:szCs w:val="18"/>
                        </w:rPr>
                        <w:t>1</w:t>
                      </w:r>
                      <w:r w:rsidRPr="007A603F">
                        <w:rPr>
                          <w:color w:val="333333"/>
                          <w:sz w:val="18"/>
                          <w:szCs w:val="18"/>
                        </w:rPr>
                        <w:t>],</w:t>
                      </w:r>
                    </w:p>
                    <w:p w14:paraId="75E0E7B5" w14:textId="77777777" w:rsidR="007B63C0" w:rsidRPr="007A603F" w:rsidRDefault="007B63C0" w:rsidP="007B63C0">
                      <w:pPr>
                        <w:pStyle w:val="HTMLPreformatted"/>
                        <w:spacing w:line="244" w:lineRule="atLeast"/>
                        <w:rPr>
                          <w:color w:val="333333"/>
                          <w:sz w:val="18"/>
                          <w:szCs w:val="18"/>
                        </w:rPr>
                      </w:pPr>
                      <w:r w:rsidRPr="007A603F">
                        <w:rPr>
                          <w:color w:val="333333"/>
                          <w:sz w:val="18"/>
                          <w:szCs w:val="18"/>
                        </w:rPr>
                        <w:t>[</w:t>
                      </w:r>
                      <w:r w:rsidRPr="007A603F">
                        <w:rPr>
                          <w:color w:val="666666"/>
                          <w:sz w:val="18"/>
                          <w:szCs w:val="18"/>
                        </w:rPr>
                        <w:t>1</w:t>
                      </w:r>
                      <w:r w:rsidRPr="007A603F">
                        <w:rPr>
                          <w:color w:val="333333"/>
                          <w:sz w:val="18"/>
                          <w:szCs w:val="18"/>
                        </w:rPr>
                        <w:t>,</w:t>
                      </w:r>
                      <w:r w:rsidRPr="007A603F">
                        <w:rPr>
                          <w:color w:val="666666"/>
                          <w:sz w:val="18"/>
                          <w:szCs w:val="18"/>
                        </w:rPr>
                        <w:t>0</w:t>
                      </w:r>
                      <w:r w:rsidRPr="007A603F">
                        <w:rPr>
                          <w:color w:val="333333"/>
                          <w:sz w:val="18"/>
                          <w:szCs w:val="18"/>
                        </w:rPr>
                        <w:t>,</w:t>
                      </w:r>
                      <w:r w:rsidRPr="007A603F">
                        <w:rPr>
                          <w:color w:val="666666"/>
                          <w:sz w:val="18"/>
                          <w:szCs w:val="18"/>
                        </w:rPr>
                        <w:t>1</w:t>
                      </w:r>
                      <w:r w:rsidRPr="007A603F">
                        <w:rPr>
                          <w:color w:val="333333"/>
                          <w:sz w:val="18"/>
                          <w:szCs w:val="18"/>
                        </w:rPr>
                        <w:t>,</w:t>
                      </w:r>
                      <w:r w:rsidRPr="007A603F">
                        <w:rPr>
                          <w:color w:val="666666"/>
                          <w:sz w:val="18"/>
                          <w:szCs w:val="18"/>
                        </w:rPr>
                        <w:t>0</w:t>
                      </w:r>
                      <w:r w:rsidRPr="007A603F">
                        <w:rPr>
                          <w:color w:val="333333"/>
                          <w:sz w:val="18"/>
                          <w:szCs w:val="18"/>
                        </w:rPr>
                        <w:t>,</w:t>
                      </w:r>
                      <w:r w:rsidRPr="007A603F">
                        <w:rPr>
                          <w:color w:val="666666"/>
                          <w:sz w:val="18"/>
                          <w:szCs w:val="18"/>
                        </w:rPr>
                        <w:t>1</w:t>
                      </w:r>
                      <w:r w:rsidRPr="007A603F">
                        <w:rPr>
                          <w:color w:val="333333"/>
                          <w:sz w:val="18"/>
                          <w:szCs w:val="18"/>
                        </w:rPr>
                        <w:t>,</w:t>
                      </w:r>
                      <w:r w:rsidRPr="007A603F">
                        <w:rPr>
                          <w:color w:val="666666"/>
                          <w:sz w:val="18"/>
                          <w:szCs w:val="18"/>
                        </w:rPr>
                        <w:t>0</w:t>
                      </w:r>
                      <w:r w:rsidRPr="007A603F">
                        <w:rPr>
                          <w:color w:val="333333"/>
                          <w:sz w:val="18"/>
                          <w:szCs w:val="18"/>
                        </w:rPr>
                        <w:t>],</w:t>
                      </w:r>
                    </w:p>
                    <w:p w14:paraId="5025EF9B" w14:textId="77777777" w:rsidR="007B63C0" w:rsidRPr="007A603F" w:rsidRDefault="007B63C0" w:rsidP="007B63C0">
                      <w:pPr>
                        <w:pStyle w:val="HTMLPreformatted"/>
                        <w:spacing w:line="244" w:lineRule="atLeast"/>
                        <w:rPr>
                          <w:color w:val="333333"/>
                          <w:sz w:val="18"/>
                          <w:szCs w:val="18"/>
                        </w:rPr>
                      </w:pPr>
                      <w:r w:rsidRPr="007A603F">
                        <w:rPr>
                          <w:color w:val="333333"/>
                          <w:sz w:val="18"/>
                          <w:szCs w:val="18"/>
                        </w:rPr>
                        <w:t>[</w:t>
                      </w:r>
                      <w:r w:rsidRPr="007A603F">
                        <w:rPr>
                          <w:color w:val="666666"/>
                          <w:sz w:val="18"/>
                          <w:szCs w:val="18"/>
                        </w:rPr>
                        <w:t>1</w:t>
                      </w:r>
                      <w:r w:rsidRPr="007A603F">
                        <w:rPr>
                          <w:color w:val="333333"/>
                          <w:sz w:val="18"/>
                          <w:szCs w:val="18"/>
                        </w:rPr>
                        <w:t>,</w:t>
                      </w:r>
                      <w:r w:rsidRPr="007A603F">
                        <w:rPr>
                          <w:color w:val="666666"/>
                          <w:sz w:val="18"/>
                          <w:szCs w:val="18"/>
                        </w:rPr>
                        <w:t>1</w:t>
                      </w:r>
                      <w:r w:rsidRPr="007A603F">
                        <w:rPr>
                          <w:color w:val="333333"/>
                          <w:sz w:val="18"/>
                          <w:szCs w:val="18"/>
                        </w:rPr>
                        <w:t>,</w:t>
                      </w:r>
                      <w:r w:rsidRPr="007A603F">
                        <w:rPr>
                          <w:color w:val="666666"/>
                          <w:sz w:val="18"/>
                          <w:szCs w:val="18"/>
                        </w:rPr>
                        <w:t>1</w:t>
                      </w:r>
                      <w:r w:rsidRPr="007A603F">
                        <w:rPr>
                          <w:color w:val="333333"/>
                          <w:sz w:val="18"/>
                          <w:szCs w:val="18"/>
                        </w:rPr>
                        <w:t>,</w:t>
                      </w:r>
                      <w:r w:rsidRPr="007A603F">
                        <w:rPr>
                          <w:color w:val="666666"/>
                          <w:sz w:val="18"/>
                          <w:szCs w:val="18"/>
                        </w:rPr>
                        <w:t>0</w:t>
                      </w:r>
                      <w:r w:rsidRPr="007A603F">
                        <w:rPr>
                          <w:color w:val="333333"/>
                          <w:sz w:val="18"/>
                          <w:szCs w:val="18"/>
                        </w:rPr>
                        <w:t>,</w:t>
                      </w:r>
                      <w:r w:rsidRPr="007A603F">
                        <w:rPr>
                          <w:color w:val="666666"/>
                          <w:sz w:val="18"/>
                          <w:szCs w:val="18"/>
                        </w:rPr>
                        <w:t>1</w:t>
                      </w:r>
                      <w:r w:rsidRPr="007A603F">
                        <w:rPr>
                          <w:color w:val="333333"/>
                          <w:sz w:val="18"/>
                          <w:szCs w:val="18"/>
                        </w:rPr>
                        <w:t>,</w:t>
                      </w:r>
                      <w:r w:rsidRPr="007A603F">
                        <w:rPr>
                          <w:color w:val="666666"/>
                          <w:sz w:val="18"/>
                          <w:szCs w:val="18"/>
                        </w:rPr>
                        <w:t>1</w:t>
                      </w:r>
                      <w:r w:rsidRPr="007A603F">
                        <w:rPr>
                          <w:color w:val="333333"/>
                          <w:sz w:val="18"/>
                          <w:szCs w:val="18"/>
                        </w:rPr>
                        <w:t>],</w:t>
                      </w:r>
                    </w:p>
                    <w:p w14:paraId="5A65FA07" w14:textId="77777777" w:rsidR="007B63C0" w:rsidRPr="007A603F" w:rsidRDefault="007B63C0" w:rsidP="007B63C0">
                      <w:pPr>
                        <w:pStyle w:val="HTMLPreformatted"/>
                        <w:spacing w:line="244" w:lineRule="atLeast"/>
                        <w:rPr>
                          <w:color w:val="333333"/>
                          <w:sz w:val="18"/>
                          <w:szCs w:val="18"/>
                        </w:rPr>
                      </w:pPr>
                      <w:r w:rsidRPr="007A603F">
                        <w:rPr>
                          <w:color w:val="333333"/>
                          <w:sz w:val="18"/>
                          <w:szCs w:val="18"/>
                        </w:rPr>
                        <w:t>[</w:t>
                      </w:r>
                      <w:r w:rsidRPr="007A603F">
                        <w:rPr>
                          <w:color w:val="666666"/>
                          <w:sz w:val="18"/>
                          <w:szCs w:val="18"/>
                        </w:rPr>
                        <w:t>0</w:t>
                      </w:r>
                      <w:r w:rsidRPr="007A603F">
                        <w:rPr>
                          <w:color w:val="333333"/>
                          <w:sz w:val="18"/>
                          <w:szCs w:val="18"/>
                        </w:rPr>
                        <w:t>,</w:t>
                      </w:r>
                      <w:r w:rsidRPr="007A603F">
                        <w:rPr>
                          <w:color w:val="666666"/>
                          <w:sz w:val="18"/>
                          <w:szCs w:val="18"/>
                        </w:rPr>
                        <w:t>0</w:t>
                      </w:r>
                      <w:r w:rsidRPr="007A603F">
                        <w:rPr>
                          <w:color w:val="333333"/>
                          <w:sz w:val="18"/>
                          <w:szCs w:val="18"/>
                        </w:rPr>
                        <w:t>,</w:t>
                      </w:r>
                      <w:r w:rsidRPr="007A603F">
                        <w:rPr>
                          <w:color w:val="666666"/>
                          <w:sz w:val="18"/>
                          <w:szCs w:val="18"/>
                        </w:rPr>
                        <w:t>1</w:t>
                      </w:r>
                      <w:r w:rsidRPr="007A603F">
                        <w:rPr>
                          <w:color w:val="333333"/>
                          <w:sz w:val="18"/>
                          <w:szCs w:val="18"/>
                        </w:rPr>
                        <w:t>,</w:t>
                      </w:r>
                      <w:r w:rsidRPr="007A603F">
                        <w:rPr>
                          <w:color w:val="666666"/>
                          <w:sz w:val="18"/>
                          <w:szCs w:val="18"/>
                        </w:rPr>
                        <w:t>1</w:t>
                      </w:r>
                      <w:r w:rsidRPr="007A603F">
                        <w:rPr>
                          <w:color w:val="333333"/>
                          <w:sz w:val="18"/>
                          <w:szCs w:val="18"/>
                        </w:rPr>
                        <w:t>,</w:t>
                      </w:r>
                      <w:r w:rsidRPr="007A603F">
                        <w:rPr>
                          <w:color w:val="666666"/>
                          <w:sz w:val="18"/>
                          <w:szCs w:val="18"/>
                        </w:rPr>
                        <w:t>0</w:t>
                      </w:r>
                      <w:r w:rsidRPr="007A603F">
                        <w:rPr>
                          <w:color w:val="333333"/>
                          <w:sz w:val="18"/>
                          <w:szCs w:val="18"/>
                        </w:rPr>
                        <w:t>,</w:t>
                      </w:r>
                      <w:r w:rsidRPr="007A603F">
                        <w:rPr>
                          <w:color w:val="666666"/>
                          <w:sz w:val="18"/>
                          <w:szCs w:val="18"/>
                        </w:rPr>
                        <w:t>0</w:t>
                      </w:r>
                      <w:r w:rsidRPr="007A603F">
                        <w:rPr>
                          <w:color w:val="333333"/>
                          <w:sz w:val="18"/>
                          <w:szCs w:val="18"/>
                        </w:rPr>
                        <w:t>]])</w:t>
                      </w:r>
                    </w:p>
                    <w:p w14:paraId="1535CDE4" w14:textId="77777777" w:rsidR="007B63C0" w:rsidRPr="007A603F" w:rsidRDefault="007B63C0" w:rsidP="007B63C0">
                      <w:pPr>
                        <w:pStyle w:val="HTMLPreformatted"/>
                        <w:spacing w:line="244" w:lineRule="atLeast"/>
                        <w:rPr>
                          <w:color w:val="333333"/>
                          <w:sz w:val="18"/>
                          <w:szCs w:val="18"/>
                        </w:rPr>
                      </w:pPr>
                    </w:p>
                    <w:p w14:paraId="4C285428" w14:textId="77777777" w:rsidR="007B63C0" w:rsidRPr="007A603F" w:rsidRDefault="007B63C0" w:rsidP="007B63C0">
                      <w:pPr>
                        <w:pStyle w:val="HTMLPreformatted"/>
                        <w:spacing w:line="244" w:lineRule="atLeast"/>
                        <w:rPr>
                          <w:color w:val="333333"/>
                          <w:sz w:val="18"/>
                          <w:szCs w:val="18"/>
                        </w:rPr>
                      </w:pPr>
                      <w:r w:rsidRPr="007A603F">
                        <w:rPr>
                          <w:i/>
                          <w:iCs/>
                          <w:color w:val="408080"/>
                          <w:sz w:val="18"/>
                          <w:szCs w:val="18"/>
                        </w:rPr>
                        <w:t># Define response for challenges c1 to c4</w:t>
                      </w:r>
                    </w:p>
                    <w:p w14:paraId="42316271" w14:textId="77777777" w:rsidR="007B63C0" w:rsidRPr="007A603F" w:rsidRDefault="007B63C0" w:rsidP="007B63C0">
                      <w:pPr>
                        <w:pStyle w:val="HTMLPreformatted"/>
                        <w:spacing w:line="244" w:lineRule="atLeast"/>
                        <w:rPr>
                          <w:color w:val="333333"/>
                          <w:sz w:val="18"/>
                          <w:szCs w:val="18"/>
                        </w:rPr>
                      </w:pPr>
                      <w:r w:rsidRPr="007A603F">
                        <w:rPr>
                          <w:color w:val="333333"/>
                          <w:sz w:val="18"/>
                          <w:szCs w:val="18"/>
                        </w:rPr>
                        <w:t xml:space="preserve">beta </w:t>
                      </w:r>
                      <w:r w:rsidRPr="007A603F">
                        <w:rPr>
                          <w:color w:val="666666"/>
                          <w:sz w:val="18"/>
                          <w:szCs w:val="18"/>
                        </w:rPr>
                        <w:t>=</w:t>
                      </w:r>
                      <w:r w:rsidRPr="007A603F">
                        <w:rPr>
                          <w:color w:val="333333"/>
                          <w:sz w:val="18"/>
                          <w:szCs w:val="18"/>
                        </w:rPr>
                        <w:t xml:space="preserve"> </w:t>
                      </w:r>
                      <w:proofErr w:type="spellStart"/>
                      <w:r w:rsidRPr="007A603F">
                        <w:rPr>
                          <w:color w:val="333333"/>
                          <w:sz w:val="18"/>
                          <w:szCs w:val="18"/>
                        </w:rPr>
                        <w:t>np</w:t>
                      </w:r>
                      <w:r w:rsidRPr="007A603F">
                        <w:rPr>
                          <w:color w:val="666666"/>
                          <w:sz w:val="18"/>
                          <w:szCs w:val="18"/>
                        </w:rPr>
                        <w:t>.</w:t>
                      </w:r>
                      <w:r w:rsidRPr="007A603F">
                        <w:rPr>
                          <w:color w:val="333333"/>
                          <w:sz w:val="18"/>
                          <w:szCs w:val="18"/>
                        </w:rPr>
                        <w:t>array</w:t>
                      </w:r>
                      <w:proofErr w:type="spellEnd"/>
                      <w:r w:rsidRPr="007A603F">
                        <w:rPr>
                          <w:color w:val="333333"/>
                          <w:sz w:val="18"/>
                          <w:szCs w:val="18"/>
                        </w:rPr>
                        <w:t>([</w:t>
                      </w:r>
                      <w:r w:rsidRPr="007A603F">
                        <w:rPr>
                          <w:color w:val="666666"/>
                          <w:sz w:val="18"/>
                          <w:szCs w:val="18"/>
                        </w:rPr>
                        <w:t>0</w:t>
                      </w:r>
                      <w:r w:rsidRPr="007A603F">
                        <w:rPr>
                          <w:color w:val="333333"/>
                          <w:sz w:val="18"/>
                          <w:szCs w:val="18"/>
                        </w:rPr>
                        <w:t>,</w:t>
                      </w:r>
                      <w:r w:rsidRPr="007A603F">
                        <w:rPr>
                          <w:color w:val="666666"/>
                          <w:sz w:val="18"/>
                          <w:szCs w:val="18"/>
                        </w:rPr>
                        <w:t>0</w:t>
                      </w:r>
                      <w:r w:rsidRPr="007A603F">
                        <w:rPr>
                          <w:color w:val="333333"/>
                          <w:sz w:val="18"/>
                          <w:szCs w:val="18"/>
                        </w:rPr>
                        <w:t>,</w:t>
                      </w:r>
                      <w:r w:rsidRPr="007A603F">
                        <w:rPr>
                          <w:color w:val="666666"/>
                          <w:sz w:val="18"/>
                          <w:szCs w:val="18"/>
                        </w:rPr>
                        <w:t>1</w:t>
                      </w:r>
                      <w:r w:rsidRPr="007A603F">
                        <w:rPr>
                          <w:color w:val="333333"/>
                          <w:sz w:val="18"/>
                          <w:szCs w:val="18"/>
                        </w:rPr>
                        <w:t>,</w:t>
                      </w:r>
                      <w:r w:rsidRPr="007A603F">
                        <w:rPr>
                          <w:color w:val="666666"/>
                          <w:sz w:val="18"/>
                          <w:szCs w:val="18"/>
                        </w:rPr>
                        <w:t>1</w:t>
                      </w:r>
                      <w:r w:rsidRPr="007A603F">
                        <w:rPr>
                          <w:color w:val="333333"/>
                          <w:sz w:val="18"/>
                          <w:szCs w:val="18"/>
                        </w:rPr>
                        <w:t>])</w:t>
                      </w:r>
                    </w:p>
                    <w:p w14:paraId="7B9A4FB4" w14:textId="77777777" w:rsidR="007B63C0" w:rsidRPr="007A603F" w:rsidRDefault="007B63C0" w:rsidP="007B63C0">
                      <w:pPr>
                        <w:pStyle w:val="HTMLPreformatted"/>
                        <w:spacing w:line="244" w:lineRule="atLeast"/>
                        <w:rPr>
                          <w:color w:val="333333"/>
                          <w:sz w:val="18"/>
                          <w:szCs w:val="18"/>
                        </w:rPr>
                      </w:pPr>
                    </w:p>
                    <w:p w14:paraId="69F0B79B" w14:textId="77777777" w:rsidR="007B63C0" w:rsidRPr="007A603F" w:rsidRDefault="007B63C0" w:rsidP="007B63C0">
                      <w:pPr>
                        <w:pStyle w:val="HTMLPreformatted"/>
                        <w:spacing w:line="244" w:lineRule="atLeast"/>
                        <w:rPr>
                          <w:color w:val="333333"/>
                          <w:sz w:val="18"/>
                          <w:szCs w:val="18"/>
                        </w:rPr>
                      </w:pPr>
                      <w:r w:rsidRPr="007A603F">
                        <w:rPr>
                          <w:i/>
                          <w:iCs/>
                          <w:color w:val="408080"/>
                          <w:sz w:val="18"/>
                          <w:szCs w:val="18"/>
                        </w:rPr>
                        <w:t xml:space="preserve"># Define new challenge ca and </w:t>
                      </w:r>
                      <w:proofErr w:type="spellStart"/>
                      <w:r w:rsidRPr="007A603F">
                        <w:rPr>
                          <w:i/>
                          <w:iCs/>
                          <w:color w:val="408080"/>
                          <w:sz w:val="18"/>
                          <w:szCs w:val="18"/>
                        </w:rPr>
                        <w:t>cb</w:t>
                      </w:r>
                      <w:proofErr w:type="spellEnd"/>
                    </w:p>
                    <w:p w14:paraId="52C0A207" w14:textId="77777777" w:rsidR="007B63C0" w:rsidRPr="007A603F" w:rsidRDefault="007B63C0" w:rsidP="007B63C0">
                      <w:pPr>
                        <w:pStyle w:val="HTMLPreformatted"/>
                        <w:spacing w:line="244" w:lineRule="atLeast"/>
                        <w:rPr>
                          <w:color w:val="333333"/>
                          <w:sz w:val="18"/>
                          <w:szCs w:val="18"/>
                        </w:rPr>
                      </w:pPr>
                      <w:r w:rsidRPr="007A603F">
                        <w:rPr>
                          <w:color w:val="333333"/>
                          <w:sz w:val="18"/>
                          <w:szCs w:val="18"/>
                        </w:rPr>
                        <w:t xml:space="preserve">ca </w:t>
                      </w:r>
                      <w:r w:rsidRPr="007A603F">
                        <w:rPr>
                          <w:color w:val="666666"/>
                          <w:sz w:val="18"/>
                          <w:szCs w:val="18"/>
                        </w:rPr>
                        <w:t>=</w:t>
                      </w:r>
                      <w:r w:rsidRPr="007A603F">
                        <w:rPr>
                          <w:color w:val="333333"/>
                          <w:sz w:val="18"/>
                          <w:szCs w:val="18"/>
                        </w:rPr>
                        <w:t xml:space="preserve"> </w:t>
                      </w:r>
                      <w:proofErr w:type="spellStart"/>
                      <w:r w:rsidRPr="007A603F">
                        <w:rPr>
                          <w:color w:val="333333"/>
                          <w:sz w:val="18"/>
                          <w:szCs w:val="18"/>
                        </w:rPr>
                        <w:t>np</w:t>
                      </w:r>
                      <w:r w:rsidRPr="007A603F">
                        <w:rPr>
                          <w:color w:val="666666"/>
                          <w:sz w:val="18"/>
                          <w:szCs w:val="18"/>
                        </w:rPr>
                        <w:t>.</w:t>
                      </w:r>
                      <w:r w:rsidRPr="007A603F">
                        <w:rPr>
                          <w:color w:val="333333"/>
                          <w:sz w:val="18"/>
                          <w:szCs w:val="18"/>
                        </w:rPr>
                        <w:t>array</w:t>
                      </w:r>
                      <w:proofErr w:type="spellEnd"/>
                      <w:r w:rsidRPr="007A603F">
                        <w:rPr>
                          <w:color w:val="333333"/>
                          <w:sz w:val="18"/>
                          <w:szCs w:val="18"/>
                        </w:rPr>
                        <w:t>([</w:t>
                      </w:r>
                      <w:r w:rsidRPr="007A603F">
                        <w:rPr>
                          <w:color w:val="666666"/>
                          <w:sz w:val="18"/>
                          <w:szCs w:val="18"/>
                        </w:rPr>
                        <w:t>0</w:t>
                      </w:r>
                      <w:r w:rsidRPr="007A603F">
                        <w:rPr>
                          <w:color w:val="333333"/>
                          <w:sz w:val="18"/>
                          <w:szCs w:val="18"/>
                        </w:rPr>
                        <w:t>,</w:t>
                      </w:r>
                      <w:r w:rsidRPr="007A603F">
                        <w:rPr>
                          <w:color w:val="666666"/>
                          <w:sz w:val="18"/>
                          <w:szCs w:val="18"/>
                        </w:rPr>
                        <w:t>1</w:t>
                      </w:r>
                      <w:r w:rsidRPr="007A603F">
                        <w:rPr>
                          <w:color w:val="333333"/>
                          <w:sz w:val="18"/>
                          <w:szCs w:val="18"/>
                        </w:rPr>
                        <w:t>,</w:t>
                      </w:r>
                      <w:r w:rsidRPr="007A603F">
                        <w:rPr>
                          <w:color w:val="666666"/>
                          <w:sz w:val="18"/>
                          <w:szCs w:val="18"/>
                        </w:rPr>
                        <w:t>1</w:t>
                      </w:r>
                      <w:r w:rsidRPr="007A603F">
                        <w:rPr>
                          <w:color w:val="333333"/>
                          <w:sz w:val="18"/>
                          <w:szCs w:val="18"/>
                        </w:rPr>
                        <w:t>,</w:t>
                      </w:r>
                      <w:r w:rsidRPr="007A603F">
                        <w:rPr>
                          <w:color w:val="666666"/>
                          <w:sz w:val="18"/>
                          <w:szCs w:val="18"/>
                        </w:rPr>
                        <w:t>0</w:t>
                      </w:r>
                      <w:r w:rsidRPr="007A603F">
                        <w:rPr>
                          <w:color w:val="333333"/>
                          <w:sz w:val="18"/>
                          <w:szCs w:val="18"/>
                        </w:rPr>
                        <w:t>,</w:t>
                      </w:r>
                      <w:r w:rsidRPr="007A603F">
                        <w:rPr>
                          <w:color w:val="666666"/>
                          <w:sz w:val="18"/>
                          <w:szCs w:val="18"/>
                        </w:rPr>
                        <w:t>0</w:t>
                      </w:r>
                      <w:r w:rsidRPr="007A603F">
                        <w:rPr>
                          <w:color w:val="333333"/>
                          <w:sz w:val="18"/>
                          <w:szCs w:val="18"/>
                        </w:rPr>
                        <w:t>,</w:t>
                      </w:r>
                      <w:r w:rsidRPr="007A603F">
                        <w:rPr>
                          <w:color w:val="666666"/>
                          <w:sz w:val="18"/>
                          <w:szCs w:val="18"/>
                        </w:rPr>
                        <w:t>1</w:t>
                      </w:r>
                      <w:r w:rsidRPr="007A603F">
                        <w:rPr>
                          <w:color w:val="333333"/>
                          <w:sz w:val="18"/>
                          <w:szCs w:val="18"/>
                        </w:rPr>
                        <w:t>])</w:t>
                      </w:r>
                    </w:p>
                    <w:p w14:paraId="4314D5E3" w14:textId="77777777" w:rsidR="007B63C0" w:rsidRPr="007A603F" w:rsidRDefault="007B63C0" w:rsidP="007B63C0">
                      <w:pPr>
                        <w:pStyle w:val="HTMLPreformatted"/>
                        <w:spacing w:line="244" w:lineRule="atLeast"/>
                        <w:rPr>
                          <w:color w:val="333333"/>
                          <w:sz w:val="18"/>
                          <w:szCs w:val="18"/>
                        </w:rPr>
                      </w:pPr>
                      <w:proofErr w:type="spellStart"/>
                      <w:r w:rsidRPr="007A603F">
                        <w:rPr>
                          <w:color w:val="333333"/>
                          <w:sz w:val="18"/>
                          <w:szCs w:val="18"/>
                        </w:rPr>
                        <w:t>cb</w:t>
                      </w:r>
                      <w:proofErr w:type="spellEnd"/>
                      <w:r w:rsidRPr="007A603F">
                        <w:rPr>
                          <w:color w:val="333333"/>
                          <w:sz w:val="18"/>
                          <w:szCs w:val="18"/>
                        </w:rPr>
                        <w:t xml:space="preserve"> </w:t>
                      </w:r>
                      <w:r w:rsidRPr="007A603F">
                        <w:rPr>
                          <w:color w:val="666666"/>
                          <w:sz w:val="18"/>
                          <w:szCs w:val="18"/>
                        </w:rPr>
                        <w:t>=</w:t>
                      </w:r>
                      <w:r w:rsidRPr="007A603F">
                        <w:rPr>
                          <w:color w:val="333333"/>
                          <w:sz w:val="18"/>
                          <w:szCs w:val="18"/>
                        </w:rPr>
                        <w:t xml:space="preserve"> </w:t>
                      </w:r>
                      <w:proofErr w:type="spellStart"/>
                      <w:r w:rsidRPr="007A603F">
                        <w:rPr>
                          <w:color w:val="333333"/>
                          <w:sz w:val="18"/>
                          <w:szCs w:val="18"/>
                        </w:rPr>
                        <w:t>np</w:t>
                      </w:r>
                      <w:r w:rsidRPr="007A603F">
                        <w:rPr>
                          <w:color w:val="666666"/>
                          <w:sz w:val="18"/>
                          <w:szCs w:val="18"/>
                        </w:rPr>
                        <w:t>.</w:t>
                      </w:r>
                      <w:r w:rsidRPr="007A603F">
                        <w:rPr>
                          <w:color w:val="333333"/>
                          <w:sz w:val="18"/>
                          <w:szCs w:val="18"/>
                        </w:rPr>
                        <w:t>array</w:t>
                      </w:r>
                      <w:proofErr w:type="spellEnd"/>
                      <w:r w:rsidRPr="007A603F">
                        <w:rPr>
                          <w:color w:val="333333"/>
                          <w:sz w:val="18"/>
                          <w:szCs w:val="18"/>
                        </w:rPr>
                        <w:t>([</w:t>
                      </w:r>
                      <w:r w:rsidRPr="007A603F">
                        <w:rPr>
                          <w:color w:val="666666"/>
                          <w:sz w:val="18"/>
                          <w:szCs w:val="18"/>
                        </w:rPr>
                        <w:t>1</w:t>
                      </w:r>
                      <w:r w:rsidRPr="007A603F">
                        <w:rPr>
                          <w:color w:val="333333"/>
                          <w:sz w:val="18"/>
                          <w:szCs w:val="18"/>
                        </w:rPr>
                        <w:t>,</w:t>
                      </w:r>
                      <w:r w:rsidRPr="007A603F">
                        <w:rPr>
                          <w:color w:val="666666"/>
                          <w:sz w:val="18"/>
                          <w:szCs w:val="18"/>
                        </w:rPr>
                        <w:t>1</w:t>
                      </w:r>
                      <w:r w:rsidRPr="007A603F">
                        <w:rPr>
                          <w:color w:val="333333"/>
                          <w:sz w:val="18"/>
                          <w:szCs w:val="18"/>
                        </w:rPr>
                        <w:t>,</w:t>
                      </w:r>
                      <w:r w:rsidRPr="007A603F">
                        <w:rPr>
                          <w:color w:val="666666"/>
                          <w:sz w:val="18"/>
                          <w:szCs w:val="18"/>
                        </w:rPr>
                        <w:t>0</w:t>
                      </w:r>
                      <w:r w:rsidRPr="007A603F">
                        <w:rPr>
                          <w:color w:val="333333"/>
                          <w:sz w:val="18"/>
                          <w:szCs w:val="18"/>
                        </w:rPr>
                        <w:t>,</w:t>
                      </w:r>
                      <w:r w:rsidRPr="007A603F">
                        <w:rPr>
                          <w:color w:val="666666"/>
                          <w:sz w:val="18"/>
                          <w:szCs w:val="18"/>
                        </w:rPr>
                        <w:t>1</w:t>
                      </w:r>
                      <w:r w:rsidRPr="007A603F">
                        <w:rPr>
                          <w:color w:val="333333"/>
                          <w:sz w:val="18"/>
                          <w:szCs w:val="18"/>
                        </w:rPr>
                        <w:t>,</w:t>
                      </w:r>
                      <w:r w:rsidRPr="007A603F">
                        <w:rPr>
                          <w:color w:val="666666"/>
                          <w:sz w:val="18"/>
                          <w:szCs w:val="18"/>
                        </w:rPr>
                        <w:t>1</w:t>
                      </w:r>
                      <w:r w:rsidRPr="007A603F">
                        <w:rPr>
                          <w:color w:val="333333"/>
                          <w:sz w:val="18"/>
                          <w:szCs w:val="18"/>
                        </w:rPr>
                        <w:t>,</w:t>
                      </w:r>
                      <w:r w:rsidRPr="007A603F">
                        <w:rPr>
                          <w:color w:val="666666"/>
                          <w:sz w:val="18"/>
                          <w:szCs w:val="18"/>
                        </w:rPr>
                        <w:t>1</w:t>
                      </w:r>
                      <w:r w:rsidRPr="007A603F">
                        <w:rPr>
                          <w:color w:val="333333"/>
                          <w:sz w:val="18"/>
                          <w:szCs w:val="18"/>
                        </w:rPr>
                        <w:t>])</w:t>
                      </w:r>
                    </w:p>
                    <w:p w14:paraId="115E3C29" w14:textId="77777777" w:rsidR="007B63C0" w:rsidRPr="007A603F" w:rsidRDefault="007B63C0" w:rsidP="007B63C0">
                      <w:pPr>
                        <w:pStyle w:val="HTMLPreformatted"/>
                        <w:spacing w:line="244" w:lineRule="atLeast"/>
                        <w:rPr>
                          <w:color w:val="333333"/>
                          <w:sz w:val="18"/>
                          <w:szCs w:val="18"/>
                        </w:rPr>
                      </w:pPr>
                      <w:r w:rsidRPr="007A603F">
                        <w:rPr>
                          <w:i/>
                          <w:iCs/>
                          <w:color w:val="408080"/>
                          <w:sz w:val="18"/>
                          <w:szCs w:val="18"/>
                        </w:rPr>
                        <w:t># Get response for new challenges</w:t>
                      </w:r>
                    </w:p>
                    <w:p w14:paraId="6736AA70" w14:textId="77777777" w:rsidR="007B63C0" w:rsidRPr="007A603F" w:rsidRDefault="007B63C0" w:rsidP="007B63C0">
                      <w:pPr>
                        <w:pStyle w:val="HTMLPreformatted"/>
                        <w:spacing w:line="244" w:lineRule="atLeast"/>
                        <w:rPr>
                          <w:color w:val="333333"/>
                          <w:sz w:val="18"/>
                          <w:szCs w:val="18"/>
                        </w:rPr>
                      </w:pPr>
                      <w:proofErr w:type="spellStart"/>
                      <w:r w:rsidRPr="007A603F">
                        <w:rPr>
                          <w:color w:val="333333"/>
                          <w:sz w:val="18"/>
                          <w:szCs w:val="18"/>
                        </w:rPr>
                        <w:t>getResponse</w:t>
                      </w:r>
                      <w:proofErr w:type="spellEnd"/>
                      <w:r w:rsidRPr="007A603F">
                        <w:rPr>
                          <w:color w:val="333333"/>
                          <w:sz w:val="18"/>
                          <w:szCs w:val="18"/>
                        </w:rPr>
                        <w:t>(</w:t>
                      </w:r>
                      <w:proofErr w:type="spellStart"/>
                      <w:r w:rsidRPr="007A603F">
                        <w:rPr>
                          <w:color w:val="333333"/>
                          <w:sz w:val="18"/>
                          <w:szCs w:val="18"/>
                        </w:rPr>
                        <w:t>Ch,beta,ca</w:t>
                      </w:r>
                      <w:proofErr w:type="spellEnd"/>
                      <w:r w:rsidRPr="007A603F">
                        <w:rPr>
                          <w:color w:val="333333"/>
                          <w:sz w:val="18"/>
                          <w:szCs w:val="18"/>
                        </w:rPr>
                        <w:t>)</w:t>
                      </w:r>
                    </w:p>
                    <w:p w14:paraId="373577B6" w14:textId="77777777" w:rsidR="007B63C0" w:rsidRPr="007A603F" w:rsidRDefault="007B63C0" w:rsidP="007B63C0">
                      <w:pPr>
                        <w:pStyle w:val="HTMLPreformatted"/>
                        <w:spacing w:line="244" w:lineRule="atLeast"/>
                        <w:rPr>
                          <w:color w:val="333333"/>
                          <w:sz w:val="18"/>
                          <w:szCs w:val="18"/>
                        </w:rPr>
                      </w:pPr>
                      <w:r w:rsidRPr="007A603F">
                        <w:rPr>
                          <w:color w:val="008000"/>
                          <w:sz w:val="18"/>
                          <w:szCs w:val="18"/>
                        </w:rPr>
                        <w:t>print</w:t>
                      </w:r>
                      <w:r w:rsidRPr="007A603F">
                        <w:rPr>
                          <w:color w:val="333333"/>
                          <w:sz w:val="18"/>
                          <w:szCs w:val="18"/>
                        </w:rPr>
                        <w:t>(</w:t>
                      </w:r>
                      <w:r w:rsidRPr="007A603F">
                        <w:rPr>
                          <w:color w:val="BA2121"/>
                          <w:sz w:val="18"/>
                          <w:szCs w:val="18"/>
                        </w:rPr>
                        <w:t>""</w:t>
                      </w:r>
                      <w:r w:rsidRPr="007A603F">
                        <w:rPr>
                          <w:color w:val="333333"/>
                          <w:sz w:val="18"/>
                          <w:szCs w:val="18"/>
                        </w:rPr>
                        <w:t>)</w:t>
                      </w:r>
                    </w:p>
                    <w:p w14:paraId="193E3F9C" w14:textId="77777777" w:rsidR="007B63C0" w:rsidRPr="007A603F" w:rsidRDefault="007B63C0" w:rsidP="007B63C0">
                      <w:pPr>
                        <w:pStyle w:val="HTMLPreformatted"/>
                        <w:spacing w:line="244" w:lineRule="atLeast"/>
                        <w:rPr>
                          <w:color w:val="333333"/>
                          <w:sz w:val="18"/>
                          <w:szCs w:val="18"/>
                        </w:rPr>
                      </w:pPr>
                      <w:proofErr w:type="spellStart"/>
                      <w:r w:rsidRPr="007A603F">
                        <w:rPr>
                          <w:color w:val="333333"/>
                          <w:sz w:val="18"/>
                          <w:szCs w:val="18"/>
                        </w:rPr>
                        <w:t>getResponse</w:t>
                      </w:r>
                      <w:proofErr w:type="spellEnd"/>
                      <w:r w:rsidRPr="007A603F">
                        <w:rPr>
                          <w:color w:val="333333"/>
                          <w:sz w:val="18"/>
                          <w:szCs w:val="18"/>
                        </w:rPr>
                        <w:t>(</w:t>
                      </w:r>
                      <w:proofErr w:type="spellStart"/>
                      <w:r w:rsidRPr="007A603F">
                        <w:rPr>
                          <w:color w:val="333333"/>
                          <w:sz w:val="18"/>
                          <w:szCs w:val="18"/>
                        </w:rPr>
                        <w:t>Ch,beta,cb</w:t>
                      </w:r>
                      <w:proofErr w:type="spellEnd"/>
                      <w:r w:rsidRPr="007A603F">
                        <w:rPr>
                          <w:color w:val="333333"/>
                          <w:sz w:val="18"/>
                          <w:szCs w:val="18"/>
                        </w:rPr>
                        <w:t>)</w:t>
                      </w:r>
                    </w:p>
                    <w:p w14:paraId="675F7F81" w14:textId="77777777" w:rsidR="0015361A" w:rsidRPr="007A603F" w:rsidRDefault="0015361A" w:rsidP="0015361A">
                      <w:pPr>
                        <w:rPr>
                          <w:sz w:val="21"/>
                          <w:szCs w:val="21"/>
                        </w:rPr>
                      </w:pPr>
                    </w:p>
                  </w:txbxContent>
                </v:textbox>
                <w10:anchorlock/>
              </v:shape>
            </w:pict>
          </mc:Fallback>
        </mc:AlternateContent>
      </w:r>
    </w:p>
    <w:p w14:paraId="576575D9" w14:textId="77777777" w:rsidR="0015361A" w:rsidRPr="0015361A" w:rsidRDefault="0015361A" w:rsidP="0015361A">
      <w:pPr>
        <w:rPr>
          <w:rFonts w:ascii="Times New Roman" w:eastAsiaTheme="minorEastAsia" w:hAnsi="Times New Roman" w:cs="Times New Roman"/>
          <w:b/>
          <w:bCs/>
          <w:sz w:val="24"/>
          <w:szCs w:val="24"/>
        </w:rPr>
      </w:pPr>
      <w:r w:rsidRPr="0015361A">
        <w:rPr>
          <w:rFonts w:ascii="Times New Roman" w:eastAsiaTheme="minorEastAsia" w:hAnsi="Times New Roman" w:cs="Times New Roman"/>
          <w:b/>
          <w:bCs/>
          <w:sz w:val="24"/>
          <w:szCs w:val="24"/>
        </w:rPr>
        <w:t>Expected Output</w:t>
      </w:r>
    </w:p>
    <w:p w14:paraId="5A117662" w14:textId="77777777" w:rsidR="007B63C0" w:rsidRDefault="007B63C0" w:rsidP="007B63C0">
      <w:pPr>
        <w:pStyle w:val="HTMLPreformatted"/>
        <w:shd w:val="clear" w:color="auto" w:fill="FFFFFF"/>
        <w:wordWrap w:val="0"/>
        <w:textAlignment w:val="baseline"/>
        <w:rPr>
          <w:color w:val="000000"/>
          <w:sz w:val="21"/>
          <w:szCs w:val="21"/>
        </w:rPr>
      </w:pPr>
      <w:r>
        <w:rPr>
          <w:color w:val="000000"/>
          <w:sz w:val="21"/>
          <w:szCs w:val="21"/>
        </w:rPr>
        <w:t>The new challenge  [0 1 1 0 0 1]</w:t>
      </w:r>
    </w:p>
    <w:p w14:paraId="6AF765DD" w14:textId="77777777" w:rsidR="007B63C0" w:rsidRDefault="007B63C0" w:rsidP="007B63C0">
      <w:pPr>
        <w:pStyle w:val="HTMLPreformatted"/>
        <w:shd w:val="clear" w:color="auto" w:fill="FFFFFF"/>
        <w:wordWrap w:val="0"/>
        <w:textAlignment w:val="baseline"/>
        <w:rPr>
          <w:color w:val="000000"/>
          <w:sz w:val="21"/>
          <w:szCs w:val="21"/>
        </w:rPr>
      </w:pPr>
      <w:r>
        <w:rPr>
          <w:color w:val="000000"/>
          <w:sz w:val="21"/>
          <w:szCs w:val="21"/>
        </w:rPr>
        <w:t>match with XOR of the known challenges:</w:t>
      </w:r>
    </w:p>
    <w:p w14:paraId="300BCE71" w14:textId="77777777" w:rsidR="007B63C0" w:rsidRDefault="007B63C0" w:rsidP="007B63C0">
      <w:pPr>
        <w:pStyle w:val="HTMLPreformatted"/>
        <w:shd w:val="clear" w:color="auto" w:fill="FFFFFF"/>
        <w:wordWrap w:val="0"/>
        <w:textAlignment w:val="baseline"/>
        <w:rPr>
          <w:color w:val="000000"/>
          <w:sz w:val="21"/>
          <w:szCs w:val="21"/>
        </w:rPr>
      </w:pPr>
      <w:r>
        <w:rPr>
          <w:color w:val="000000"/>
          <w:sz w:val="21"/>
          <w:szCs w:val="21"/>
        </w:rPr>
        <w:t>[1 1 0 0 1 1] with response: 0</w:t>
      </w:r>
    </w:p>
    <w:p w14:paraId="4FFB81F8" w14:textId="77777777" w:rsidR="007B63C0" w:rsidRDefault="007B63C0" w:rsidP="007B63C0">
      <w:pPr>
        <w:pStyle w:val="HTMLPreformatted"/>
        <w:shd w:val="clear" w:color="auto" w:fill="FFFFFF"/>
        <w:wordWrap w:val="0"/>
        <w:textAlignment w:val="baseline"/>
        <w:rPr>
          <w:color w:val="000000"/>
          <w:sz w:val="21"/>
          <w:szCs w:val="21"/>
        </w:rPr>
      </w:pPr>
      <w:r>
        <w:rPr>
          <w:color w:val="000000"/>
          <w:sz w:val="21"/>
          <w:szCs w:val="21"/>
        </w:rPr>
        <w:t>[1 0 1 0 1 0] with response: 0</w:t>
      </w:r>
    </w:p>
    <w:p w14:paraId="7EB5D46B" w14:textId="77777777" w:rsidR="007B63C0" w:rsidRDefault="007B63C0" w:rsidP="007B63C0">
      <w:pPr>
        <w:pStyle w:val="HTMLPreformatted"/>
        <w:shd w:val="clear" w:color="auto" w:fill="FFFFFF"/>
        <w:wordWrap w:val="0"/>
        <w:textAlignment w:val="baseline"/>
        <w:rPr>
          <w:color w:val="000000"/>
          <w:sz w:val="21"/>
          <w:szCs w:val="21"/>
        </w:rPr>
      </w:pPr>
      <w:r>
        <w:rPr>
          <w:color w:val="000000"/>
          <w:sz w:val="21"/>
          <w:szCs w:val="21"/>
        </w:rPr>
        <w:t>The response for the new challenge is:  0</w:t>
      </w:r>
    </w:p>
    <w:p w14:paraId="20A2F819" w14:textId="77777777" w:rsidR="007B63C0" w:rsidRDefault="007B63C0" w:rsidP="007B63C0">
      <w:pPr>
        <w:pStyle w:val="HTMLPreformatted"/>
        <w:shd w:val="clear" w:color="auto" w:fill="FFFFFF"/>
        <w:wordWrap w:val="0"/>
        <w:textAlignment w:val="baseline"/>
        <w:rPr>
          <w:color w:val="000000"/>
          <w:sz w:val="21"/>
          <w:szCs w:val="21"/>
        </w:rPr>
      </w:pPr>
    </w:p>
    <w:p w14:paraId="271487DD" w14:textId="77777777" w:rsidR="007B63C0" w:rsidRDefault="007B63C0" w:rsidP="007B63C0">
      <w:pPr>
        <w:pStyle w:val="HTMLPreformatted"/>
        <w:shd w:val="clear" w:color="auto" w:fill="FFFFFF"/>
        <w:wordWrap w:val="0"/>
        <w:textAlignment w:val="baseline"/>
        <w:rPr>
          <w:color w:val="000000"/>
          <w:sz w:val="21"/>
          <w:szCs w:val="21"/>
        </w:rPr>
      </w:pPr>
      <w:r>
        <w:rPr>
          <w:color w:val="000000"/>
          <w:sz w:val="21"/>
          <w:szCs w:val="21"/>
        </w:rPr>
        <w:t>The new challenge  [1 1 0 1 1 1]</w:t>
      </w:r>
    </w:p>
    <w:p w14:paraId="59ACE647" w14:textId="77777777" w:rsidR="007B63C0" w:rsidRDefault="007B63C0" w:rsidP="007B63C0">
      <w:pPr>
        <w:pStyle w:val="HTMLPreformatted"/>
        <w:shd w:val="clear" w:color="auto" w:fill="FFFFFF"/>
        <w:wordWrap w:val="0"/>
        <w:textAlignment w:val="baseline"/>
        <w:rPr>
          <w:color w:val="000000"/>
          <w:sz w:val="21"/>
          <w:szCs w:val="21"/>
        </w:rPr>
      </w:pPr>
      <w:r>
        <w:rPr>
          <w:color w:val="000000"/>
          <w:sz w:val="21"/>
          <w:szCs w:val="21"/>
        </w:rPr>
        <w:t>match with XOR of the known challenges:</w:t>
      </w:r>
    </w:p>
    <w:p w14:paraId="590B0616" w14:textId="77777777" w:rsidR="007B63C0" w:rsidRDefault="007B63C0" w:rsidP="007B63C0">
      <w:pPr>
        <w:pStyle w:val="HTMLPreformatted"/>
        <w:shd w:val="clear" w:color="auto" w:fill="FFFFFF"/>
        <w:wordWrap w:val="0"/>
        <w:textAlignment w:val="baseline"/>
        <w:rPr>
          <w:color w:val="000000"/>
          <w:sz w:val="21"/>
          <w:szCs w:val="21"/>
        </w:rPr>
      </w:pPr>
      <w:r>
        <w:rPr>
          <w:color w:val="000000"/>
          <w:sz w:val="21"/>
          <w:szCs w:val="21"/>
        </w:rPr>
        <w:t>[1 1 1 0 1 1] with response: 1</w:t>
      </w:r>
    </w:p>
    <w:p w14:paraId="16F56119" w14:textId="77777777" w:rsidR="007B63C0" w:rsidRDefault="007B63C0" w:rsidP="007B63C0">
      <w:pPr>
        <w:pStyle w:val="HTMLPreformatted"/>
        <w:shd w:val="clear" w:color="auto" w:fill="FFFFFF"/>
        <w:wordWrap w:val="0"/>
        <w:textAlignment w:val="baseline"/>
        <w:rPr>
          <w:color w:val="000000"/>
          <w:sz w:val="21"/>
          <w:szCs w:val="21"/>
        </w:rPr>
      </w:pPr>
      <w:r>
        <w:rPr>
          <w:color w:val="000000"/>
          <w:sz w:val="21"/>
          <w:szCs w:val="21"/>
        </w:rPr>
        <w:t>[0 0 1 1 0 0] with response: 1</w:t>
      </w:r>
    </w:p>
    <w:p w14:paraId="5E9AAD29" w14:textId="77777777" w:rsidR="007B63C0" w:rsidRDefault="007B63C0" w:rsidP="007B63C0">
      <w:pPr>
        <w:pStyle w:val="HTMLPreformatted"/>
        <w:shd w:val="clear" w:color="auto" w:fill="FFFFFF"/>
        <w:wordWrap w:val="0"/>
        <w:textAlignment w:val="baseline"/>
        <w:rPr>
          <w:color w:val="000000"/>
          <w:sz w:val="21"/>
          <w:szCs w:val="21"/>
        </w:rPr>
      </w:pPr>
      <w:r>
        <w:rPr>
          <w:color w:val="000000"/>
          <w:sz w:val="21"/>
          <w:szCs w:val="21"/>
        </w:rPr>
        <w:t>The response for the new challenge is:  0</w:t>
      </w:r>
    </w:p>
    <w:p w14:paraId="566ADCE8" w14:textId="77777777" w:rsidR="0015361A" w:rsidRPr="007B63C0" w:rsidRDefault="0015361A">
      <w:pPr>
        <w:rPr>
          <w:rFonts w:ascii="Times New Roman" w:eastAsiaTheme="minorEastAsia" w:hAnsi="Times New Roman" w:cs="Times New Roman"/>
          <w:sz w:val="24"/>
          <w:szCs w:val="24"/>
          <w:lang w:val="en-SG"/>
        </w:rPr>
      </w:pPr>
    </w:p>
    <w:p w14:paraId="137CF330" w14:textId="77777777" w:rsidR="00F83ECB" w:rsidRDefault="00A53C7F">
      <w:pPr>
        <w:rPr>
          <w:rFonts w:ascii="Times New Roman" w:eastAsiaTheme="minorEastAsia" w:hAnsi="Times New Roman" w:cs="Times New Roman"/>
          <w:sz w:val="24"/>
          <w:szCs w:val="24"/>
        </w:rPr>
      </w:pPr>
      <w:r w:rsidRPr="00F83ECB">
        <w:rPr>
          <w:rFonts w:ascii="Times New Roman" w:eastAsiaTheme="minorEastAsia" w:hAnsi="Times New Roman" w:cs="Times New Roman"/>
          <w:sz w:val="24"/>
          <w:szCs w:val="24"/>
          <w:u w:val="single"/>
        </w:rPr>
        <w:t>Question 4:</w:t>
      </w:r>
      <w:r>
        <w:rPr>
          <w:rFonts w:ascii="Times New Roman" w:eastAsiaTheme="minorEastAsia" w:hAnsi="Times New Roman" w:cs="Times New Roman"/>
          <w:sz w:val="24"/>
          <w:szCs w:val="24"/>
        </w:rPr>
        <w:t xml:space="preserve"> </w:t>
      </w:r>
    </w:p>
    <w:p w14:paraId="694C9757" w14:textId="43ECB6FA" w:rsidR="00FC3F30" w:rsidRDefault="00FC3F3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Suppose Eve eavesdrops on communication, and learns </w:t>
      </w:r>
      <w:r w:rsidRPr="00F83ECB">
        <w:rPr>
          <w:rFonts w:ascii="Times New Roman" w:eastAsiaTheme="minorEastAsia" w:hAnsi="Times New Roman" w:cs="Times New Roman"/>
          <w:i/>
          <w:iCs/>
          <w:sz w:val="24"/>
          <w:szCs w:val="24"/>
        </w:rPr>
        <w:t>m</w:t>
      </w:r>
      <w:r>
        <w:rPr>
          <w:rFonts w:ascii="Times New Roman" w:eastAsiaTheme="minorEastAsia" w:hAnsi="Times New Roman" w:cs="Times New Roman"/>
          <w:sz w:val="24"/>
          <w:szCs w:val="24"/>
        </w:rPr>
        <w:t xml:space="preserve"> pairs </w:t>
      </w:r>
      <m:oMath>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b/>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b/>
                <w:sz w:val="24"/>
                <w:szCs w:val="24"/>
              </w:rPr>
              <m:t>(c</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is the correct response to challenge </w:t>
      </w:r>
      <m:oMath>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b/>
                <w:sz w:val="24"/>
                <w:szCs w:val="24"/>
              </w:rPr>
              <m:t>c</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Then the password </w:t>
      </w:r>
      <w:r w:rsidRPr="00FC3F30">
        <w:rPr>
          <w:rFonts w:ascii="Times New Roman" w:eastAsiaTheme="minorEastAsia" w:hAnsi="Times New Roman" w:cs="Times New Roman"/>
          <w:b/>
          <w:sz w:val="24"/>
          <w:szCs w:val="24"/>
        </w:rPr>
        <w:t>x</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is a solution to</w:t>
      </w:r>
    </w:p>
    <w:p w14:paraId="3A56D84C" w14:textId="0128BA79" w:rsidR="00FC3F30" w:rsidRPr="00426BC4" w:rsidRDefault="00864CCA" w:rsidP="00D8662B">
      <w:pPr>
        <w:ind w:left="2160" w:firstLine="720"/>
        <w:rPr>
          <w:rFonts w:ascii="Times New Roman" w:eastAsiaTheme="minorEastAsia" w:hAnsi="Times New Roman" w:cs="Times New Roman"/>
          <w:b/>
          <w:sz w:val="24"/>
          <w:szCs w:val="24"/>
        </w:rPr>
      </w:pP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b/>
                        <w:sz w:val="24"/>
                        <w:szCs w:val="24"/>
                      </w:rPr>
                      <m:t>c</m:t>
                    </m:r>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m:rPr>
                        <m:nor/>
                      </m:rPr>
                      <w:rPr>
                        <w:rFonts w:ascii="Cambria Math" w:eastAsia="Cambria Math" w:hAnsi="Cambria Math" w:cs="Cambria Math"/>
                        <w:b/>
                        <w:sz w:val="24"/>
                        <w:szCs w:val="24"/>
                      </w:rPr>
                      <m:t>c</m:t>
                    </m:r>
                  </m:e>
                  <m:sub>
                    <m:r>
                      <w:rPr>
                        <w:rFonts w:ascii="Cambria Math" w:eastAsia="Cambria Math" w:hAnsi="Cambria Math" w:cs="Cambria Math"/>
                        <w:sz w:val="24"/>
                        <w:szCs w:val="24"/>
                      </w:rPr>
                      <m:t>m</m:t>
                    </m:r>
                  </m:sub>
                </m:sSub>
              </m:e>
            </m:eqArr>
          </m:e>
        </m:d>
        <m:d>
          <m:dPr>
            <m:begChr m:val="["/>
            <m:endChr m:val="]"/>
            <m:ctrlPr>
              <w:rPr>
                <w:rFonts w:ascii="Cambria Math" w:eastAsiaTheme="minorEastAsia" w:hAnsi="Cambria Math" w:cs="Times New Roman"/>
                <w:i/>
                <w:sz w:val="24"/>
                <w:szCs w:val="24"/>
              </w:rPr>
            </m:ctrlPr>
          </m:dPr>
          <m:e>
            <m:r>
              <m:rPr>
                <m:nor/>
              </m:rPr>
              <w:rPr>
                <w:rFonts w:ascii="Cambria Math" w:eastAsiaTheme="minorEastAsia" w:hAnsi="Cambria Math" w:cs="Times New Roman"/>
                <w:b/>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β</m:t>
                    </m:r>
                  </m:e>
                  <m:sub>
                    <m:r>
                      <w:rPr>
                        <w:rFonts w:ascii="Cambria Math" w:eastAsia="Cambria Math" w:hAnsi="Cambria Math" w:cs="Cambria Math"/>
                        <w:sz w:val="24"/>
                        <w:szCs w:val="24"/>
                      </w:rPr>
                      <m:t>m</m:t>
                    </m:r>
                  </m:sub>
                </m:sSub>
              </m:e>
            </m:eqArr>
          </m:e>
        </m:d>
        <m:r>
          <w:rPr>
            <w:rFonts w:ascii="Cambria Math" w:eastAsiaTheme="minorEastAsia" w:hAnsi="Cambria Math" w:cs="Times New Roman"/>
            <w:sz w:val="24"/>
            <w:szCs w:val="24"/>
          </w:rPr>
          <m:t>=&gt;C</m:t>
        </m:r>
        <m:r>
          <m:rPr>
            <m:nor/>
          </m:rPr>
          <w:rPr>
            <w:rFonts w:ascii="Cambria Math" w:eastAsiaTheme="minorEastAsia" w:hAnsi="Cambria Math" w:cs="Times New Roman"/>
            <w:b/>
            <w:sz w:val="24"/>
            <w:szCs w:val="24"/>
          </w:rPr>
          <m:t>x</m:t>
        </m:r>
        <m:r>
          <w:rPr>
            <w:rFonts w:ascii="Cambria Math" w:eastAsiaTheme="minorEastAsia" w:hAnsi="Cambria Math" w:cs="Times New Roman"/>
            <w:sz w:val="24"/>
            <w:szCs w:val="24"/>
          </w:rPr>
          <m:t>=</m:t>
        </m:r>
        <m:r>
          <m:rPr>
            <m:nor/>
          </m:rPr>
          <w:rPr>
            <w:rFonts w:ascii="Cambria Math" w:eastAsiaTheme="minorEastAsia" w:hAnsi="Cambria Math" w:cs="Times New Roman"/>
            <w:b/>
            <w:sz w:val="24"/>
            <w:szCs w:val="24"/>
          </w:rPr>
          <m:t>b</m:t>
        </m:r>
      </m:oMath>
      <w:r w:rsidR="00D8662B">
        <w:rPr>
          <w:rFonts w:ascii="Times New Roman" w:eastAsiaTheme="minorEastAsia" w:hAnsi="Times New Roman" w:cs="Times New Roman"/>
          <w:b/>
          <w:sz w:val="24"/>
          <w:szCs w:val="24"/>
        </w:rPr>
        <w:t xml:space="preserve"> </w:t>
      </w:r>
      <w:r w:rsidR="00D8662B">
        <w:rPr>
          <w:rFonts w:ascii="Times New Roman" w:eastAsiaTheme="minorEastAsia" w:hAnsi="Times New Roman" w:cs="Times New Roman"/>
          <w:b/>
          <w:sz w:val="24"/>
          <w:szCs w:val="24"/>
        </w:rPr>
        <w:tab/>
      </w:r>
      <w:r w:rsidR="00D8662B">
        <w:rPr>
          <w:rFonts w:ascii="Times New Roman" w:eastAsiaTheme="minorEastAsia" w:hAnsi="Times New Roman" w:cs="Times New Roman"/>
          <w:b/>
          <w:sz w:val="24"/>
          <w:szCs w:val="24"/>
        </w:rPr>
        <w:tab/>
      </w:r>
      <w:r w:rsidR="00D8662B">
        <w:rPr>
          <w:rFonts w:ascii="Times New Roman" w:eastAsiaTheme="minorEastAsia" w:hAnsi="Times New Roman" w:cs="Times New Roman"/>
          <w:b/>
          <w:sz w:val="24"/>
          <w:szCs w:val="24"/>
        </w:rPr>
        <w:tab/>
      </w:r>
      <w:r w:rsidR="00D8662B">
        <w:rPr>
          <w:rFonts w:ascii="Times New Roman" w:eastAsiaTheme="minorEastAsia" w:hAnsi="Times New Roman" w:cs="Times New Roman"/>
          <w:b/>
          <w:sz w:val="24"/>
          <w:szCs w:val="24"/>
        </w:rPr>
        <w:tab/>
      </w:r>
      <w:r w:rsidR="00D8662B" w:rsidRPr="00D8662B">
        <w:rPr>
          <w:rFonts w:ascii="Times New Roman" w:eastAsiaTheme="minorEastAsia" w:hAnsi="Times New Roman" w:cs="Times New Roman"/>
          <w:sz w:val="24"/>
          <w:szCs w:val="24"/>
        </w:rPr>
        <w:t>(1)</w:t>
      </w:r>
    </w:p>
    <w:p w14:paraId="30B4A078" w14:textId="1C2BF4D3" w:rsidR="00D8662B" w:rsidRDefault="00426BC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What is the condition on the vectors </w:t>
      </w:r>
      <m:oMath>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b/>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b/>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b/>
                <w:sz w:val="24"/>
                <w:szCs w:val="24"/>
              </w:rPr>
              <m:t>c</m:t>
            </m:r>
          </m:e>
          <m:sub>
            <m:r>
              <w:rPr>
                <w:rFonts w:ascii="Cambria Math" w:eastAsiaTheme="minorEastAsia" w:hAnsi="Cambria Math" w:cs="Times New Roman"/>
                <w:sz w:val="24"/>
                <w:szCs w:val="24"/>
              </w:rPr>
              <m:t>m</m:t>
            </m:r>
          </m:sub>
        </m:sSub>
      </m:oMath>
      <w:r>
        <w:rPr>
          <w:rFonts w:ascii="Times New Roman" w:eastAsiaTheme="minorEastAsia" w:hAnsi="Times New Roman" w:cs="Times New Roman"/>
          <w:sz w:val="24"/>
          <w:szCs w:val="24"/>
        </w:rPr>
        <w:t xml:space="preserve"> </w:t>
      </w:r>
      <w:r w:rsidR="00D8662B">
        <w:rPr>
          <w:rFonts w:ascii="Times New Roman" w:eastAsiaTheme="minorEastAsia" w:hAnsi="Times New Roman" w:cs="Times New Roman"/>
          <w:sz w:val="24"/>
          <w:szCs w:val="24"/>
        </w:rPr>
        <w:t xml:space="preserve">in </w:t>
      </w:r>
      <w:r>
        <w:rPr>
          <w:rFonts w:ascii="Times New Roman" w:eastAsiaTheme="minorEastAsia" w:hAnsi="Times New Roman" w:cs="Times New Roman"/>
          <w:sz w:val="24"/>
          <w:szCs w:val="24"/>
        </w:rPr>
        <w:t>eq</w:t>
      </w:r>
      <w:r w:rsidR="00D8662B">
        <w:rPr>
          <w:rFonts w:ascii="Times New Roman" w:eastAsiaTheme="minorEastAsia" w:hAnsi="Times New Roman" w:cs="Times New Roman"/>
          <w:sz w:val="24"/>
          <w:szCs w:val="24"/>
        </w:rPr>
        <w:t>. (1) to have a solution? In addition to the</w:t>
      </w:r>
      <w:r>
        <w:rPr>
          <w:rFonts w:ascii="Times New Roman" w:eastAsiaTheme="minorEastAsia" w:hAnsi="Times New Roman" w:cs="Times New Roman"/>
          <w:sz w:val="24"/>
          <w:szCs w:val="24"/>
        </w:rPr>
        <w:t xml:space="preserve"> data in the table in Question 3, </w:t>
      </w:r>
      <w:r w:rsidR="00D8662B">
        <w:rPr>
          <w:rFonts w:ascii="Times New Roman" w:eastAsiaTheme="minorEastAsia" w:hAnsi="Times New Roman" w:cs="Times New Roman"/>
          <w:sz w:val="24"/>
          <w:szCs w:val="24"/>
        </w:rPr>
        <w:t>she observes the following two responses also:</w:t>
      </w:r>
    </w:p>
    <w:tbl>
      <w:tblPr>
        <w:tblStyle w:val="TableGrid"/>
        <w:tblW w:w="0" w:type="auto"/>
        <w:tblLook w:val="04A0" w:firstRow="1" w:lastRow="0" w:firstColumn="1" w:lastColumn="0" w:noHBand="0" w:noVBand="1"/>
      </w:tblPr>
      <w:tblGrid>
        <w:gridCol w:w="4675"/>
        <w:gridCol w:w="4675"/>
      </w:tblGrid>
      <w:tr w:rsidR="00D8662B" w14:paraId="4DC7E612" w14:textId="77777777" w:rsidTr="001C7D15">
        <w:tc>
          <w:tcPr>
            <w:tcW w:w="4675" w:type="dxa"/>
          </w:tcPr>
          <w:p w14:paraId="1C7CF2AA" w14:textId="77777777" w:rsidR="00D8662B" w:rsidRDefault="00D8662B" w:rsidP="001C7D1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Challenge</w:t>
            </w:r>
          </w:p>
        </w:tc>
        <w:tc>
          <w:tcPr>
            <w:tcW w:w="4675" w:type="dxa"/>
          </w:tcPr>
          <w:p w14:paraId="007619C9" w14:textId="77777777" w:rsidR="00D8662B" w:rsidRDefault="00D8662B" w:rsidP="001C7D1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Response</w:t>
            </w:r>
          </w:p>
        </w:tc>
      </w:tr>
      <w:tr w:rsidR="00D8662B" w14:paraId="0CAAD172" w14:textId="77777777" w:rsidTr="001C7D15">
        <w:tc>
          <w:tcPr>
            <w:tcW w:w="4675" w:type="dxa"/>
          </w:tcPr>
          <w:p w14:paraId="08D22745" w14:textId="77777777" w:rsidR="00D8662B" w:rsidRDefault="00D8662B" w:rsidP="001C7D1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011011</w:t>
            </w:r>
          </w:p>
        </w:tc>
        <w:tc>
          <w:tcPr>
            <w:tcW w:w="4675" w:type="dxa"/>
          </w:tcPr>
          <w:p w14:paraId="01394222" w14:textId="77777777" w:rsidR="00D8662B" w:rsidRDefault="00D8662B" w:rsidP="001C7D1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D8662B" w14:paraId="7EBA8451" w14:textId="77777777" w:rsidTr="001C7D15">
        <w:tc>
          <w:tcPr>
            <w:tcW w:w="4675" w:type="dxa"/>
          </w:tcPr>
          <w:p w14:paraId="1031B3A5" w14:textId="77777777" w:rsidR="00D8662B" w:rsidRDefault="00D8662B" w:rsidP="001C7D1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110100</w:t>
            </w:r>
          </w:p>
        </w:tc>
        <w:tc>
          <w:tcPr>
            <w:tcW w:w="4675" w:type="dxa"/>
          </w:tcPr>
          <w:p w14:paraId="5DC58CE1" w14:textId="77777777" w:rsidR="00D8662B" w:rsidRDefault="00D8662B" w:rsidP="001C7D1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bl>
    <w:p w14:paraId="54730139" w14:textId="77777777" w:rsidR="00D8662B" w:rsidRDefault="00D8662B">
      <w:pPr>
        <w:rPr>
          <w:rFonts w:ascii="Times New Roman" w:eastAsiaTheme="minorEastAsia" w:hAnsi="Times New Roman" w:cs="Times New Roman"/>
          <w:sz w:val="24"/>
          <w:szCs w:val="24"/>
        </w:rPr>
      </w:pPr>
    </w:p>
    <w:p w14:paraId="4E21AD68" w14:textId="10FC359C" w:rsidR="0015361A" w:rsidRDefault="00D8662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w:t>
      </w:r>
      <w:r w:rsidR="00426BC4">
        <w:rPr>
          <w:rFonts w:ascii="Times New Roman" w:eastAsiaTheme="minorEastAsia" w:hAnsi="Times New Roman" w:cs="Times New Roman"/>
          <w:sz w:val="24"/>
          <w:szCs w:val="24"/>
        </w:rPr>
        <w:t xml:space="preserve">olve </w:t>
      </w:r>
      <w:r>
        <w:rPr>
          <w:rFonts w:ascii="Times New Roman" w:eastAsiaTheme="minorEastAsia" w:hAnsi="Times New Roman" w:cs="Times New Roman"/>
          <w:sz w:val="24"/>
          <w:szCs w:val="24"/>
        </w:rPr>
        <w:t>eq. (1)</w:t>
      </w:r>
      <w:r w:rsidR="00426BC4">
        <w:rPr>
          <w:rFonts w:ascii="Times New Roman" w:eastAsiaTheme="minorEastAsia" w:hAnsi="Times New Roman" w:cs="Times New Roman"/>
          <w:sz w:val="24"/>
          <w:szCs w:val="24"/>
        </w:rPr>
        <w:t xml:space="preserve"> to find the password </w:t>
      </w:r>
      <w:r w:rsidR="00426BC4" w:rsidRPr="00426BC4">
        <w:rPr>
          <w:rFonts w:ascii="Times New Roman" w:eastAsiaTheme="minorEastAsia" w:hAnsi="Times New Roman" w:cs="Times New Roman"/>
          <w:b/>
          <w:sz w:val="24"/>
          <w:szCs w:val="24"/>
        </w:rPr>
        <w:t>x</w:t>
      </w:r>
      <w:r w:rsidR="00426BC4">
        <w:rPr>
          <w:rFonts w:ascii="Times New Roman" w:eastAsiaTheme="minorEastAsia" w:hAnsi="Times New Roman" w:cs="Times New Roman"/>
          <w:sz w:val="24"/>
          <w:szCs w:val="24"/>
        </w:rPr>
        <w:t xml:space="preserve">. Use </w:t>
      </w:r>
      <w:proofErr w:type="spellStart"/>
      <w:proofErr w:type="gramStart"/>
      <w:r w:rsidR="00426BC4">
        <w:rPr>
          <w:rFonts w:ascii="Times New Roman" w:eastAsiaTheme="minorEastAsia" w:hAnsi="Times New Roman" w:cs="Times New Roman"/>
          <w:sz w:val="24"/>
          <w:szCs w:val="24"/>
        </w:rPr>
        <w:t>scipy.linalg</w:t>
      </w:r>
      <w:proofErr w:type="gramEnd"/>
      <w:r w:rsidR="00426BC4">
        <w:rPr>
          <w:rFonts w:ascii="Times New Roman" w:eastAsiaTheme="minorEastAsia" w:hAnsi="Times New Roman" w:cs="Times New Roman"/>
          <w:sz w:val="24"/>
          <w:szCs w:val="24"/>
        </w:rPr>
        <w:t>.solve</w:t>
      </w:r>
      <w:proofErr w:type="spellEnd"/>
      <w:r w:rsidR="00426BC4">
        <w:rPr>
          <w:rFonts w:ascii="Times New Roman" w:eastAsiaTheme="minorEastAsia" w:hAnsi="Times New Roman" w:cs="Times New Roman"/>
          <w:sz w:val="24"/>
          <w:szCs w:val="24"/>
        </w:rPr>
        <w:t xml:space="preserve"> (see </w:t>
      </w:r>
      <w:hyperlink r:id="rId5" w:history="1">
        <w:r w:rsidR="00426BC4" w:rsidRPr="00426BC4">
          <w:rPr>
            <w:rStyle w:val="Hyperlink"/>
            <w:rFonts w:ascii="Times New Roman" w:eastAsiaTheme="minorEastAsia" w:hAnsi="Times New Roman" w:cs="Times New Roman"/>
            <w:sz w:val="24"/>
            <w:szCs w:val="24"/>
          </w:rPr>
          <w:t>here</w:t>
        </w:r>
      </w:hyperlink>
      <w:r w:rsidR="00426BC4">
        <w:rPr>
          <w:rFonts w:ascii="Times New Roman" w:eastAsiaTheme="minorEastAsia" w:hAnsi="Times New Roman" w:cs="Times New Roman"/>
          <w:sz w:val="24"/>
          <w:szCs w:val="24"/>
        </w:rPr>
        <w:t>).</w:t>
      </w:r>
    </w:p>
    <w:p w14:paraId="3BA4DBCC" w14:textId="77777777" w:rsidR="007B63C0" w:rsidRPr="0015361A" w:rsidRDefault="007B63C0" w:rsidP="007B63C0">
      <w:pPr>
        <w:rPr>
          <w:rFonts w:ascii="Times New Roman" w:eastAsiaTheme="minorEastAsia" w:hAnsi="Times New Roman" w:cs="Times New Roman"/>
          <w:b/>
          <w:bCs/>
          <w:sz w:val="24"/>
          <w:szCs w:val="24"/>
        </w:rPr>
      </w:pPr>
      <w:r w:rsidRPr="0015361A">
        <w:rPr>
          <w:rFonts w:ascii="Times New Roman" w:eastAsiaTheme="minorEastAsia" w:hAnsi="Times New Roman" w:cs="Times New Roman"/>
          <w:b/>
          <w:bCs/>
          <w:sz w:val="24"/>
          <w:szCs w:val="24"/>
        </w:rPr>
        <w:t>Sample code</w:t>
      </w:r>
      <w:r>
        <w:rPr>
          <w:rFonts w:ascii="Times New Roman" w:eastAsiaTheme="minorEastAsia" w:hAnsi="Times New Roman" w:cs="Times New Roman"/>
          <w:b/>
          <w:bCs/>
          <w:sz w:val="24"/>
          <w:szCs w:val="24"/>
        </w:rPr>
        <w:t xml:space="preserve"> </w:t>
      </w:r>
    </w:p>
    <w:p w14:paraId="3E9104EA" w14:textId="77777777" w:rsidR="007B63C0" w:rsidRDefault="007B63C0" w:rsidP="007B63C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43FEA550" wp14:editId="1B18D82A">
                <wp:extent cx="5931462" cy="2872672"/>
                <wp:effectExtent l="0" t="0" r="12700" b="10795"/>
                <wp:docPr id="21" name="Text Box 21"/>
                <wp:cNvGraphicFramePr/>
                <a:graphic xmlns:a="http://schemas.openxmlformats.org/drawingml/2006/main">
                  <a:graphicData uri="http://schemas.microsoft.com/office/word/2010/wordprocessingShape">
                    <wps:wsp>
                      <wps:cNvSpPr txBox="1"/>
                      <wps:spPr>
                        <a:xfrm>
                          <a:off x="0" y="0"/>
                          <a:ext cx="5931462" cy="2872672"/>
                        </a:xfrm>
                        <a:prstGeom prst="rect">
                          <a:avLst/>
                        </a:prstGeom>
                        <a:solidFill>
                          <a:schemeClr val="lt1"/>
                        </a:solidFill>
                        <a:ln w="6350">
                          <a:solidFill>
                            <a:prstClr val="black"/>
                          </a:solidFill>
                        </a:ln>
                      </wps:spPr>
                      <wps:txbx>
                        <w:txbxContent>
                          <w:p w14:paraId="687FCB20" w14:textId="77777777" w:rsidR="007B63C0" w:rsidRDefault="007B63C0" w:rsidP="007B63C0">
                            <w:pPr>
                              <w:pStyle w:val="HTMLPreformatted"/>
                              <w:spacing w:line="244" w:lineRule="atLeast"/>
                              <w:rPr>
                                <w:color w:val="333333"/>
                              </w:rPr>
                            </w:pPr>
                            <w:r>
                              <w:rPr>
                                <w:i/>
                                <w:iCs/>
                                <w:color w:val="408080"/>
                              </w:rPr>
                              <w:t># Define challenges matrix</w:t>
                            </w:r>
                          </w:p>
                          <w:p w14:paraId="09A08849" w14:textId="77777777" w:rsidR="007B63C0" w:rsidRDefault="007B63C0" w:rsidP="007B63C0">
                            <w:pPr>
                              <w:pStyle w:val="HTMLPreformatted"/>
                              <w:spacing w:line="244" w:lineRule="atLeast"/>
                              <w:rPr>
                                <w:color w:val="333333"/>
                              </w:rPr>
                            </w:pPr>
                            <w:r>
                              <w:rPr>
                                <w:color w:val="333333"/>
                              </w:rPr>
                              <w:t xml:space="preserve">C </w:t>
                            </w:r>
                            <w:r>
                              <w:rPr>
                                <w:color w:val="666666"/>
                              </w:rPr>
                              <w:t>=</w:t>
                            </w:r>
                            <w:r>
                              <w:rPr>
                                <w:color w:val="333333"/>
                              </w:rPr>
                              <w:t xml:space="preserve"> </w:t>
                            </w:r>
                            <w:proofErr w:type="spellStart"/>
                            <w:r>
                              <w:rPr>
                                <w:color w:val="333333"/>
                              </w:rPr>
                              <w:t>np</w:t>
                            </w:r>
                            <w:r>
                              <w:rPr>
                                <w:color w:val="666666"/>
                              </w:rPr>
                              <w:t>.</w:t>
                            </w:r>
                            <w:r>
                              <w:rPr>
                                <w:color w:val="333333"/>
                              </w:rPr>
                              <w:t>array</w:t>
                            </w:r>
                            <w:proofErr w:type="spellEnd"/>
                            <w:r>
                              <w:rPr>
                                <w:color w:val="333333"/>
                              </w:rPr>
                              <w:t>([</w:t>
                            </w:r>
                          </w:p>
                          <w:p w14:paraId="6E98FD15" w14:textId="77777777" w:rsidR="007B63C0" w:rsidRDefault="007B63C0" w:rsidP="007B63C0">
                            <w:pPr>
                              <w:pStyle w:val="HTMLPreformatted"/>
                              <w:spacing w:line="244" w:lineRule="atLeast"/>
                              <w:rPr>
                                <w:color w:val="333333"/>
                              </w:rPr>
                            </w:pPr>
                            <w:r>
                              <w:rPr>
                                <w:color w:val="333333"/>
                              </w:rPr>
                              <w:t>[</w:t>
                            </w:r>
                            <w:r>
                              <w:rPr>
                                <w:color w:val="666666"/>
                              </w:rPr>
                              <w:t>1</w:t>
                            </w:r>
                            <w:r>
                              <w:rPr>
                                <w:color w:val="333333"/>
                              </w:rPr>
                              <w:t>,</w:t>
                            </w:r>
                            <w:r>
                              <w:rPr>
                                <w:color w:val="666666"/>
                              </w:rPr>
                              <w:t>1</w:t>
                            </w:r>
                            <w:r>
                              <w:rPr>
                                <w:color w:val="333333"/>
                              </w:rPr>
                              <w:t>,</w:t>
                            </w:r>
                            <w:r>
                              <w:rPr>
                                <w:color w:val="666666"/>
                              </w:rPr>
                              <w:t>0</w:t>
                            </w:r>
                            <w:r>
                              <w:rPr>
                                <w:color w:val="333333"/>
                              </w:rPr>
                              <w:t>,</w:t>
                            </w:r>
                            <w:r>
                              <w:rPr>
                                <w:color w:val="666666"/>
                              </w:rPr>
                              <w:t>0</w:t>
                            </w:r>
                            <w:r>
                              <w:rPr>
                                <w:color w:val="333333"/>
                              </w:rPr>
                              <w:t>,</w:t>
                            </w:r>
                            <w:r>
                              <w:rPr>
                                <w:color w:val="666666"/>
                              </w:rPr>
                              <w:t>1</w:t>
                            </w:r>
                            <w:r>
                              <w:rPr>
                                <w:color w:val="333333"/>
                              </w:rPr>
                              <w:t>,</w:t>
                            </w:r>
                            <w:r>
                              <w:rPr>
                                <w:color w:val="666666"/>
                              </w:rPr>
                              <w:t>1</w:t>
                            </w:r>
                            <w:r>
                              <w:rPr>
                                <w:color w:val="333333"/>
                              </w:rPr>
                              <w:t>],</w:t>
                            </w:r>
                          </w:p>
                          <w:p w14:paraId="7E32010A" w14:textId="77777777" w:rsidR="007B63C0" w:rsidRDefault="007B63C0" w:rsidP="007B63C0">
                            <w:pPr>
                              <w:pStyle w:val="HTMLPreformatted"/>
                              <w:spacing w:line="244" w:lineRule="atLeast"/>
                              <w:rPr>
                                <w:color w:val="333333"/>
                              </w:rPr>
                            </w:pPr>
                            <w:r>
                              <w:rPr>
                                <w:color w:val="333333"/>
                              </w:rPr>
                              <w:t>[</w:t>
                            </w:r>
                            <w:r>
                              <w:rPr>
                                <w:color w:val="666666"/>
                              </w:rPr>
                              <w:t>1</w:t>
                            </w:r>
                            <w:r>
                              <w:rPr>
                                <w:color w:val="333333"/>
                              </w:rPr>
                              <w:t>,</w:t>
                            </w:r>
                            <w:r>
                              <w:rPr>
                                <w:color w:val="666666"/>
                              </w:rPr>
                              <w:t>0</w:t>
                            </w:r>
                            <w:r>
                              <w:rPr>
                                <w:color w:val="333333"/>
                              </w:rPr>
                              <w:t>,</w:t>
                            </w:r>
                            <w:r>
                              <w:rPr>
                                <w:color w:val="666666"/>
                              </w:rPr>
                              <w:t>1</w:t>
                            </w:r>
                            <w:r>
                              <w:rPr>
                                <w:color w:val="333333"/>
                              </w:rPr>
                              <w:t>,</w:t>
                            </w:r>
                            <w:r>
                              <w:rPr>
                                <w:color w:val="666666"/>
                              </w:rPr>
                              <w:t>0</w:t>
                            </w:r>
                            <w:r>
                              <w:rPr>
                                <w:color w:val="333333"/>
                              </w:rPr>
                              <w:t>,</w:t>
                            </w:r>
                            <w:r>
                              <w:rPr>
                                <w:color w:val="666666"/>
                              </w:rPr>
                              <w:t>1</w:t>
                            </w:r>
                            <w:r>
                              <w:rPr>
                                <w:color w:val="333333"/>
                              </w:rPr>
                              <w:t>,</w:t>
                            </w:r>
                            <w:r>
                              <w:rPr>
                                <w:color w:val="666666"/>
                              </w:rPr>
                              <w:t>0</w:t>
                            </w:r>
                            <w:r>
                              <w:rPr>
                                <w:color w:val="333333"/>
                              </w:rPr>
                              <w:t>],</w:t>
                            </w:r>
                          </w:p>
                          <w:p w14:paraId="5F5EEAEC" w14:textId="77777777" w:rsidR="007B63C0" w:rsidRDefault="007B63C0" w:rsidP="007B63C0">
                            <w:pPr>
                              <w:pStyle w:val="HTMLPreformatted"/>
                              <w:spacing w:line="244" w:lineRule="atLeast"/>
                              <w:rPr>
                                <w:color w:val="333333"/>
                              </w:rPr>
                            </w:pPr>
                            <w:r>
                              <w:rPr>
                                <w:color w:val="333333"/>
                              </w:rPr>
                              <w:t>[</w:t>
                            </w:r>
                            <w:r>
                              <w:rPr>
                                <w:color w:val="666666"/>
                              </w:rPr>
                              <w:t>1</w:t>
                            </w:r>
                            <w:r>
                              <w:rPr>
                                <w:color w:val="333333"/>
                              </w:rPr>
                              <w:t>,</w:t>
                            </w:r>
                            <w:r>
                              <w:rPr>
                                <w:color w:val="666666"/>
                              </w:rPr>
                              <w:t>1</w:t>
                            </w:r>
                            <w:r>
                              <w:rPr>
                                <w:color w:val="333333"/>
                              </w:rPr>
                              <w:t>,</w:t>
                            </w:r>
                            <w:r>
                              <w:rPr>
                                <w:color w:val="666666"/>
                              </w:rPr>
                              <w:t>1</w:t>
                            </w:r>
                            <w:r>
                              <w:rPr>
                                <w:color w:val="333333"/>
                              </w:rPr>
                              <w:t>,</w:t>
                            </w:r>
                            <w:r>
                              <w:rPr>
                                <w:color w:val="666666"/>
                              </w:rPr>
                              <w:t>0</w:t>
                            </w:r>
                            <w:r>
                              <w:rPr>
                                <w:color w:val="333333"/>
                              </w:rPr>
                              <w:t>,</w:t>
                            </w:r>
                            <w:r>
                              <w:rPr>
                                <w:color w:val="666666"/>
                              </w:rPr>
                              <w:t>1</w:t>
                            </w:r>
                            <w:r>
                              <w:rPr>
                                <w:color w:val="333333"/>
                              </w:rPr>
                              <w:t>,</w:t>
                            </w:r>
                            <w:r>
                              <w:rPr>
                                <w:color w:val="666666"/>
                              </w:rPr>
                              <w:t>1</w:t>
                            </w:r>
                            <w:r>
                              <w:rPr>
                                <w:color w:val="333333"/>
                              </w:rPr>
                              <w:t>],</w:t>
                            </w:r>
                          </w:p>
                          <w:p w14:paraId="5767372D" w14:textId="77777777" w:rsidR="007B63C0" w:rsidRDefault="007B63C0" w:rsidP="007B63C0">
                            <w:pPr>
                              <w:pStyle w:val="HTMLPreformatted"/>
                              <w:spacing w:line="244" w:lineRule="atLeast"/>
                              <w:rPr>
                                <w:color w:val="333333"/>
                              </w:rPr>
                            </w:pPr>
                            <w:r>
                              <w:rPr>
                                <w:color w:val="333333"/>
                              </w:rPr>
                              <w:t>[</w:t>
                            </w:r>
                            <w:r>
                              <w:rPr>
                                <w:color w:val="666666"/>
                              </w:rPr>
                              <w:t>0</w:t>
                            </w:r>
                            <w:r>
                              <w:rPr>
                                <w:color w:val="333333"/>
                              </w:rPr>
                              <w:t>,</w:t>
                            </w:r>
                            <w:r>
                              <w:rPr>
                                <w:color w:val="666666"/>
                              </w:rPr>
                              <w:t>0</w:t>
                            </w:r>
                            <w:r>
                              <w:rPr>
                                <w:color w:val="333333"/>
                              </w:rPr>
                              <w:t>,</w:t>
                            </w:r>
                            <w:r>
                              <w:rPr>
                                <w:color w:val="666666"/>
                              </w:rPr>
                              <w:t>1</w:t>
                            </w:r>
                            <w:r>
                              <w:rPr>
                                <w:color w:val="333333"/>
                              </w:rPr>
                              <w:t>,</w:t>
                            </w:r>
                            <w:r>
                              <w:rPr>
                                <w:color w:val="666666"/>
                              </w:rPr>
                              <w:t>1</w:t>
                            </w:r>
                            <w:r>
                              <w:rPr>
                                <w:color w:val="333333"/>
                              </w:rPr>
                              <w:t>,</w:t>
                            </w:r>
                            <w:r>
                              <w:rPr>
                                <w:color w:val="666666"/>
                              </w:rPr>
                              <w:t>0</w:t>
                            </w:r>
                            <w:r>
                              <w:rPr>
                                <w:color w:val="333333"/>
                              </w:rPr>
                              <w:t>,</w:t>
                            </w:r>
                            <w:r>
                              <w:rPr>
                                <w:color w:val="666666"/>
                              </w:rPr>
                              <w:t>0</w:t>
                            </w:r>
                            <w:r>
                              <w:rPr>
                                <w:color w:val="333333"/>
                              </w:rPr>
                              <w:t>],</w:t>
                            </w:r>
                          </w:p>
                          <w:p w14:paraId="2DBC9237" w14:textId="77777777" w:rsidR="007B63C0" w:rsidRDefault="007B63C0" w:rsidP="007B63C0">
                            <w:pPr>
                              <w:pStyle w:val="HTMLPreformatted"/>
                              <w:spacing w:line="244" w:lineRule="atLeast"/>
                              <w:rPr>
                                <w:color w:val="333333"/>
                              </w:rPr>
                            </w:pPr>
                            <w:r>
                              <w:rPr>
                                <w:color w:val="333333"/>
                              </w:rPr>
                              <w:t>[</w:t>
                            </w:r>
                            <w:r>
                              <w:rPr>
                                <w:color w:val="666666"/>
                              </w:rPr>
                              <w:t>0</w:t>
                            </w:r>
                            <w:r>
                              <w:rPr>
                                <w:color w:val="333333"/>
                              </w:rPr>
                              <w:t>,</w:t>
                            </w:r>
                            <w:r>
                              <w:rPr>
                                <w:color w:val="666666"/>
                              </w:rPr>
                              <w:t>1</w:t>
                            </w:r>
                            <w:r>
                              <w:rPr>
                                <w:color w:val="333333"/>
                              </w:rPr>
                              <w:t>,</w:t>
                            </w:r>
                            <w:r>
                              <w:rPr>
                                <w:color w:val="666666"/>
                              </w:rPr>
                              <w:t>1</w:t>
                            </w:r>
                            <w:r>
                              <w:rPr>
                                <w:color w:val="333333"/>
                              </w:rPr>
                              <w:t>,</w:t>
                            </w:r>
                            <w:r>
                              <w:rPr>
                                <w:color w:val="666666"/>
                              </w:rPr>
                              <w:t>0</w:t>
                            </w:r>
                            <w:r>
                              <w:rPr>
                                <w:color w:val="333333"/>
                              </w:rPr>
                              <w:t>,</w:t>
                            </w:r>
                            <w:r>
                              <w:rPr>
                                <w:color w:val="666666"/>
                              </w:rPr>
                              <w:t>1</w:t>
                            </w:r>
                            <w:r>
                              <w:rPr>
                                <w:color w:val="333333"/>
                              </w:rPr>
                              <w:t>,</w:t>
                            </w:r>
                            <w:r>
                              <w:rPr>
                                <w:color w:val="666666"/>
                              </w:rPr>
                              <w:t>1</w:t>
                            </w:r>
                            <w:r>
                              <w:rPr>
                                <w:color w:val="333333"/>
                              </w:rPr>
                              <w:t>],</w:t>
                            </w:r>
                          </w:p>
                          <w:p w14:paraId="36420BCB" w14:textId="77777777" w:rsidR="007B63C0" w:rsidRDefault="007B63C0" w:rsidP="007B63C0">
                            <w:pPr>
                              <w:pStyle w:val="HTMLPreformatted"/>
                              <w:spacing w:line="244" w:lineRule="atLeast"/>
                              <w:rPr>
                                <w:color w:val="333333"/>
                              </w:rPr>
                            </w:pPr>
                            <w:r>
                              <w:rPr>
                                <w:color w:val="333333"/>
                              </w:rPr>
                              <w:t>[</w:t>
                            </w:r>
                            <w:r>
                              <w:rPr>
                                <w:color w:val="666666"/>
                              </w:rPr>
                              <w:t>1</w:t>
                            </w:r>
                            <w:r>
                              <w:rPr>
                                <w:color w:val="333333"/>
                              </w:rPr>
                              <w:t>,</w:t>
                            </w:r>
                            <w:r>
                              <w:rPr>
                                <w:color w:val="666666"/>
                              </w:rPr>
                              <w:t>1</w:t>
                            </w:r>
                            <w:r>
                              <w:rPr>
                                <w:color w:val="333333"/>
                              </w:rPr>
                              <w:t>,</w:t>
                            </w:r>
                            <w:r>
                              <w:rPr>
                                <w:color w:val="666666"/>
                              </w:rPr>
                              <w:t>0</w:t>
                            </w:r>
                            <w:r>
                              <w:rPr>
                                <w:color w:val="333333"/>
                              </w:rPr>
                              <w:t>,</w:t>
                            </w:r>
                            <w:r>
                              <w:rPr>
                                <w:color w:val="666666"/>
                              </w:rPr>
                              <w:t>1</w:t>
                            </w:r>
                            <w:r>
                              <w:rPr>
                                <w:color w:val="333333"/>
                              </w:rPr>
                              <w:t>,</w:t>
                            </w:r>
                            <w:r>
                              <w:rPr>
                                <w:color w:val="666666"/>
                              </w:rPr>
                              <w:t>0</w:t>
                            </w:r>
                            <w:r>
                              <w:rPr>
                                <w:color w:val="333333"/>
                              </w:rPr>
                              <w:t>,</w:t>
                            </w:r>
                            <w:r>
                              <w:rPr>
                                <w:color w:val="666666"/>
                              </w:rPr>
                              <w:t>0</w:t>
                            </w:r>
                            <w:r>
                              <w:rPr>
                                <w:color w:val="333333"/>
                              </w:rPr>
                              <w:t>]])</w:t>
                            </w:r>
                          </w:p>
                          <w:p w14:paraId="1ECB2CFC" w14:textId="77777777" w:rsidR="007B63C0" w:rsidRDefault="007B63C0" w:rsidP="007B63C0">
                            <w:pPr>
                              <w:pStyle w:val="HTMLPreformatted"/>
                              <w:spacing w:line="244" w:lineRule="atLeast"/>
                              <w:rPr>
                                <w:color w:val="333333"/>
                              </w:rPr>
                            </w:pPr>
                          </w:p>
                          <w:p w14:paraId="738988E6" w14:textId="77777777" w:rsidR="007B63C0" w:rsidRDefault="007B63C0" w:rsidP="007B63C0">
                            <w:pPr>
                              <w:pStyle w:val="HTMLPreformatted"/>
                              <w:spacing w:line="244" w:lineRule="atLeast"/>
                              <w:rPr>
                                <w:color w:val="333333"/>
                              </w:rPr>
                            </w:pPr>
                            <w:r>
                              <w:rPr>
                                <w:i/>
                                <w:iCs/>
                                <w:color w:val="408080"/>
                              </w:rPr>
                              <w:t># Define response vector</w:t>
                            </w:r>
                          </w:p>
                          <w:p w14:paraId="7E55D916" w14:textId="77777777" w:rsidR="007B63C0" w:rsidRDefault="007B63C0" w:rsidP="007B63C0">
                            <w:pPr>
                              <w:pStyle w:val="HTMLPreformatted"/>
                              <w:spacing w:line="244" w:lineRule="atLeast"/>
                              <w:rPr>
                                <w:color w:val="333333"/>
                              </w:rPr>
                            </w:pPr>
                            <w:r>
                              <w:rPr>
                                <w:color w:val="333333"/>
                              </w:rPr>
                              <w:t xml:space="preserve">beta </w:t>
                            </w:r>
                            <w:r>
                              <w:rPr>
                                <w:color w:val="666666"/>
                              </w:rPr>
                              <w:t>=</w:t>
                            </w:r>
                            <w:r>
                              <w:rPr>
                                <w:color w:val="333333"/>
                              </w:rPr>
                              <w:t xml:space="preserve"> </w:t>
                            </w:r>
                            <w:proofErr w:type="spellStart"/>
                            <w:r>
                              <w:rPr>
                                <w:color w:val="333333"/>
                              </w:rPr>
                              <w:t>np</w:t>
                            </w:r>
                            <w:r>
                              <w:rPr>
                                <w:color w:val="666666"/>
                              </w:rPr>
                              <w:t>.</w:t>
                            </w:r>
                            <w:r>
                              <w:rPr>
                                <w:color w:val="333333"/>
                              </w:rPr>
                              <w:t>array</w:t>
                            </w:r>
                            <w:proofErr w:type="spellEnd"/>
                            <w:r>
                              <w:rPr>
                                <w:color w:val="333333"/>
                              </w:rPr>
                              <w:t>([</w:t>
                            </w:r>
                            <w:r>
                              <w:rPr>
                                <w:color w:val="666666"/>
                              </w:rPr>
                              <w:t>0</w:t>
                            </w:r>
                            <w:r>
                              <w:rPr>
                                <w:color w:val="333333"/>
                              </w:rPr>
                              <w:t>,</w:t>
                            </w:r>
                            <w:r>
                              <w:rPr>
                                <w:color w:val="666666"/>
                              </w:rPr>
                              <w:t>0</w:t>
                            </w:r>
                            <w:r>
                              <w:rPr>
                                <w:color w:val="333333"/>
                              </w:rPr>
                              <w:t>,</w:t>
                            </w:r>
                            <w:r>
                              <w:rPr>
                                <w:color w:val="666666"/>
                              </w:rPr>
                              <w:t>1</w:t>
                            </w:r>
                            <w:r>
                              <w:rPr>
                                <w:color w:val="333333"/>
                              </w:rPr>
                              <w:t>,</w:t>
                            </w:r>
                            <w:r>
                              <w:rPr>
                                <w:color w:val="666666"/>
                              </w:rPr>
                              <w:t>1</w:t>
                            </w:r>
                            <w:r>
                              <w:rPr>
                                <w:color w:val="333333"/>
                              </w:rPr>
                              <w:t>,</w:t>
                            </w:r>
                            <w:r>
                              <w:rPr>
                                <w:color w:val="666666"/>
                              </w:rPr>
                              <w:t>0</w:t>
                            </w:r>
                            <w:r>
                              <w:rPr>
                                <w:color w:val="333333"/>
                              </w:rPr>
                              <w:t>,</w:t>
                            </w:r>
                            <w:r>
                              <w:rPr>
                                <w:color w:val="666666"/>
                              </w:rPr>
                              <w:t>1</w:t>
                            </w:r>
                            <w:r>
                              <w:rPr>
                                <w:color w:val="333333"/>
                              </w:rPr>
                              <w:t>])</w:t>
                            </w:r>
                          </w:p>
                          <w:p w14:paraId="3E7612CF" w14:textId="77777777" w:rsidR="007B63C0" w:rsidRDefault="007B63C0" w:rsidP="007B63C0">
                            <w:pPr>
                              <w:pStyle w:val="HTMLPreformatted"/>
                              <w:spacing w:line="244" w:lineRule="atLeast"/>
                              <w:rPr>
                                <w:color w:val="333333"/>
                              </w:rPr>
                            </w:pPr>
                          </w:p>
                          <w:p w14:paraId="52BC65BE" w14:textId="77777777" w:rsidR="007B63C0" w:rsidRDefault="007B63C0" w:rsidP="007B63C0">
                            <w:pPr>
                              <w:pStyle w:val="HTMLPreformatted"/>
                              <w:spacing w:line="244" w:lineRule="atLeast"/>
                              <w:rPr>
                                <w:color w:val="333333"/>
                              </w:rPr>
                            </w:pPr>
                            <w:r>
                              <w:rPr>
                                <w:i/>
                                <w:iCs/>
                                <w:color w:val="408080"/>
                              </w:rPr>
                              <w:t xml:space="preserve"># Find solution of </w:t>
                            </w:r>
                            <w:proofErr w:type="spellStart"/>
                            <w:r>
                              <w:rPr>
                                <w:i/>
                                <w:iCs/>
                                <w:color w:val="408080"/>
                              </w:rPr>
                              <w:t>Cx</w:t>
                            </w:r>
                            <w:proofErr w:type="spellEnd"/>
                            <w:r>
                              <w:rPr>
                                <w:i/>
                                <w:iCs/>
                                <w:color w:val="408080"/>
                              </w:rPr>
                              <w:t xml:space="preserve"> = beta</w:t>
                            </w:r>
                          </w:p>
                          <w:p w14:paraId="2097FBFF" w14:textId="77777777" w:rsidR="007B63C0" w:rsidRDefault="007B63C0" w:rsidP="007B63C0">
                            <w:pPr>
                              <w:pStyle w:val="HTMLPreformatted"/>
                              <w:spacing w:line="244" w:lineRule="atLeast"/>
                              <w:rPr>
                                <w:color w:val="333333"/>
                              </w:rPr>
                            </w:pPr>
                            <w:r>
                              <w:rPr>
                                <w:b/>
                                <w:bCs/>
                                <w:color w:val="008000"/>
                              </w:rPr>
                              <w:t>from</w:t>
                            </w:r>
                            <w:r>
                              <w:rPr>
                                <w:color w:val="333333"/>
                              </w:rPr>
                              <w:t xml:space="preserve"> </w:t>
                            </w:r>
                            <w:proofErr w:type="spellStart"/>
                            <w:r>
                              <w:rPr>
                                <w:b/>
                                <w:bCs/>
                                <w:color w:val="0000FF"/>
                              </w:rPr>
                              <w:t>scipy</w:t>
                            </w:r>
                            <w:proofErr w:type="spellEnd"/>
                            <w:r>
                              <w:rPr>
                                <w:color w:val="333333"/>
                              </w:rPr>
                              <w:t xml:space="preserve"> </w:t>
                            </w:r>
                            <w:r>
                              <w:rPr>
                                <w:b/>
                                <w:bCs/>
                                <w:color w:val="008000"/>
                              </w:rPr>
                              <w:t>import</w:t>
                            </w:r>
                            <w:r>
                              <w:rPr>
                                <w:color w:val="333333"/>
                              </w:rPr>
                              <w:t xml:space="preserve"> </w:t>
                            </w:r>
                            <w:proofErr w:type="spellStart"/>
                            <w:r>
                              <w:rPr>
                                <w:color w:val="333333"/>
                              </w:rPr>
                              <w:t>linalg</w:t>
                            </w:r>
                            <w:proofErr w:type="spellEnd"/>
                          </w:p>
                          <w:p w14:paraId="01AB348A" w14:textId="77777777" w:rsidR="007B63C0" w:rsidRDefault="007B63C0" w:rsidP="007B63C0">
                            <w:pPr>
                              <w:pStyle w:val="HTMLPreformatted"/>
                              <w:spacing w:line="244" w:lineRule="atLeast"/>
                              <w:rPr>
                                <w:color w:val="333333"/>
                              </w:rPr>
                            </w:pPr>
                            <w:r>
                              <w:rPr>
                                <w:color w:val="333333"/>
                              </w:rPr>
                              <w:t xml:space="preserve">x </w:t>
                            </w:r>
                            <w:r>
                              <w:rPr>
                                <w:color w:val="666666"/>
                              </w:rPr>
                              <w:t>=</w:t>
                            </w:r>
                            <w:r>
                              <w:rPr>
                                <w:color w:val="333333"/>
                              </w:rPr>
                              <w:t xml:space="preserve"> </w:t>
                            </w:r>
                            <w:proofErr w:type="spellStart"/>
                            <w:r>
                              <w:rPr>
                                <w:color w:val="333333"/>
                              </w:rPr>
                              <w:t>linalg</w:t>
                            </w:r>
                            <w:r>
                              <w:rPr>
                                <w:color w:val="666666"/>
                              </w:rPr>
                              <w:t>.</w:t>
                            </w:r>
                            <w:r>
                              <w:rPr>
                                <w:color w:val="333333"/>
                              </w:rPr>
                              <w:t>solve</w:t>
                            </w:r>
                            <w:proofErr w:type="spellEnd"/>
                            <w:r>
                              <w:rPr>
                                <w:color w:val="333333"/>
                              </w:rPr>
                              <w:t>(</w:t>
                            </w:r>
                            <w:proofErr w:type="spellStart"/>
                            <w:r>
                              <w:rPr>
                                <w:color w:val="333333"/>
                              </w:rPr>
                              <w:t>C,beta</w:t>
                            </w:r>
                            <w:proofErr w:type="spellEnd"/>
                            <w:r>
                              <w:rPr>
                                <w:color w:val="333333"/>
                              </w:rPr>
                              <w:t xml:space="preserve">) </w:t>
                            </w:r>
                            <w:r>
                              <w:rPr>
                                <w:color w:val="666666"/>
                              </w:rPr>
                              <w:t>%</w:t>
                            </w:r>
                            <w:r>
                              <w:rPr>
                                <w:color w:val="333333"/>
                              </w:rPr>
                              <w:t xml:space="preserve"> </w:t>
                            </w:r>
                            <w:r>
                              <w:rPr>
                                <w:color w:val="666666"/>
                              </w:rPr>
                              <w:t>2</w:t>
                            </w:r>
                            <w:r>
                              <w:rPr>
                                <w:color w:val="333333"/>
                              </w:rPr>
                              <w:t xml:space="preserve"> </w:t>
                            </w:r>
                            <w:r>
                              <w:rPr>
                                <w:i/>
                                <w:iCs/>
                                <w:color w:val="408080"/>
                              </w:rPr>
                              <w:t>#return x is a matrix with data in float type</w:t>
                            </w:r>
                          </w:p>
                          <w:p w14:paraId="200B4FE0" w14:textId="77777777" w:rsidR="007B63C0" w:rsidRDefault="007B63C0" w:rsidP="007B63C0">
                            <w:pPr>
                              <w:pStyle w:val="HTMLPreformatted"/>
                              <w:spacing w:line="244" w:lineRule="atLeast"/>
                              <w:rPr>
                                <w:color w:val="333333"/>
                              </w:rPr>
                            </w:pPr>
                            <w:r>
                              <w:rPr>
                                <w:color w:val="333333"/>
                              </w:rPr>
                              <w:t xml:space="preserve">x </w:t>
                            </w:r>
                            <w:r>
                              <w:rPr>
                                <w:color w:val="666666"/>
                              </w:rPr>
                              <w:t>=</w:t>
                            </w:r>
                            <w:r>
                              <w:rPr>
                                <w:color w:val="333333"/>
                              </w:rPr>
                              <w:t xml:space="preserve"> </w:t>
                            </w:r>
                            <w:proofErr w:type="spellStart"/>
                            <w:r>
                              <w:rPr>
                                <w:color w:val="333333"/>
                              </w:rPr>
                              <w:t>x</w:t>
                            </w:r>
                            <w:r>
                              <w:rPr>
                                <w:color w:val="666666"/>
                              </w:rPr>
                              <w:t>.</w:t>
                            </w:r>
                            <w:r>
                              <w:rPr>
                                <w:color w:val="333333"/>
                              </w:rPr>
                              <w:t>astype</w:t>
                            </w:r>
                            <w:proofErr w:type="spellEnd"/>
                            <w:r>
                              <w:rPr>
                                <w:color w:val="333333"/>
                              </w:rPr>
                              <w:t>(</w:t>
                            </w:r>
                            <w:r>
                              <w:rPr>
                                <w:color w:val="008000"/>
                              </w:rPr>
                              <w:t>int</w:t>
                            </w:r>
                            <w:r>
                              <w:rPr>
                                <w:color w:val="333333"/>
                              </w:rPr>
                              <w:t xml:space="preserve">) </w:t>
                            </w:r>
                            <w:r>
                              <w:rPr>
                                <w:i/>
                                <w:iCs/>
                                <w:color w:val="408080"/>
                              </w:rPr>
                              <w:t xml:space="preserve">#convert data type from float to </w:t>
                            </w:r>
                            <w:proofErr w:type="spellStart"/>
                            <w:r>
                              <w:rPr>
                                <w:i/>
                                <w:iCs/>
                                <w:color w:val="408080"/>
                              </w:rPr>
                              <w:t>interger</w:t>
                            </w:r>
                            <w:proofErr w:type="spellEnd"/>
                            <w:r>
                              <w:rPr>
                                <w:i/>
                                <w:iCs/>
                                <w:color w:val="408080"/>
                              </w:rPr>
                              <w:t>.</w:t>
                            </w:r>
                          </w:p>
                          <w:p w14:paraId="6D0411A0" w14:textId="77777777" w:rsidR="007B63C0" w:rsidRDefault="007B63C0" w:rsidP="007B63C0">
                            <w:pPr>
                              <w:pStyle w:val="HTMLPreformatted"/>
                              <w:spacing w:line="244" w:lineRule="atLeast"/>
                              <w:rPr>
                                <w:color w:val="333333"/>
                              </w:rPr>
                            </w:pPr>
                            <w:r>
                              <w:rPr>
                                <w:color w:val="008000"/>
                              </w:rPr>
                              <w:t>print</w:t>
                            </w:r>
                            <w:r>
                              <w:rPr>
                                <w:color w:val="333333"/>
                              </w:rPr>
                              <w:t>(</w:t>
                            </w:r>
                            <w:r>
                              <w:rPr>
                                <w:color w:val="BA2121"/>
                              </w:rPr>
                              <w:t>"x = "</w:t>
                            </w:r>
                            <w:r>
                              <w:rPr>
                                <w:color w:val="333333"/>
                              </w:rPr>
                              <w:t>,x)</w:t>
                            </w:r>
                          </w:p>
                          <w:p w14:paraId="50252262" w14:textId="77777777" w:rsidR="007B63C0" w:rsidRDefault="007B63C0" w:rsidP="007B63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FEA550" id="Text Box 21" o:spid="_x0000_s1029" type="#_x0000_t202" style="width:467.05pt;height:22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" fillcolor="white [3201]" strokeweight=".5pt">
                <v:textbox>
                  <w:txbxContent>
                    <w:p w14:paraId="687FCB20" w14:textId="77777777" w:rsidR="007B63C0" w:rsidRDefault="007B63C0" w:rsidP="007B63C0">
                      <w:pPr>
                        <w:pStyle w:val="HTMLPreformatted"/>
                        <w:spacing w:line="244" w:lineRule="atLeast"/>
                        <w:rPr>
                          <w:color w:val="333333"/>
                        </w:rPr>
                      </w:pPr>
                      <w:r>
                        <w:rPr>
                          <w:i/>
                          <w:iCs/>
                          <w:color w:val="408080"/>
                        </w:rPr>
                        <w:t># Define challenges matrix</w:t>
                      </w:r>
                    </w:p>
                    <w:p w14:paraId="09A08849" w14:textId="77777777" w:rsidR="007B63C0" w:rsidRDefault="007B63C0" w:rsidP="007B63C0">
                      <w:pPr>
                        <w:pStyle w:val="HTMLPreformatted"/>
                        <w:spacing w:line="244" w:lineRule="atLeast"/>
                        <w:rPr>
                          <w:color w:val="333333"/>
                        </w:rPr>
                      </w:pPr>
                      <w:r>
                        <w:rPr>
                          <w:color w:val="333333"/>
                        </w:rPr>
                        <w:t xml:space="preserve">C </w:t>
                      </w:r>
                      <w:r>
                        <w:rPr>
                          <w:color w:val="666666"/>
                        </w:rPr>
                        <w:t>=</w:t>
                      </w:r>
                      <w:r>
                        <w:rPr>
                          <w:color w:val="333333"/>
                        </w:rPr>
                        <w:t xml:space="preserve"> </w:t>
                      </w:r>
                      <w:proofErr w:type="spellStart"/>
                      <w:r>
                        <w:rPr>
                          <w:color w:val="333333"/>
                        </w:rPr>
                        <w:t>np</w:t>
                      </w:r>
                      <w:r>
                        <w:rPr>
                          <w:color w:val="666666"/>
                        </w:rPr>
                        <w:t>.</w:t>
                      </w:r>
                      <w:r>
                        <w:rPr>
                          <w:color w:val="333333"/>
                        </w:rPr>
                        <w:t>array</w:t>
                      </w:r>
                      <w:proofErr w:type="spellEnd"/>
                      <w:r>
                        <w:rPr>
                          <w:color w:val="333333"/>
                        </w:rPr>
                        <w:t>([</w:t>
                      </w:r>
                    </w:p>
                    <w:p w14:paraId="6E98FD15" w14:textId="77777777" w:rsidR="007B63C0" w:rsidRDefault="007B63C0" w:rsidP="007B63C0">
                      <w:pPr>
                        <w:pStyle w:val="HTMLPreformatted"/>
                        <w:spacing w:line="244" w:lineRule="atLeast"/>
                        <w:rPr>
                          <w:color w:val="333333"/>
                        </w:rPr>
                      </w:pPr>
                      <w:r>
                        <w:rPr>
                          <w:color w:val="333333"/>
                        </w:rPr>
                        <w:t>[</w:t>
                      </w:r>
                      <w:r>
                        <w:rPr>
                          <w:color w:val="666666"/>
                        </w:rPr>
                        <w:t>1</w:t>
                      </w:r>
                      <w:r>
                        <w:rPr>
                          <w:color w:val="333333"/>
                        </w:rPr>
                        <w:t>,</w:t>
                      </w:r>
                      <w:r>
                        <w:rPr>
                          <w:color w:val="666666"/>
                        </w:rPr>
                        <w:t>1</w:t>
                      </w:r>
                      <w:r>
                        <w:rPr>
                          <w:color w:val="333333"/>
                        </w:rPr>
                        <w:t>,</w:t>
                      </w:r>
                      <w:r>
                        <w:rPr>
                          <w:color w:val="666666"/>
                        </w:rPr>
                        <w:t>0</w:t>
                      </w:r>
                      <w:r>
                        <w:rPr>
                          <w:color w:val="333333"/>
                        </w:rPr>
                        <w:t>,</w:t>
                      </w:r>
                      <w:r>
                        <w:rPr>
                          <w:color w:val="666666"/>
                        </w:rPr>
                        <w:t>0</w:t>
                      </w:r>
                      <w:r>
                        <w:rPr>
                          <w:color w:val="333333"/>
                        </w:rPr>
                        <w:t>,</w:t>
                      </w:r>
                      <w:r>
                        <w:rPr>
                          <w:color w:val="666666"/>
                        </w:rPr>
                        <w:t>1</w:t>
                      </w:r>
                      <w:r>
                        <w:rPr>
                          <w:color w:val="333333"/>
                        </w:rPr>
                        <w:t>,</w:t>
                      </w:r>
                      <w:r>
                        <w:rPr>
                          <w:color w:val="666666"/>
                        </w:rPr>
                        <w:t>1</w:t>
                      </w:r>
                      <w:r>
                        <w:rPr>
                          <w:color w:val="333333"/>
                        </w:rPr>
                        <w:t>],</w:t>
                      </w:r>
                    </w:p>
                    <w:p w14:paraId="7E32010A" w14:textId="77777777" w:rsidR="007B63C0" w:rsidRDefault="007B63C0" w:rsidP="007B63C0">
                      <w:pPr>
                        <w:pStyle w:val="HTMLPreformatted"/>
                        <w:spacing w:line="244" w:lineRule="atLeast"/>
                        <w:rPr>
                          <w:color w:val="333333"/>
                        </w:rPr>
                      </w:pPr>
                      <w:r>
                        <w:rPr>
                          <w:color w:val="333333"/>
                        </w:rPr>
                        <w:t>[</w:t>
                      </w:r>
                      <w:r>
                        <w:rPr>
                          <w:color w:val="666666"/>
                        </w:rPr>
                        <w:t>1</w:t>
                      </w:r>
                      <w:r>
                        <w:rPr>
                          <w:color w:val="333333"/>
                        </w:rPr>
                        <w:t>,</w:t>
                      </w:r>
                      <w:r>
                        <w:rPr>
                          <w:color w:val="666666"/>
                        </w:rPr>
                        <w:t>0</w:t>
                      </w:r>
                      <w:r>
                        <w:rPr>
                          <w:color w:val="333333"/>
                        </w:rPr>
                        <w:t>,</w:t>
                      </w:r>
                      <w:r>
                        <w:rPr>
                          <w:color w:val="666666"/>
                        </w:rPr>
                        <w:t>1</w:t>
                      </w:r>
                      <w:r>
                        <w:rPr>
                          <w:color w:val="333333"/>
                        </w:rPr>
                        <w:t>,</w:t>
                      </w:r>
                      <w:r>
                        <w:rPr>
                          <w:color w:val="666666"/>
                        </w:rPr>
                        <w:t>0</w:t>
                      </w:r>
                      <w:r>
                        <w:rPr>
                          <w:color w:val="333333"/>
                        </w:rPr>
                        <w:t>,</w:t>
                      </w:r>
                      <w:r>
                        <w:rPr>
                          <w:color w:val="666666"/>
                        </w:rPr>
                        <w:t>1</w:t>
                      </w:r>
                      <w:r>
                        <w:rPr>
                          <w:color w:val="333333"/>
                        </w:rPr>
                        <w:t>,</w:t>
                      </w:r>
                      <w:r>
                        <w:rPr>
                          <w:color w:val="666666"/>
                        </w:rPr>
                        <w:t>0</w:t>
                      </w:r>
                      <w:r>
                        <w:rPr>
                          <w:color w:val="333333"/>
                        </w:rPr>
                        <w:t>],</w:t>
                      </w:r>
                    </w:p>
                    <w:p w14:paraId="5F5EEAEC" w14:textId="77777777" w:rsidR="007B63C0" w:rsidRDefault="007B63C0" w:rsidP="007B63C0">
                      <w:pPr>
                        <w:pStyle w:val="HTMLPreformatted"/>
                        <w:spacing w:line="244" w:lineRule="atLeast"/>
                        <w:rPr>
                          <w:color w:val="333333"/>
                        </w:rPr>
                      </w:pPr>
                      <w:r>
                        <w:rPr>
                          <w:color w:val="333333"/>
                        </w:rPr>
                        <w:t>[</w:t>
                      </w:r>
                      <w:r>
                        <w:rPr>
                          <w:color w:val="666666"/>
                        </w:rPr>
                        <w:t>1</w:t>
                      </w:r>
                      <w:r>
                        <w:rPr>
                          <w:color w:val="333333"/>
                        </w:rPr>
                        <w:t>,</w:t>
                      </w:r>
                      <w:r>
                        <w:rPr>
                          <w:color w:val="666666"/>
                        </w:rPr>
                        <w:t>1</w:t>
                      </w:r>
                      <w:r>
                        <w:rPr>
                          <w:color w:val="333333"/>
                        </w:rPr>
                        <w:t>,</w:t>
                      </w:r>
                      <w:r>
                        <w:rPr>
                          <w:color w:val="666666"/>
                        </w:rPr>
                        <w:t>1</w:t>
                      </w:r>
                      <w:r>
                        <w:rPr>
                          <w:color w:val="333333"/>
                        </w:rPr>
                        <w:t>,</w:t>
                      </w:r>
                      <w:r>
                        <w:rPr>
                          <w:color w:val="666666"/>
                        </w:rPr>
                        <w:t>0</w:t>
                      </w:r>
                      <w:r>
                        <w:rPr>
                          <w:color w:val="333333"/>
                        </w:rPr>
                        <w:t>,</w:t>
                      </w:r>
                      <w:r>
                        <w:rPr>
                          <w:color w:val="666666"/>
                        </w:rPr>
                        <w:t>1</w:t>
                      </w:r>
                      <w:r>
                        <w:rPr>
                          <w:color w:val="333333"/>
                        </w:rPr>
                        <w:t>,</w:t>
                      </w:r>
                      <w:r>
                        <w:rPr>
                          <w:color w:val="666666"/>
                        </w:rPr>
                        <w:t>1</w:t>
                      </w:r>
                      <w:r>
                        <w:rPr>
                          <w:color w:val="333333"/>
                        </w:rPr>
                        <w:t>],</w:t>
                      </w:r>
                    </w:p>
                    <w:p w14:paraId="5767372D" w14:textId="77777777" w:rsidR="007B63C0" w:rsidRDefault="007B63C0" w:rsidP="007B63C0">
                      <w:pPr>
                        <w:pStyle w:val="HTMLPreformatted"/>
                        <w:spacing w:line="244" w:lineRule="atLeast"/>
                        <w:rPr>
                          <w:color w:val="333333"/>
                        </w:rPr>
                      </w:pPr>
                      <w:r>
                        <w:rPr>
                          <w:color w:val="333333"/>
                        </w:rPr>
                        <w:t>[</w:t>
                      </w:r>
                      <w:r>
                        <w:rPr>
                          <w:color w:val="666666"/>
                        </w:rPr>
                        <w:t>0</w:t>
                      </w:r>
                      <w:r>
                        <w:rPr>
                          <w:color w:val="333333"/>
                        </w:rPr>
                        <w:t>,</w:t>
                      </w:r>
                      <w:r>
                        <w:rPr>
                          <w:color w:val="666666"/>
                        </w:rPr>
                        <w:t>0</w:t>
                      </w:r>
                      <w:r>
                        <w:rPr>
                          <w:color w:val="333333"/>
                        </w:rPr>
                        <w:t>,</w:t>
                      </w:r>
                      <w:r>
                        <w:rPr>
                          <w:color w:val="666666"/>
                        </w:rPr>
                        <w:t>1</w:t>
                      </w:r>
                      <w:r>
                        <w:rPr>
                          <w:color w:val="333333"/>
                        </w:rPr>
                        <w:t>,</w:t>
                      </w:r>
                      <w:r>
                        <w:rPr>
                          <w:color w:val="666666"/>
                        </w:rPr>
                        <w:t>1</w:t>
                      </w:r>
                      <w:r>
                        <w:rPr>
                          <w:color w:val="333333"/>
                        </w:rPr>
                        <w:t>,</w:t>
                      </w:r>
                      <w:r>
                        <w:rPr>
                          <w:color w:val="666666"/>
                        </w:rPr>
                        <w:t>0</w:t>
                      </w:r>
                      <w:r>
                        <w:rPr>
                          <w:color w:val="333333"/>
                        </w:rPr>
                        <w:t>,</w:t>
                      </w:r>
                      <w:r>
                        <w:rPr>
                          <w:color w:val="666666"/>
                        </w:rPr>
                        <w:t>0</w:t>
                      </w:r>
                      <w:r>
                        <w:rPr>
                          <w:color w:val="333333"/>
                        </w:rPr>
                        <w:t>],</w:t>
                      </w:r>
                    </w:p>
                    <w:p w14:paraId="2DBC9237" w14:textId="77777777" w:rsidR="007B63C0" w:rsidRDefault="007B63C0" w:rsidP="007B63C0">
                      <w:pPr>
                        <w:pStyle w:val="HTMLPreformatted"/>
                        <w:spacing w:line="244" w:lineRule="atLeast"/>
                        <w:rPr>
                          <w:color w:val="333333"/>
                        </w:rPr>
                      </w:pPr>
                      <w:r>
                        <w:rPr>
                          <w:color w:val="333333"/>
                        </w:rPr>
                        <w:t>[</w:t>
                      </w:r>
                      <w:r>
                        <w:rPr>
                          <w:color w:val="666666"/>
                        </w:rPr>
                        <w:t>0</w:t>
                      </w:r>
                      <w:r>
                        <w:rPr>
                          <w:color w:val="333333"/>
                        </w:rPr>
                        <w:t>,</w:t>
                      </w:r>
                      <w:r>
                        <w:rPr>
                          <w:color w:val="666666"/>
                        </w:rPr>
                        <w:t>1</w:t>
                      </w:r>
                      <w:r>
                        <w:rPr>
                          <w:color w:val="333333"/>
                        </w:rPr>
                        <w:t>,</w:t>
                      </w:r>
                      <w:r>
                        <w:rPr>
                          <w:color w:val="666666"/>
                        </w:rPr>
                        <w:t>1</w:t>
                      </w:r>
                      <w:r>
                        <w:rPr>
                          <w:color w:val="333333"/>
                        </w:rPr>
                        <w:t>,</w:t>
                      </w:r>
                      <w:r>
                        <w:rPr>
                          <w:color w:val="666666"/>
                        </w:rPr>
                        <w:t>0</w:t>
                      </w:r>
                      <w:r>
                        <w:rPr>
                          <w:color w:val="333333"/>
                        </w:rPr>
                        <w:t>,</w:t>
                      </w:r>
                      <w:r>
                        <w:rPr>
                          <w:color w:val="666666"/>
                        </w:rPr>
                        <w:t>1</w:t>
                      </w:r>
                      <w:r>
                        <w:rPr>
                          <w:color w:val="333333"/>
                        </w:rPr>
                        <w:t>,</w:t>
                      </w:r>
                      <w:r>
                        <w:rPr>
                          <w:color w:val="666666"/>
                        </w:rPr>
                        <w:t>1</w:t>
                      </w:r>
                      <w:r>
                        <w:rPr>
                          <w:color w:val="333333"/>
                        </w:rPr>
                        <w:t>],</w:t>
                      </w:r>
                    </w:p>
                    <w:p w14:paraId="36420BCB" w14:textId="77777777" w:rsidR="007B63C0" w:rsidRDefault="007B63C0" w:rsidP="007B63C0">
                      <w:pPr>
                        <w:pStyle w:val="HTMLPreformatted"/>
                        <w:spacing w:line="244" w:lineRule="atLeast"/>
                        <w:rPr>
                          <w:color w:val="333333"/>
                        </w:rPr>
                      </w:pPr>
                      <w:r>
                        <w:rPr>
                          <w:color w:val="333333"/>
                        </w:rPr>
                        <w:t>[</w:t>
                      </w:r>
                      <w:r>
                        <w:rPr>
                          <w:color w:val="666666"/>
                        </w:rPr>
                        <w:t>1</w:t>
                      </w:r>
                      <w:r>
                        <w:rPr>
                          <w:color w:val="333333"/>
                        </w:rPr>
                        <w:t>,</w:t>
                      </w:r>
                      <w:r>
                        <w:rPr>
                          <w:color w:val="666666"/>
                        </w:rPr>
                        <w:t>1</w:t>
                      </w:r>
                      <w:r>
                        <w:rPr>
                          <w:color w:val="333333"/>
                        </w:rPr>
                        <w:t>,</w:t>
                      </w:r>
                      <w:r>
                        <w:rPr>
                          <w:color w:val="666666"/>
                        </w:rPr>
                        <w:t>0</w:t>
                      </w:r>
                      <w:r>
                        <w:rPr>
                          <w:color w:val="333333"/>
                        </w:rPr>
                        <w:t>,</w:t>
                      </w:r>
                      <w:r>
                        <w:rPr>
                          <w:color w:val="666666"/>
                        </w:rPr>
                        <w:t>1</w:t>
                      </w:r>
                      <w:r>
                        <w:rPr>
                          <w:color w:val="333333"/>
                        </w:rPr>
                        <w:t>,</w:t>
                      </w:r>
                      <w:r>
                        <w:rPr>
                          <w:color w:val="666666"/>
                        </w:rPr>
                        <w:t>0</w:t>
                      </w:r>
                      <w:r>
                        <w:rPr>
                          <w:color w:val="333333"/>
                        </w:rPr>
                        <w:t>,</w:t>
                      </w:r>
                      <w:r>
                        <w:rPr>
                          <w:color w:val="666666"/>
                        </w:rPr>
                        <w:t>0</w:t>
                      </w:r>
                      <w:r>
                        <w:rPr>
                          <w:color w:val="333333"/>
                        </w:rPr>
                        <w:t>]])</w:t>
                      </w:r>
                    </w:p>
                    <w:p w14:paraId="1ECB2CFC" w14:textId="77777777" w:rsidR="007B63C0" w:rsidRDefault="007B63C0" w:rsidP="007B63C0">
                      <w:pPr>
                        <w:pStyle w:val="HTMLPreformatted"/>
                        <w:spacing w:line="244" w:lineRule="atLeast"/>
                        <w:rPr>
                          <w:color w:val="333333"/>
                        </w:rPr>
                      </w:pPr>
                    </w:p>
                    <w:p w14:paraId="738988E6" w14:textId="77777777" w:rsidR="007B63C0" w:rsidRDefault="007B63C0" w:rsidP="007B63C0">
                      <w:pPr>
                        <w:pStyle w:val="HTMLPreformatted"/>
                        <w:spacing w:line="244" w:lineRule="atLeast"/>
                        <w:rPr>
                          <w:color w:val="333333"/>
                        </w:rPr>
                      </w:pPr>
                      <w:r>
                        <w:rPr>
                          <w:i/>
                          <w:iCs/>
                          <w:color w:val="408080"/>
                        </w:rPr>
                        <w:t># Define response vector</w:t>
                      </w:r>
                    </w:p>
                    <w:p w14:paraId="7E55D916" w14:textId="77777777" w:rsidR="007B63C0" w:rsidRDefault="007B63C0" w:rsidP="007B63C0">
                      <w:pPr>
                        <w:pStyle w:val="HTMLPreformatted"/>
                        <w:spacing w:line="244" w:lineRule="atLeast"/>
                        <w:rPr>
                          <w:color w:val="333333"/>
                        </w:rPr>
                      </w:pPr>
                      <w:r>
                        <w:rPr>
                          <w:color w:val="333333"/>
                        </w:rPr>
                        <w:t xml:space="preserve">beta </w:t>
                      </w:r>
                      <w:r>
                        <w:rPr>
                          <w:color w:val="666666"/>
                        </w:rPr>
                        <w:t>=</w:t>
                      </w:r>
                      <w:r>
                        <w:rPr>
                          <w:color w:val="333333"/>
                        </w:rPr>
                        <w:t xml:space="preserve"> </w:t>
                      </w:r>
                      <w:proofErr w:type="spellStart"/>
                      <w:r>
                        <w:rPr>
                          <w:color w:val="333333"/>
                        </w:rPr>
                        <w:t>np</w:t>
                      </w:r>
                      <w:r>
                        <w:rPr>
                          <w:color w:val="666666"/>
                        </w:rPr>
                        <w:t>.</w:t>
                      </w:r>
                      <w:r>
                        <w:rPr>
                          <w:color w:val="333333"/>
                        </w:rPr>
                        <w:t>array</w:t>
                      </w:r>
                      <w:proofErr w:type="spellEnd"/>
                      <w:r>
                        <w:rPr>
                          <w:color w:val="333333"/>
                        </w:rPr>
                        <w:t>([</w:t>
                      </w:r>
                      <w:r>
                        <w:rPr>
                          <w:color w:val="666666"/>
                        </w:rPr>
                        <w:t>0</w:t>
                      </w:r>
                      <w:r>
                        <w:rPr>
                          <w:color w:val="333333"/>
                        </w:rPr>
                        <w:t>,</w:t>
                      </w:r>
                      <w:r>
                        <w:rPr>
                          <w:color w:val="666666"/>
                        </w:rPr>
                        <w:t>0</w:t>
                      </w:r>
                      <w:r>
                        <w:rPr>
                          <w:color w:val="333333"/>
                        </w:rPr>
                        <w:t>,</w:t>
                      </w:r>
                      <w:r>
                        <w:rPr>
                          <w:color w:val="666666"/>
                        </w:rPr>
                        <w:t>1</w:t>
                      </w:r>
                      <w:r>
                        <w:rPr>
                          <w:color w:val="333333"/>
                        </w:rPr>
                        <w:t>,</w:t>
                      </w:r>
                      <w:r>
                        <w:rPr>
                          <w:color w:val="666666"/>
                        </w:rPr>
                        <w:t>1</w:t>
                      </w:r>
                      <w:r>
                        <w:rPr>
                          <w:color w:val="333333"/>
                        </w:rPr>
                        <w:t>,</w:t>
                      </w:r>
                      <w:r>
                        <w:rPr>
                          <w:color w:val="666666"/>
                        </w:rPr>
                        <w:t>0</w:t>
                      </w:r>
                      <w:r>
                        <w:rPr>
                          <w:color w:val="333333"/>
                        </w:rPr>
                        <w:t>,</w:t>
                      </w:r>
                      <w:r>
                        <w:rPr>
                          <w:color w:val="666666"/>
                        </w:rPr>
                        <w:t>1</w:t>
                      </w:r>
                      <w:r>
                        <w:rPr>
                          <w:color w:val="333333"/>
                        </w:rPr>
                        <w:t>])</w:t>
                      </w:r>
                    </w:p>
                    <w:p w14:paraId="3E7612CF" w14:textId="77777777" w:rsidR="007B63C0" w:rsidRDefault="007B63C0" w:rsidP="007B63C0">
                      <w:pPr>
                        <w:pStyle w:val="HTMLPreformatted"/>
                        <w:spacing w:line="244" w:lineRule="atLeast"/>
                        <w:rPr>
                          <w:color w:val="333333"/>
                        </w:rPr>
                      </w:pPr>
                    </w:p>
                    <w:p w14:paraId="52BC65BE" w14:textId="77777777" w:rsidR="007B63C0" w:rsidRDefault="007B63C0" w:rsidP="007B63C0">
                      <w:pPr>
                        <w:pStyle w:val="HTMLPreformatted"/>
                        <w:spacing w:line="244" w:lineRule="atLeast"/>
                        <w:rPr>
                          <w:color w:val="333333"/>
                        </w:rPr>
                      </w:pPr>
                      <w:r>
                        <w:rPr>
                          <w:i/>
                          <w:iCs/>
                          <w:color w:val="408080"/>
                        </w:rPr>
                        <w:t xml:space="preserve"># Find solution of </w:t>
                      </w:r>
                      <w:proofErr w:type="spellStart"/>
                      <w:r>
                        <w:rPr>
                          <w:i/>
                          <w:iCs/>
                          <w:color w:val="408080"/>
                        </w:rPr>
                        <w:t>Cx</w:t>
                      </w:r>
                      <w:proofErr w:type="spellEnd"/>
                      <w:r>
                        <w:rPr>
                          <w:i/>
                          <w:iCs/>
                          <w:color w:val="408080"/>
                        </w:rPr>
                        <w:t xml:space="preserve"> = beta</w:t>
                      </w:r>
                    </w:p>
                    <w:p w14:paraId="2097FBFF" w14:textId="77777777" w:rsidR="007B63C0" w:rsidRDefault="007B63C0" w:rsidP="007B63C0">
                      <w:pPr>
                        <w:pStyle w:val="HTMLPreformatted"/>
                        <w:spacing w:line="244" w:lineRule="atLeast"/>
                        <w:rPr>
                          <w:color w:val="333333"/>
                        </w:rPr>
                      </w:pPr>
                      <w:r>
                        <w:rPr>
                          <w:b/>
                          <w:bCs/>
                          <w:color w:val="008000"/>
                        </w:rPr>
                        <w:t>from</w:t>
                      </w:r>
                      <w:r>
                        <w:rPr>
                          <w:color w:val="333333"/>
                        </w:rPr>
                        <w:t xml:space="preserve"> </w:t>
                      </w:r>
                      <w:proofErr w:type="spellStart"/>
                      <w:r>
                        <w:rPr>
                          <w:b/>
                          <w:bCs/>
                          <w:color w:val="0000FF"/>
                        </w:rPr>
                        <w:t>scipy</w:t>
                      </w:r>
                      <w:proofErr w:type="spellEnd"/>
                      <w:r>
                        <w:rPr>
                          <w:color w:val="333333"/>
                        </w:rPr>
                        <w:t xml:space="preserve"> </w:t>
                      </w:r>
                      <w:r>
                        <w:rPr>
                          <w:b/>
                          <w:bCs/>
                          <w:color w:val="008000"/>
                        </w:rPr>
                        <w:t>import</w:t>
                      </w:r>
                      <w:r>
                        <w:rPr>
                          <w:color w:val="333333"/>
                        </w:rPr>
                        <w:t xml:space="preserve"> </w:t>
                      </w:r>
                      <w:proofErr w:type="spellStart"/>
                      <w:r>
                        <w:rPr>
                          <w:color w:val="333333"/>
                        </w:rPr>
                        <w:t>linalg</w:t>
                      </w:r>
                      <w:proofErr w:type="spellEnd"/>
                    </w:p>
                    <w:p w14:paraId="01AB348A" w14:textId="77777777" w:rsidR="007B63C0" w:rsidRDefault="007B63C0" w:rsidP="007B63C0">
                      <w:pPr>
                        <w:pStyle w:val="HTMLPreformatted"/>
                        <w:spacing w:line="244" w:lineRule="atLeast"/>
                        <w:rPr>
                          <w:color w:val="333333"/>
                        </w:rPr>
                      </w:pPr>
                      <w:r>
                        <w:rPr>
                          <w:color w:val="333333"/>
                        </w:rPr>
                        <w:t xml:space="preserve">x </w:t>
                      </w:r>
                      <w:r>
                        <w:rPr>
                          <w:color w:val="666666"/>
                        </w:rPr>
                        <w:t>=</w:t>
                      </w:r>
                      <w:r>
                        <w:rPr>
                          <w:color w:val="333333"/>
                        </w:rPr>
                        <w:t xml:space="preserve"> </w:t>
                      </w:r>
                      <w:proofErr w:type="spellStart"/>
                      <w:r>
                        <w:rPr>
                          <w:color w:val="333333"/>
                        </w:rPr>
                        <w:t>linalg</w:t>
                      </w:r>
                      <w:r>
                        <w:rPr>
                          <w:color w:val="666666"/>
                        </w:rPr>
                        <w:t>.</w:t>
                      </w:r>
                      <w:r>
                        <w:rPr>
                          <w:color w:val="333333"/>
                        </w:rPr>
                        <w:t>solve</w:t>
                      </w:r>
                      <w:proofErr w:type="spellEnd"/>
                      <w:r>
                        <w:rPr>
                          <w:color w:val="333333"/>
                        </w:rPr>
                        <w:t>(</w:t>
                      </w:r>
                      <w:proofErr w:type="spellStart"/>
                      <w:r>
                        <w:rPr>
                          <w:color w:val="333333"/>
                        </w:rPr>
                        <w:t>C,beta</w:t>
                      </w:r>
                      <w:proofErr w:type="spellEnd"/>
                      <w:r>
                        <w:rPr>
                          <w:color w:val="333333"/>
                        </w:rPr>
                        <w:t xml:space="preserve">) </w:t>
                      </w:r>
                      <w:r>
                        <w:rPr>
                          <w:color w:val="666666"/>
                        </w:rPr>
                        <w:t>%</w:t>
                      </w:r>
                      <w:r>
                        <w:rPr>
                          <w:color w:val="333333"/>
                        </w:rPr>
                        <w:t xml:space="preserve"> </w:t>
                      </w:r>
                      <w:r>
                        <w:rPr>
                          <w:color w:val="666666"/>
                        </w:rPr>
                        <w:t>2</w:t>
                      </w:r>
                      <w:r>
                        <w:rPr>
                          <w:color w:val="333333"/>
                        </w:rPr>
                        <w:t xml:space="preserve"> </w:t>
                      </w:r>
                      <w:r>
                        <w:rPr>
                          <w:i/>
                          <w:iCs/>
                          <w:color w:val="408080"/>
                        </w:rPr>
                        <w:t>#return x is a matrix with data in float type</w:t>
                      </w:r>
                    </w:p>
                    <w:p w14:paraId="200B4FE0" w14:textId="77777777" w:rsidR="007B63C0" w:rsidRDefault="007B63C0" w:rsidP="007B63C0">
                      <w:pPr>
                        <w:pStyle w:val="HTMLPreformatted"/>
                        <w:spacing w:line="244" w:lineRule="atLeast"/>
                        <w:rPr>
                          <w:color w:val="333333"/>
                        </w:rPr>
                      </w:pPr>
                      <w:r>
                        <w:rPr>
                          <w:color w:val="333333"/>
                        </w:rPr>
                        <w:t xml:space="preserve">x </w:t>
                      </w:r>
                      <w:r>
                        <w:rPr>
                          <w:color w:val="666666"/>
                        </w:rPr>
                        <w:t>=</w:t>
                      </w:r>
                      <w:r>
                        <w:rPr>
                          <w:color w:val="333333"/>
                        </w:rPr>
                        <w:t xml:space="preserve"> </w:t>
                      </w:r>
                      <w:proofErr w:type="spellStart"/>
                      <w:r>
                        <w:rPr>
                          <w:color w:val="333333"/>
                        </w:rPr>
                        <w:t>x</w:t>
                      </w:r>
                      <w:r>
                        <w:rPr>
                          <w:color w:val="666666"/>
                        </w:rPr>
                        <w:t>.</w:t>
                      </w:r>
                      <w:r>
                        <w:rPr>
                          <w:color w:val="333333"/>
                        </w:rPr>
                        <w:t>astype</w:t>
                      </w:r>
                      <w:proofErr w:type="spellEnd"/>
                      <w:r>
                        <w:rPr>
                          <w:color w:val="333333"/>
                        </w:rPr>
                        <w:t>(</w:t>
                      </w:r>
                      <w:r>
                        <w:rPr>
                          <w:color w:val="008000"/>
                        </w:rPr>
                        <w:t>int</w:t>
                      </w:r>
                      <w:r>
                        <w:rPr>
                          <w:color w:val="333333"/>
                        </w:rPr>
                        <w:t xml:space="preserve">) </w:t>
                      </w:r>
                      <w:r>
                        <w:rPr>
                          <w:i/>
                          <w:iCs/>
                          <w:color w:val="408080"/>
                        </w:rPr>
                        <w:t xml:space="preserve">#convert data type from float to </w:t>
                      </w:r>
                      <w:proofErr w:type="spellStart"/>
                      <w:r>
                        <w:rPr>
                          <w:i/>
                          <w:iCs/>
                          <w:color w:val="408080"/>
                        </w:rPr>
                        <w:t>interger</w:t>
                      </w:r>
                      <w:proofErr w:type="spellEnd"/>
                      <w:r>
                        <w:rPr>
                          <w:i/>
                          <w:iCs/>
                          <w:color w:val="408080"/>
                        </w:rPr>
                        <w:t>.</w:t>
                      </w:r>
                    </w:p>
                    <w:p w14:paraId="6D0411A0" w14:textId="77777777" w:rsidR="007B63C0" w:rsidRDefault="007B63C0" w:rsidP="007B63C0">
                      <w:pPr>
                        <w:pStyle w:val="HTMLPreformatted"/>
                        <w:spacing w:line="244" w:lineRule="atLeast"/>
                        <w:rPr>
                          <w:color w:val="333333"/>
                        </w:rPr>
                      </w:pPr>
                      <w:r>
                        <w:rPr>
                          <w:color w:val="008000"/>
                        </w:rPr>
                        <w:t>print</w:t>
                      </w:r>
                      <w:r>
                        <w:rPr>
                          <w:color w:val="333333"/>
                        </w:rPr>
                        <w:t>(</w:t>
                      </w:r>
                      <w:r>
                        <w:rPr>
                          <w:color w:val="BA2121"/>
                        </w:rPr>
                        <w:t>"x = "</w:t>
                      </w:r>
                      <w:r>
                        <w:rPr>
                          <w:color w:val="333333"/>
                        </w:rPr>
                        <w:t>,x)</w:t>
                      </w:r>
                    </w:p>
                    <w:p w14:paraId="50252262" w14:textId="77777777" w:rsidR="007B63C0" w:rsidRDefault="007B63C0" w:rsidP="007B63C0"/>
                  </w:txbxContent>
                </v:textbox>
                <w10:anchorlock/>
              </v:shape>
            </w:pict>
          </mc:Fallback>
        </mc:AlternateContent>
      </w:r>
    </w:p>
    <w:p w14:paraId="5C765CBF" w14:textId="77777777" w:rsidR="007B63C0" w:rsidRDefault="007B63C0" w:rsidP="007B63C0">
      <w:pPr>
        <w:rPr>
          <w:rFonts w:ascii="Times New Roman" w:eastAsiaTheme="minorEastAsia" w:hAnsi="Times New Roman" w:cs="Times New Roman"/>
          <w:b/>
          <w:bCs/>
          <w:sz w:val="24"/>
          <w:szCs w:val="24"/>
        </w:rPr>
      </w:pPr>
      <w:r w:rsidRPr="0015361A">
        <w:rPr>
          <w:rFonts w:ascii="Times New Roman" w:eastAsiaTheme="minorEastAsia" w:hAnsi="Times New Roman" w:cs="Times New Roman"/>
          <w:b/>
          <w:bCs/>
          <w:sz w:val="24"/>
          <w:szCs w:val="24"/>
        </w:rPr>
        <w:t>Expected Output</w:t>
      </w:r>
    </w:p>
    <w:p w14:paraId="43D10020" w14:textId="77777777" w:rsidR="007B63C0" w:rsidRDefault="007B63C0" w:rsidP="007B63C0">
      <w:pPr>
        <w:pStyle w:val="HTMLPreformatted"/>
        <w:shd w:val="clear" w:color="auto" w:fill="FFFFFF"/>
        <w:wordWrap w:val="0"/>
        <w:textAlignment w:val="baseline"/>
        <w:rPr>
          <w:color w:val="000000"/>
          <w:sz w:val="21"/>
          <w:szCs w:val="21"/>
        </w:rPr>
      </w:pPr>
      <w:r>
        <w:rPr>
          <w:color w:val="000000"/>
          <w:sz w:val="21"/>
          <w:szCs w:val="21"/>
        </w:rPr>
        <w:t>x =  [1 0 1 0 0 1]</w:t>
      </w:r>
    </w:p>
    <w:p w14:paraId="36A163D6" w14:textId="77777777" w:rsidR="007B63C0" w:rsidRPr="007B63C0" w:rsidRDefault="007B63C0">
      <w:pPr>
        <w:rPr>
          <w:rFonts w:ascii="Times New Roman" w:eastAsiaTheme="minorEastAsia" w:hAnsi="Times New Roman" w:cs="Times New Roman"/>
          <w:sz w:val="24"/>
          <w:szCs w:val="24"/>
        </w:rPr>
      </w:pPr>
    </w:p>
    <w:p w14:paraId="1273CD1F" w14:textId="77777777" w:rsidR="00B60F42" w:rsidRDefault="00B60F42" w:rsidP="00B60F42">
      <w:pPr>
        <w:rPr>
          <w:rFonts w:ascii="Times New Roman" w:hAnsi="Times New Roman" w:cs="Times New Roman"/>
          <w:sz w:val="24"/>
          <w:szCs w:val="24"/>
          <w:u w:val="single"/>
        </w:rPr>
      </w:pPr>
      <w:r w:rsidRPr="004B0378">
        <w:rPr>
          <w:rFonts w:ascii="Times New Roman" w:hAnsi="Times New Roman" w:cs="Times New Roman"/>
          <w:sz w:val="24"/>
          <w:szCs w:val="24"/>
          <w:u w:val="single"/>
        </w:rPr>
        <w:t xml:space="preserve">Exercise </w:t>
      </w:r>
      <w:r>
        <w:rPr>
          <w:rFonts w:ascii="Times New Roman" w:hAnsi="Times New Roman" w:cs="Times New Roman"/>
          <w:sz w:val="24"/>
          <w:szCs w:val="24"/>
          <w:u w:val="single"/>
        </w:rPr>
        <w:t>2</w:t>
      </w:r>
      <w:r w:rsidRPr="004B0378">
        <w:rPr>
          <w:rFonts w:ascii="Times New Roman" w:hAnsi="Times New Roman" w:cs="Times New Roman"/>
          <w:sz w:val="24"/>
          <w:szCs w:val="24"/>
          <w:u w:val="single"/>
        </w:rPr>
        <w:t xml:space="preserve">: </w:t>
      </w:r>
      <w:r>
        <w:rPr>
          <w:rFonts w:ascii="Times New Roman" w:hAnsi="Times New Roman" w:cs="Times New Roman"/>
          <w:sz w:val="24"/>
          <w:szCs w:val="24"/>
          <w:u w:val="single"/>
        </w:rPr>
        <w:t>Machine learning</w:t>
      </w:r>
      <w:r w:rsidRPr="004B0378">
        <w:rPr>
          <w:rFonts w:ascii="Times New Roman" w:hAnsi="Times New Roman" w:cs="Times New Roman"/>
          <w:sz w:val="24"/>
          <w:szCs w:val="24"/>
          <w:u w:val="single"/>
        </w:rPr>
        <w:t xml:space="preserve"> </w:t>
      </w:r>
      <w:r>
        <w:rPr>
          <w:rFonts w:ascii="Times New Roman" w:hAnsi="Times New Roman" w:cs="Times New Roman"/>
          <w:sz w:val="24"/>
          <w:szCs w:val="24"/>
          <w:u w:val="single"/>
        </w:rPr>
        <w:t>–</w:t>
      </w:r>
      <w:r w:rsidRPr="004B0378">
        <w:rPr>
          <w:rFonts w:ascii="Times New Roman" w:hAnsi="Times New Roman" w:cs="Times New Roman"/>
          <w:sz w:val="24"/>
          <w:szCs w:val="24"/>
          <w:u w:val="single"/>
        </w:rPr>
        <w:t xml:space="preserve"> </w:t>
      </w:r>
      <w:r>
        <w:rPr>
          <w:rFonts w:ascii="Times New Roman" w:hAnsi="Times New Roman" w:cs="Times New Roman"/>
          <w:sz w:val="24"/>
          <w:szCs w:val="24"/>
          <w:u w:val="single"/>
        </w:rPr>
        <w:t>Linear regression</w:t>
      </w:r>
    </w:p>
    <w:p w14:paraId="7F90D4CE" w14:textId="77777777" w:rsidR="00B60F42" w:rsidRPr="00B60F42" w:rsidRDefault="00B60F42" w:rsidP="00B60F42">
      <w:pPr>
        <w:rPr>
          <w:rFonts w:ascii="Times New Roman" w:hAnsi="Times New Roman" w:cs="Times New Roman"/>
          <w:sz w:val="24"/>
          <w:szCs w:val="24"/>
        </w:rPr>
      </w:pPr>
      <w:r w:rsidRPr="00B60F42">
        <w:rPr>
          <w:rFonts w:ascii="Times New Roman" w:hAnsi="Times New Roman" w:cs="Times New Roman"/>
          <w:sz w:val="24"/>
          <w:szCs w:val="24"/>
        </w:rPr>
        <w:t>Regression searches for relationships among variables</w:t>
      </w:r>
      <w:r>
        <w:rPr>
          <w:rFonts w:ascii="Times New Roman" w:hAnsi="Times New Roman" w:cs="Times New Roman"/>
          <w:sz w:val="24"/>
          <w:szCs w:val="24"/>
        </w:rPr>
        <w:t xml:space="preserve"> [2].</w:t>
      </w:r>
    </w:p>
    <w:p w14:paraId="7240EC07" w14:textId="77777777" w:rsidR="00B60F42" w:rsidRPr="00B60F42" w:rsidRDefault="00B60F42" w:rsidP="00B60F42">
      <w:pPr>
        <w:rPr>
          <w:rFonts w:ascii="Times New Roman" w:hAnsi="Times New Roman" w:cs="Times New Roman"/>
          <w:sz w:val="24"/>
          <w:szCs w:val="24"/>
        </w:rPr>
      </w:pPr>
      <w:r w:rsidRPr="00B60F42">
        <w:rPr>
          <w:rFonts w:ascii="Times New Roman" w:hAnsi="Times New Roman" w:cs="Times New Roman"/>
          <w:sz w:val="24"/>
          <w:szCs w:val="24"/>
        </w:rPr>
        <w:lastRenderedPageBreak/>
        <w:t>For example, you can observe several employees of some company and try to understand how their salaries depend on the </w:t>
      </w:r>
      <w:r w:rsidRPr="00B60F42">
        <w:rPr>
          <w:rFonts w:ascii="Times New Roman" w:hAnsi="Times New Roman" w:cs="Times New Roman"/>
          <w:b/>
          <w:bCs/>
          <w:sz w:val="24"/>
          <w:szCs w:val="24"/>
        </w:rPr>
        <w:t>features</w:t>
      </w:r>
      <w:r w:rsidRPr="00B60F42">
        <w:rPr>
          <w:rFonts w:ascii="Times New Roman" w:hAnsi="Times New Roman" w:cs="Times New Roman"/>
          <w:sz w:val="24"/>
          <w:szCs w:val="24"/>
        </w:rPr>
        <w:t>, such as experience, level of education, role, city they work in, and so on.</w:t>
      </w:r>
    </w:p>
    <w:p w14:paraId="3FABB8DC" w14:textId="77777777" w:rsidR="00B60F42" w:rsidRPr="00B60F42" w:rsidRDefault="00B60F42" w:rsidP="00B60F42">
      <w:pPr>
        <w:rPr>
          <w:rFonts w:ascii="Times New Roman" w:hAnsi="Times New Roman" w:cs="Times New Roman"/>
          <w:sz w:val="24"/>
          <w:szCs w:val="24"/>
        </w:rPr>
      </w:pPr>
      <w:r w:rsidRPr="00B60F42">
        <w:rPr>
          <w:rFonts w:ascii="Times New Roman" w:hAnsi="Times New Roman" w:cs="Times New Roman"/>
          <w:sz w:val="24"/>
          <w:szCs w:val="24"/>
        </w:rPr>
        <w:t>This is a regression problem where data related to each employee represent one </w:t>
      </w:r>
      <w:r w:rsidRPr="00B60F42">
        <w:rPr>
          <w:rFonts w:ascii="Times New Roman" w:hAnsi="Times New Roman" w:cs="Times New Roman"/>
          <w:b/>
          <w:bCs/>
          <w:sz w:val="24"/>
          <w:szCs w:val="24"/>
        </w:rPr>
        <w:t>observation</w:t>
      </w:r>
      <w:r w:rsidRPr="00B60F42">
        <w:rPr>
          <w:rFonts w:ascii="Times New Roman" w:hAnsi="Times New Roman" w:cs="Times New Roman"/>
          <w:sz w:val="24"/>
          <w:szCs w:val="24"/>
        </w:rPr>
        <w:t>. The presumption is that the experience, education, role, and city are the independent features, while the salary depends on them.</w:t>
      </w:r>
    </w:p>
    <w:p w14:paraId="39DFB48D" w14:textId="77777777" w:rsidR="00B60F42" w:rsidRPr="00B60F42" w:rsidRDefault="00B60F42" w:rsidP="00B60F42">
      <w:pPr>
        <w:rPr>
          <w:rFonts w:ascii="Times New Roman" w:hAnsi="Times New Roman" w:cs="Times New Roman"/>
          <w:sz w:val="24"/>
          <w:szCs w:val="24"/>
        </w:rPr>
      </w:pPr>
      <w:r w:rsidRPr="00B60F42">
        <w:rPr>
          <w:rFonts w:ascii="Times New Roman" w:hAnsi="Times New Roman" w:cs="Times New Roman"/>
          <w:sz w:val="24"/>
          <w:szCs w:val="24"/>
        </w:rPr>
        <w:t>Similarly, you can try to establish a mathematical dependence of the prices of houses on their areas, numbers of bedrooms, distances to the city center, and so on.</w:t>
      </w:r>
    </w:p>
    <w:p w14:paraId="561E5CE3" w14:textId="7C401D47" w:rsidR="00E83C71" w:rsidRPr="00571EE3" w:rsidRDefault="0014386C" w:rsidP="00E83C71">
      <w:pPr>
        <w:jc w:val="both"/>
        <w:rPr>
          <w:rFonts w:ascii="Times New Roman" w:hAnsi="Times New Roman" w:cs="Times New Roman"/>
          <w:sz w:val="24"/>
          <w:szCs w:val="24"/>
          <w:lang w:eastAsia="zh-CN"/>
        </w:rPr>
      </w:pPr>
      <w:r>
        <w:rPr>
          <w:rFonts w:ascii="Times New Roman" w:hAnsi="Times New Roman" w:cs="Times New Roman"/>
          <w:sz w:val="24"/>
          <w:szCs w:val="24"/>
        </w:rPr>
        <w:t xml:space="preserve"> Let </w:t>
      </w:r>
      <w:r w:rsidRPr="0014386C">
        <w:rPr>
          <w:rFonts w:ascii="Times New Roman" w:hAnsi="Times New Roman" w:cs="Times New Roman"/>
          <w:i/>
          <w:iCs/>
          <w:sz w:val="24"/>
          <w:szCs w:val="24"/>
        </w:rPr>
        <w:t>x</w:t>
      </w:r>
      <w:r w:rsidRPr="0014386C">
        <w:rPr>
          <w:rFonts w:ascii="Times New Roman" w:hAnsi="Times New Roman" w:cs="Times New Roman"/>
          <w:i/>
          <w:iCs/>
          <w:sz w:val="24"/>
          <w:szCs w:val="24"/>
          <w:vertAlign w:val="subscript"/>
        </w:rPr>
        <w:t>i</w:t>
      </w:r>
      <w:r>
        <w:rPr>
          <w:rFonts w:ascii="Times New Roman" w:hAnsi="Times New Roman" w:cs="Times New Roman"/>
          <w:sz w:val="24"/>
          <w:szCs w:val="24"/>
        </w:rPr>
        <w:t xml:space="preserve"> represent an independent feature, e.g., area of house and </w:t>
      </w:r>
      <w:proofErr w:type="spellStart"/>
      <w:r w:rsidRPr="0014386C">
        <w:rPr>
          <w:rFonts w:ascii="Times New Roman" w:hAnsi="Times New Roman" w:cs="Times New Roman"/>
          <w:i/>
          <w:iCs/>
          <w:sz w:val="24"/>
          <w:szCs w:val="24"/>
        </w:rPr>
        <w:t>y</w:t>
      </w:r>
      <w:r w:rsidRPr="0014386C">
        <w:rPr>
          <w:rFonts w:ascii="Times New Roman" w:hAnsi="Times New Roman" w:cs="Times New Roman"/>
          <w:i/>
          <w:iCs/>
          <w:sz w:val="24"/>
          <w:szCs w:val="24"/>
          <w:vertAlign w:val="subscript"/>
        </w:rPr>
        <w:t>i</w:t>
      </w:r>
      <w:proofErr w:type="spellEnd"/>
      <w:r>
        <w:rPr>
          <w:rFonts w:ascii="Times New Roman" w:hAnsi="Times New Roman" w:cs="Times New Roman"/>
          <w:sz w:val="24"/>
          <w:szCs w:val="24"/>
        </w:rPr>
        <w:t xml:space="preserve"> represent the dependent feature, e.g., price. </w:t>
      </w:r>
      <w:r w:rsidR="00E83C71" w:rsidRPr="00571EE3">
        <w:rPr>
          <w:rFonts w:ascii="Times New Roman" w:hAnsi="Times New Roman" w:cs="Times New Roman"/>
          <w:sz w:val="24"/>
          <w:szCs w:val="24"/>
        </w:rPr>
        <w:t xml:space="preserve">Given a set of </w:t>
      </w:r>
      <w:r w:rsidR="00E83C71" w:rsidRPr="00571EE3">
        <w:rPr>
          <w:rFonts w:ascii="Times New Roman" w:hAnsi="Times New Roman" w:cs="Times New Roman"/>
          <w:i/>
          <w:sz w:val="24"/>
          <w:szCs w:val="24"/>
        </w:rPr>
        <w:t>n</w:t>
      </w:r>
      <w:r w:rsidR="00E83C71" w:rsidRPr="00571EE3">
        <w:rPr>
          <w:rFonts w:ascii="Times New Roman" w:hAnsi="Times New Roman" w:cs="Times New Roman"/>
          <w:sz w:val="24"/>
          <w:szCs w:val="24"/>
        </w:rPr>
        <w:t xml:space="preserve"> data points {(</w:t>
      </w:r>
      <w:r w:rsidR="00E83C71" w:rsidRPr="00571EE3">
        <w:rPr>
          <w:rFonts w:ascii="Times New Roman" w:hAnsi="Times New Roman" w:cs="Times New Roman"/>
          <w:i/>
          <w:sz w:val="24"/>
          <w:szCs w:val="24"/>
        </w:rPr>
        <w:t>x</w:t>
      </w:r>
      <w:proofErr w:type="gramStart"/>
      <w:r w:rsidR="00E83C71" w:rsidRPr="00571EE3">
        <w:rPr>
          <w:rFonts w:ascii="Times New Roman" w:hAnsi="Times New Roman" w:cs="Times New Roman"/>
          <w:sz w:val="24"/>
          <w:szCs w:val="24"/>
          <w:vertAlign w:val="subscript"/>
        </w:rPr>
        <w:t>1</w:t>
      </w:r>
      <w:r w:rsidR="00E83C71" w:rsidRPr="00571EE3">
        <w:rPr>
          <w:rFonts w:ascii="Times New Roman" w:hAnsi="Times New Roman" w:cs="Times New Roman"/>
          <w:spacing w:val="40"/>
          <w:sz w:val="24"/>
          <w:szCs w:val="24"/>
        </w:rPr>
        <w:t>,</w:t>
      </w:r>
      <w:r w:rsidR="00E83C71" w:rsidRPr="00571EE3">
        <w:rPr>
          <w:rFonts w:ascii="Times New Roman" w:hAnsi="Times New Roman" w:cs="Times New Roman"/>
          <w:i/>
          <w:sz w:val="24"/>
          <w:szCs w:val="24"/>
        </w:rPr>
        <w:t>y</w:t>
      </w:r>
      <w:proofErr w:type="gramEnd"/>
      <w:r w:rsidR="00E83C71" w:rsidRPr="00571EE3">
        <w:rPr>
          <w:rFonts w:ascii="Times New Roman" w:hAnsi="Times New Roman" w:cs="Times New Roman"/>
          <w:sz w:val="24"/>
          <w:szCs w:val="24"/>
          <w:vertAlign w:val="subscript"/>
        </w:rPr>
        <w:t>1</w:t>
      </w:r>
      <w:r w:rsidR="00E83C71" w:rsidRPr="00571EE3">
        <w:rPr>
          <w:rFonts w:ascii="Times New Roman" w:hAnsi="Times New Roman" w:cs="Times New Roman"/>
          <w:sz w:val="24"/>
          <w:szCs w:val="24"/>
        </w:rPr>
        <w:t>), (</w:t>
      </w:r>
      <w:r w:rsidR="00E83C71" w:rsidRPr="00571EE3">
        <w:rPr>
          <w:rFonts w:ascii="Times New Roman" w:hAnsi="Times New Roman" w:cs="Times New Roman"/>
          <w:i/>
          <w:sz w:val="24"/>
          <w:szCs w:val="24"/>
        </w:rPr>
        <w:t>x</w:t>
      </w:r>
      <w:r w:rsidR="00E83C71" w:rsidRPr="00571EE3">
        <w:rPr>
          <w:rFonts w:ascii="Times New Roman" w:hAnsi="Times New Roman" w:cs="Times New Roman"/>
          <w:sz w:val="24"/>
          <w:szCs w:val="24"/>
          <w:vertAlign w:val="subscript"/>
        </w:rPr>
        <w:t>2</w:t>
      </w:r>
      <w:r w:rsidR="00E83C71" w:rsidRPr="00571EE3">
        <w:rPr>
          <w:rFonts w:ascii="Times New Roman" w:hAnsi="Times New Roman" w:cs="Times New Roman"/>
          <w:spacing w:val="40"/>
          <w:sz w:val="24"/>
          <w:szCs w:val="24"/>
        </w:rPr>
        <w:t>,</w:t>
      </w:r>
      <w:r w:rsidR="00E83C71" w:rsidRPr="00571EE3">
        <w:rPr>
          <w:rFonts w:ascii="Times New Roman" w:hAnsi="Times New Roman" w:cs="Times New Roman"/>
          <w:i/>
          <w:sz w:val="24"/>
          <w:szCs w:val="24"/>
        </w:rPr>
        <w:t>y</w:t>
      </w:r>
      <w:r w:rsidR="00E83C71" w:rsidRPr="00571EE3">
        <w:rPr>
          <w:rFonts w:ascii="Times New Roman" w:hAnsi="Times New Roman" w:cs="Times New Roman"/>
          <w:sz w:val="24"/>
          <w:szCs w:val="24"/>
          <w:vertAlign w:val="subscript"/>
        </w:rPr>
        <w:t>2</w:t>
      </w:r>
      <w:r w:rsidR="00E83C71" w:rsidRPr="00571EE3">
        <w:rPr>
          <w:rFonts w:ascii="Times New Roman" w:hAnsi="Times New Roman" w:cs="Times New Roman"/>
          <w:sz w:val="24"/>
          <w:szCs w:val="24"/>
        </w:rPr>
        <w:t>)</w:t>
      </w:r>
      <w:r w:rsidR="00E83C71" w:rsidRPr="00571EE3">
        <w:rPr>
          <w:rFonts w:ascii="Times New Roman" w:hAnsi="Times New Roman" w:cs="Times New Roman"/>
          <w:spacing w:val="40"/>
          <w:sz w:val="24"/>
          <w:szCs w:val="24"/>
        </w:rPr>
        <w:t>,</w:t>
      </w:r>
      <w:r w:rsidR="00E83C71" w:rsidRPr="00571EE3">
        <w:rPr>
          <w:rFonts w:ascii="Times New Roman" w:hAnsi="Times New Roman" w:cs="Times New Roman"/>
          <w:spacing w:val="60"/>
          <w:position w:val="5"/>
          <w:sz w:val="24"/>
          <w:szCs w:val="24"/>
        </w:rPr>
        <w:t>…</w:t>
      </w:r>
      <w:r w:rsidR="00E83C71" w:rsidRPr="00571EE3">
        <w:rPr>
          <w:rFonts w:ascii="Times New Roman" w:hAnsi="Times New Roman" w:cs="Times New Roman"/>
          <w:spacing w:val="40"/>
          <w:sz w:val="24"/>
          <w:szCs w:val="24"/>
        </w:rPr>
        <w:t>,</w:t>
      </w:r>
      <w:r w:rsidR="00E83C71" w:rsidRPr="00571EE3">
        <w:rPr>
          <w:rFonts w:ascii="Times New Roman" w:hAnsi="Times New Roman" w:cs="Times New Roman"/>
          <w:sz w:val="24"/>
          <w:szCs w:val="24"/>
        </w:rPr>
        <w:t>(</w:t>
      </w:r>
      <w:proofErr w:type="spellStart"/>
      <w:r w:rsidR="00E83C71" w:rsidRPr="00571EE3">
        <w:rPr>
          <w:rFonts w:ascii="Times New Roman" w:hAnsi="Times New Roman" w:cs="Times New Roman"/>
          <w:i/>
          <w:sz w:val="24"/>
          <w:szCs w:val="24"/>
        </w:rPr>
        <w:t>x</w:t>
      </w:r>
      <w:r w:rsidR="00E83C71" w:rsidRPr="00571EE3">
        <w:rPr>
          <w:rFonts w:ascii="Times New Roman" w:hAnsi="Times New Roman" w:cs="Times New Roman"/>
          <w:i/>
          <w:sz w:val="24"/>
          <w:szCs w:val="24"/>
          <w:vertAlign w:val="subscript"/>
        </w:rPr>
        <w:t>n</w:t>
      </w:r>
      <w:r w:rsidR="00E83C71" w:rsidRPr="00571EE3">
        <w:rPr>
          <w:rFonts w:ascii="Times New Roman" w:hAnsi="Times New Roman" w:cs="Times New Roman"/>
          <w:spacing w:val="40"/>
          <w:sz w:val="24"/>
          <w:szCs w:val="24"/>
        </w:rPr>
        <w:t>,</w:t>
      </w:r>
      <w:r w:rsidR="00E83C71" w:rsidRPr="00571EE3">
        <w:rPr>
          <w:rFonts w:ascii="Times New Roman" w:hAnsi="Times New Roman" w:cs="Times New Roman"/>
          <w:i/>
          <w:sz w:val="24"/>
          <w:szCs w:val="24"/>
        </w:rPr>
        <w:t>y</w:t>
      </w:r>
      <w:r w:rsidR="00E83C71" w:rsidRPr="00571EE3">
        <w:rPr>
          <w:rFonts w:ascii="Times New Roman" w:hAnsi="Times New Roman" w:cs="Times New Roman"/>
          <w:i/>
          <w:sz w:val="24"/>
          <w:szCs w:val="24"/>
          <w:vertAlign w:val="subscript"/>
        </w:rPr>
        <w:t>n</w:t>
      </w:r>
      <w:proofErr w:type="spellEnd"/>
      <w:r w:rsidR="00E83C71" w:rsidRPr="00571EE3">
        <w:rPr>
          <w:rFonts w:ascii="Times New Roman" w:hAnsi="Times New Roman" w:cs="Times New Roman"/>
          <w:sz w:val="24"/>
          <w:szCs w:val="24"/>
        </w:rPr>
        <w:t xml:space="preserve">)}, we determine a function </w:t>
      </w:r>
      <w:r w:rsidR="00E83C71" w:rsidRPr="00571EE3">
        <w:rPr>
          <w:rFonts w:ascii="Times New Roman" w:hAnsi="Times New Roman" w:cs="Times New Roman"/>
          <w:i/>
          <w:spacing w:val="60"/>
          <w:sz w:val="24"/>
          <w:szCs w:val="24"/>
        </w:rPr>
        <w:t>ŷ=</w:t>
      </w:r>
      <w:r w:rsidR="00E83C71" w:rsidRPr="00571EE3">
        <w:rPr>
          <w:rFonts w:ascii="Times New Roman" w:hAnsi="Times New Roman" w:cs="Times New Roman"/>
          <w:i/>
          <w:spacing w:val="40"/>
          <w:sz w:val="24"/>
          <w:szCs w:val="24"/>
        </w:rPr>
        <w:t>f</w:t>
      </w:r>
      <w:r w:rsidR="00E83C71" w:rsidRPr="00571EE3">
        <w:rPr>
          <w:rFonts w:ascii="Times New Roman" w:hAnsi="Times New Roman" w:cs="Times New Roman"/>
          <w:sz w:val="24"/>
          <w:szCs w:val="24"/>
        </w:rPr>
        <w:t>(</w:t>
      </w:r>
      <w:r w:rsidR="00E83C71" w:rsidRPr="00571EE3">
        <w:rPr>
          <w:rFonts w:ascii="Times New Roman" w:hAnsi="Times New Roman" w:cs="Times New Roman"/>
          <w:i/>
          <w:sz w:val="24"/>
          <w:szCs w:val="24"/>
        </w:rPr>
        <w:t>x</w:t>
      </w:r>
      <w:r w:rsidR="00E83C71" w:rsidRPr="00571EE3">
        <w:rPr>
          <w:rFonts w:ascii="Times New Roman" w:hAnsi="Times New Roman" w:cs="Times New Roman"/>
          <w:sz w:val="24"/>
          <w:szCs w:val="24"/>
        </w:rPr>
        <w:t xml:space="preserve">) that fits the data. The error in fitting data point </w:t>
      </w:r>
      <w:proofErr w:type="spellStart"/>
      <w:r w:rsidR="00E83C71" w:rsidRPr="00571EE3">
        <w:rPr>
          <w:rFonts w:ascii="Times New Roman" w:hAnsi="Times New Roman" w:cs="Times New Roman"/>
          <w:i/>
          <w:sz w:val="24"/>
          <w:szCs w:val="24"/>
        </w:rPr>
        <w:t>i</w:t>
      </w:r>
      <w:proofErr w:type="spellEnd"/>
      <w:r w:rsidR="00E83C71" w:rsidRPr="00571EE3">
        <w:rPr>
          <w:rFonts w:ascii="Times New Roman" w:hAnsi="Times New Roman" w:cs="Times New Roman"/>
          <w:sz w:val="24"/>
          <w:szCs w:val="24"/>
        </w:rPr>
        <w:t xml:space="preserve"> at (</w:t>
      </w:r>
      <w:proofErr w:type="spellStart"/>
      <w:proofErr w:type="gramStart"/>
      <w:r w:rsidR="00E83C71" w:rsidRPr="00571EE3">
        <w:rPr>
          <w:rFonts w:ascii="Times New Roman" w:hAnsi="Times New Roman" w:cs="Times New Roman"/>
          <w:i/>
          <w:sz w:val="24"/>
          <w:szCs w:val="24"/>
        </w:rPr>
        <w:t>x</w:t>
      </w:r>
      <w:r w:rsidR="00E83C71" w:rsidRPr="00571EE3">
        <w:rPr>
          <w:rFonts w:ascii="Times New Roman" w:hAnsi="Times New Roman" w:cs="Times New Roman"/>
          <w:i/>
          <w:sz w:val="24"/>
          <w:szCs w:val="24"/>
          <w:vertAlign w:val="subscript"/>
        </w:rPr>
        <w:t>i</w:t>
      </w:r>
      <w:r w:rsidR="00E83C71" w:rsidRPr="00571EE3">
        <w:rPr>
          <w:rFonts w:ascii="Times New Roman" w:hAnsi="Times New Roman" w:cs="Times New Roman"/>
          <w:spacing w:val="40"/>
          <w:sz w:val="24"/>
          <w:szCs w:val="24"/>
        </w:rPr>
        <w:t>,</w:t>
      </w:r>
      <w:r w:rsidR="00E83C71" w:rsidRPr="00571EE3">
        <w:rPr>
          <w:rFonts w:ascii="Times New Roman" w:hAnsi="Times New Roman" w:cs="Times New Roman"/>
          <w:i/>
          <w:sz w:val="24"/>
          <w:szCs w:val="24"/>
        </w:rPr>
        <w:t>y</w:t>
      </w:r>
      <w:r w:rsidR="00E83C71" w:rsidRPr="00571EE3">
        <w:rPr>
          <w:rFonts w:ascii="Times New Roman" w:hAnsi="Times New Roman" w:cs="Times New Roman"/>
          <w:i/>
          <w:sz w:val="24"/>
          <w:szCs w:val="24"/>
          <w:vertAlign w:val="subscript"/>
        </w:rPr>
        <w:t>i</w:t>
      </w:r>
      <w:proofErr w:type="spellEnd"/>
      <w:proofErr w:type="gramEnd"/>
      <w:r w:rsidR="00E83C71" w:rsidRPr="00571EE3">
        <w:rPr>
          <w:rFonts w:ascii="Times New Roman" w:hAnsi="Times New Roman" w:cs="Times New Roman"/>
          <w:sz w:val="24"/>
          <w:szCs w:val="24"/>
        </w:rPr>
        <w:t xml:space="preserve">) is the difference between </w:t>
      </w:r>
      <w:proofErr w:type="spellStart"/>
      <w:r w:rsidR="00E83C71" w:rsidRPr="00571EE3">
        <w:rPr>
          <w:rFonts w:ascii="Times New Roman" w:hAnsi="Times New Roman" w:cs="Times New Roman"/>
          <w:i/>
          <w:sz w:val="24"/>
          <w:szCs w:val="24"/>
        </w:rPr>
        <w:t>y</w:t>
      </w:r>
      <w:r w:rsidR="00E83C71" w:rsidRPr="00571EE3">
        <w:rPr>
          <w:rFonts w:ascii="Times New Roman" w:hAnsi="Times New Roman" w:cs="Times New Roman"/>
          <w:i/>
          <w:sz w:val="24"/>
          <w:szCs w:val="24"/>
          <w:vertAlign w:val="subscript"/>
        </w:rPr>
        <w:t>i</w:t>
      </w:r>
      <w:proofErr w:type="spellEnd"/>
      <w:r w:rsidR="00E83C71" w:rsidRPr="00571EE3">
        <w:rPr>
          <w:rFonts w:ascii="Times New Roman" w:hAnsi="Times New Roman" w:cs="Times New Roman"/>
          <w:sz w:val="24"/>
          <w:szCs w:val="24"/>
        </w:rPr>
        <w:t xml:space="preserve"> and </w:t>
      </w:r>
      <w:r w:rsidR="00E83C71" w:rsidRPr="00571EE3">
        <w:rPr>
          <w:rFonts w:ascii="Times New Roman" w:hAnsi="Times New Roman" w:cs="Times New Roman"/>
          <w:i/>
          <w:spacing w:val="40"/>
          <w:sz w:val="24"/>
          <w:szCs w:val="24"/>
        </w:rPr>
        <w:t>f</w:t>
      </w:r>
      <w:r w:rsidR="00E83C71" w:rsidRPr="00571EE3">
        <w:rPr>
          <w:rFonts w:ascii="Times New Roman" w:hAnsi="Times New Roman" w:cs="Times New Roman"/>
          <w:sz w:val="24"/>
          <w:szCs w:val="24"/>
        </w:rPr>
        <w:t>(</w:t>
      </w:r>
      <w:r w:rsidR="00E83C71" w:rsidRPr="00571EE3">
        <w:rPr>
          <w:rFonts w:ascii="Times New Roman" w:hAnsi="Times New Roman" w:cs="Times New Roman"/>
          <w:i/>
          <w:sz w:val="24"/>
          <w:szCs w:val="24"/>
        </w:rPr>
        <w:t>x</w:t>
      </w:r>
      <w:r w:rsidR="00E83C71" w:rsidRPr="00571EE3">
        <w:rPr>
          <w:rFonts w:ascii="Times New Roman" w:hAnsi="Times New Roman" w:cs="Times New Roman"/>
          <w:i/>
          <w:sz w:val="24"/>
          <w:szCs w:val="24"/>
          <w:vertAlign w:val="subscript"/>
        </w:rPr>
        <w:t>i</w:t>
      </w:r>
      <w:r w:rsidR="00E83C71" w:rsidRPr="00571EE3">
        <w:rPr>
          <w:rFonts w:ascii="Times New Roman" w:hAnsi="Times New Roman" w:cs="Times New Roman"/>
          <w:sz w:val="24"/>
          <w:szCs w:val="24"/>
        </w:rPr>
        <w:t>), i.e.</w:t>
      </w:r>
    </w:p>
    <w:p w14:paraId="65DE5E3C" w14:textId="77777777" w:rsidR="00E83C71" w:rsidRPr="00571EE3" w:rsidRDefault="003137B6" w:rsidP="00E83C71">
      <w:pPr>
        <w:jc w:val="center"/>
        <w:rPr>
          <w:rFonts w:ascii="Times New Roman" w:hAnsi="Times New Roman" w:cs="Times New Roman"/>
          <w:noProof/>
          <w:sz w:val="24"/>
          <w:szCs w:val="24"/>
          <w:lang w:eastAsia="zh-CN"/>
        </w:rPr>
      </w:pPr>
      <w:r w:rsidRPr="003137B6">
        <w:rPr>
          <w:rFonts w:ascii="Times New Roman" w:hAnsi="Times New Roman" w:cs="Times New Roman"/>
          <w:noProof/>
          <w:position w:val="-10"/>
          <w:sz w:val="24"/>
          <w:szCs w:val="24"/>
        </w:rPr>
        <w:object w:dxaOrig="1060" w:dyaOrig="320" w14:anchorId="7DA9DC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7.5pt;height:18.5pt;mso-width-percent:0;mso-height-percent:0;mso-width-percent:0;mso-height-percent:0" o:ole="">
            <v:imagedata r:id="rId6" o:title=""/>
          </v:shape>
          <o:OLEObject Type="Embed" ProgID="Equation.3" ShapeID="_x0000_i1025" DrawAspect="Content" ObjectID="_1689496327" r:id="rId7"/>
        </w:object>
      </w:r>
      <w:r w:rsidR="00E83C71" w:rsidRPr="00571EE3">
        <w:rPr>
          <w:rFonts w:ascii="Times New Roman" w:hAnsi="Times New Roman" w:cs="Times New Roman"/>
          <w:noProof/>
          <w:sz w:val="24"/>
          <w:szCs w:val="24"/>
        </w:rPr>
        <w:t>.</w:t>
      </w:r>
    </w:p>
    <w:p w14:paraId="1ED2019C" w14:textId="77777777" w:rsidR="00E83C71" w:rsidRPr="00571EE3" w:rsidRDefault="00E83C71" w:rsidP="00E83C71">
      <w:pPr>
        <w:rPr>
          <w:rFonts w:ascii="Times New Roman" w:hAnsi="Times New Roman" w:cs="Times New Roman"/>
          <w:sz w:val="24"/>
          <w:szCs w:val="24"/>
        </w:rPr>
      </w:pPr>
      <w:r w:rsidRPr="00571EE3">
        <w:rPr>
          <w:rFonts w:ascii="Times New Roman" w:hAnsi="Times New Roman" w:cs="Times New Roman"/>
          <w:noProof/>
          <w:sz w:val="24"/>
          <w:szCs w:val="24"/>
        </w:rPr>
        <w:t xml:space="preserve">The error is also referred to as </w:t>
      </w:r>
      <w:r w:rsidRPr="00571EE3">
        <w:rPr>
          <w:rFonts w:ascii="Times New Roman" w:hAnsi="Times New Roman" w:cs="Times New Roman"/>
          <w:i/>
          <w:noProof/>
          <w:sz w:val="24"/>
          <w:szCs w:val="24"/>
        </w:rPr>
        <w:t>residual</w:t>
      </w:r>
      <w:r w:rsidRPr="00571EE3">
        <w:rPr>
          <w:rFonts w:ascii="Times New Roman" w:hAnsi="Times New Roman" w:cs="Times New Roman"/>
          <w:noProof/>
          <w:sz w:val="24"/>
          <w:szCs w:val="24"/>
        </w:rPr>
        <w:t>.</w:t>
      </w:r>
    </w:p>
    <w:p w14:paraId="79948107" w14:textId="77777777" w:rsidR="00E83C71" w:rsidRPr="00571EE3" w:rsidRDefault="00E83C71" w:rsidP="00E83C71">
      <w:pPr>
        <w:rPr>
          <w:rFonts w:ascii="Times New Roman" w:hAnsi="Times New Roman" w:cs="Times New Roman"/>
          <w:sz w:val="24"/>
          <w:szCs w:val="24"/>
        </w:rPr>
      </w:pPr>
      <w:r w:rsidRPr="00571EE3">
        <w:rPr>
          <w:rFonts w:ascii="Times New Roman" w:hAnsi="Times New Roman" w:cs="Times New Roman"/>
          <w:sz w:val="24"/>
          <w:szCs w:val="24"/>
        </w:rPr>
        <w:t xml:space="preserve">We determine the function </w:t>
      </w:r>
      <w:r w:rsidRPr="00571EE3">
        <w:rPr>
          <w:rFonts w:ascii="Times New Roman" w:hAnsi="Times New Roman" w:cs="Times New Roman"/>
          <w:i/>
          <w:spacing w:val="40"/>
          <w:sz w:val="24"/>
          <w:szCs w:val="24"/>
        </w:rPr>
        <w:t>f</w:t>
      </w:r>
      <w:r w:rsidRPr="00571EE3">
        <w:rPr>
          <w:rFonts w:ascii="Times New Roman" w:hAnsi="Times New Roman" w:cs="Times New Roman"/>
          <w:sz w:val="24"/>
          <w:szCs w:val="24"/>
        </w:rPr>
        <w:t>(</w:t>
      </w:r>
      <w:r w:rsidRPr="00571EE3">
        <w:rPr>
          <w:rFonts w:ascii="Times New Roman" w:hAnsi="Times New Roman" w:cs="Times New Roman"/>
          <w:i/>
          <w:sz w:val="24"/>
          <w:szCs w:val="24"/>
        </w:rPr>
        <w:t>x</w:t>
      </w:r>
      <w:r w:rsidRPr="00571EE3">
        <w:rPr>
          <w:rFonts w:ascii="Times New Roman" w:hAnsi="Times New Roman" w:cs="Times New Roman"/>
          <w:sz w:val="24"/>
          <w:szCs w:val="24"/>
        </w:rPr>
        <w:t xml:space="preserve">) such that the sum of the squares of the errors </w:t>
      </w:r>
      <w:r w:rsidRPr="00571EE3">
        <w:rPr>
          <w:rFonts w:ascii="Times New Roman" w:hAnsi="Times New Roman" w:cs="Times New Roman"/>
          <w:i/>
          <w:sz w:val="24"/>
          <w:szCs w:val="24"/>
        </w:rPr>
        <w:sym w:font="Symbol" w:char="F065"/>
      </w:r>
      <w:r w:rsidRPr="00571EE3">
        <w:rPr>
          <w:rFonts w:ascii="Times New Roman" w:hAnsi="Times New Roman" w:cs="Times New Roman"/>
          <w:sz w:val="24"/>
          <w:szCs w:val="24"/>
        </w:rPr>
        <w:t xml:space="preserve"> is minimized, where </w:t>
      </w:r>
      <w:r w:rsidR="003137B6" w:rsidRPr="003137B6">
        <w:rPr>
          <w:rFonts w:ascii="Times New Roman" w:hAnsi="Times New Roman" w:cs="Times New Roman"/>
          <w:noProof/>
          <w:position w:val="-26"/>
          <w:sz w:val="24"/>
          <w:szCs w:val="24"/>
        </w:rPr>
        <w:object w:dxaOrig="840" w:dyaOrig="620" w14:anchorId="251FA4D4">
          <v:shape id="_x0000_i1026" type="#_x0000_t75" alt="" style="width:45pt;height:33.5pt;mso-width-percent:0;mso-height-percent:0;mso-width-percent:0;mso-height-percent:0" o:ole="">
            <v:imagedata r:id="rId8" o:title=""/>
          </v:shape>
          <o:OLEObject Type="Embed" ProgID="Equation.3" ShapeID="_x0000_i1026" DrawAspect="Content" ObjectID="_1689496328" r:id="rId9"/>
        </w:object>
      </w:r>
      <w:r w:rsidRPr="00571EE3">
        <w:rPr>
          <w:rFonts w:ascii="Times New Roman" w:hAnsi="Times New Roman" w:cs="Times New Roman"/>
          <w:sz w:val="24"/>
          <w:szCs w:val="24"/>
        </w:rPr>
        <w:t>.</w:t>
      </w:r>
    </w:p>
    <w:p w14:paraId="5126F50F" w14:textId="77777777" w:rsidR="00E83C71" w:rsidRPr="00571EE3" w:rsidRDefault="00E83C71" w:rsidP="00571EE3">
      <w:pPr>
        <w:spacing w:after="120"/>
        <w:jc w:val="both"/>
        <w:rPr>
          <w:rFonts w:ascii="Times New Roman" w:hAnsi="Times New Roman" w:cs="Times New Roman"/>
          <w:sz w:val="24"/>
          <w:szCs w:val="24"/>
        </w:rPr>
      </w:pPr>
      <w:r w:rsidRPr="00571EE3">
        <w:rPr>
          <w:rFonts w:ascii="Times New Roman" w:hAnsi="Times New Roman" w:cs="Times New Roman"/>
          <w:sz w:val="24"/>
          <w:szCs w:val="24"/>
        </w:rPr>
        <w:t xml:space="preserve">First, we consider a simple linear regression where a given set of </w:t>
      </w:r>
      <w:r w:rsidRPr="00571EE3">
        <w:rPr>
          <w:rFonts w:ascii="Times New Roman" w:hAnsi="Times New Roman" w:cs="Times New Roman"/>
          <w:i/>
          <w:sz w:val="24"/>
          <w:szCs w:val="24"/>
        </w:rPr>
        <w:t>n</w:t>
      </w:r>
      <w:r w:rsidRPr="00571EE3">
        <w:rPr>
          <w:rFonts w:ascii="Times New Roman" w:hAnsi="Times New Roman" w:cs="Times New Roman"/>
          <w:sz w:val="24"/>
          <w:szCs w:val="24"/>
        </w:rPr>
        <w:t xml:space="preserve"> data points</w:t>
      </w:r>
      <w:r w:rsidR="007F38EE">
        <w:rPr>
          <w:rFonts w:ascii="Times New Roman" w:hAnsi="Times New Roman" w:cs="Times New Roman"/>
          <w:sz w:val="24"/>
          <w:szCs w:val="24"/>
        </w:rPr>
        <w:t xml:space="preserve"> (green dots)</w:t>
      </w:r>
      <w:r w:rsidRPr="00571EE3">
        <w:rPr>
          <w:rFonts w:ascii="Times New Roman" w:hAnsi="Times New Roman" w:cs="Times New Roman"/>
          <w:sz w:val="24"/>
          <w:szCs w:val="24"/>
        </w:rPr>
        <w:t xml:space="preserve"> are fitted on a straight line, i.e. </w:t>
      </w:r>
      <w:r w:rsidRPr="00571EE3">
        <w:rPr>
          <w:rFonts w:ascii="Times New Roman" w:hAnsi="Times New Roman" w:cs="Times New Roman"/>
          <w:i/>
          <w:spacing w:val="60"/>
          <w:sz w:val="24"/>
          <w:szCs w:val="24"/>
        </w:rPr>
        <w:t>ŷ=</w:t>
      </w:r>
      <w:proofErr w:type="spellStart"/>
      <w:r w:rsidRPr="00571EE3">
        <w:rPr>
          <w:rFonts w:ascii="Times New Roman" w:hAnsi="Times New Roman" w:cs="Times New Roman"/>
          <w:i/>
          <w:spacing w:val="40"/>
          <w:sz w:val="24"/>
          <w:szCs w:val="24"/>
        </w:rPr>
        <w:t>mx+</w:t>
      </w:r>
      <w:proofErr w:type="gramStart"/>
      <w:r w:rsidRPr="00571EE3">
        <w:rPr>
          <w:rFonts w:ascii="Times New Roman" w:hAnsi="Times New Roman" w:cs="Times New Roman"/>
          <w:i/>
          <w:spacing w:val="40"/>
          <w:sz w:val="24"/>
          <w:szCs w:val="24"/>
        </w:rPr>
        <w:t>c</w:t>
      </w:r>
      <w:proofErr w:type="spellEnd"/>
      <w:r w:rsidR="00571EE3">
        <w:rPr>
          <w:rFonts w:ascii="Times New Roman" w:hAnsi="Times New Roman" w:cs="Times New Roman"/>
          <w:spacing w:val="40"/>
          <w:sz w:val="24"/>
          <w:szCs w:val="24"/>
        </w:rPr>
        <w:t>(</w:t>
      </w:r>
      <w:proofErr w:type="gramEnd"/>
      <w:r w:rsidR="00571EE3" w:rsidRPr="00F86097">
        <w:rPr>
          <w:rFonts w:ascii="Times New Roman" w:hAnsi="Times New Roman" w:cs="Times New Roman"/>
          <w:sz w:val="24"/>
          <w:szCs w:val="24"/>
          <w:rPrChange w:id="0" w:author="#QIU YIHUI#" w:date="2021-07-30T19:54:00Z">
            <w:rPr>
              <w:rFonts w:ascii="Times New Roman" w:hAnsi="Times New Roman" w:cs="Times New Roman"/>
              <w:spacing w:val="40"/>
              <w:sz w:val="24"/>
              <w:szCs w:val="24"/>
            </w:rPr>
          </w:rPrChange>
        </w:rPr>
        <w:t>see figure below).</w:t>
      </w:r>
      <w:r w:rsidRPr="00571EE3">
        <w:rPr>
          <w:rFonts w:ascii="Times New Roman" w:hAnsi="Times New Roman" w:cs="Times New Roman"/>
          <w:sz w:val="24"/>
          <w:szCs w:val="24"/>
        </w:rPr>
        <w:t xml:space="preserve"> Here we determine the values of </w:t>
      </w:r>
      <w:r w:rsidRPr="00571EE3">
        <w:rPr>
          <w:rFonts w:ascii="Times New Roman" w:hAnsi="Times New Roman" w:cs="Times New Roman"/>
          <w:i/>
          <w:sz w:val="24"/>
          <w:szCs w:val="24"/>
        </w:rPr>
        <w:t>m</w:t>
      </w:r>
      <w:r w:rsidRPr="00571EE3">
        <w:rPr>
          <w:rFonts w:ascii="Times New Roman" w:hAnsi="Times New Roman" w:cs="Times New Roman"/>
          <w:sz w:val="24"/>
          <w:szCs w:val="24"/>
        </w:rPr>
        <w:t xml:space="preserve"> and </w:t>
      </w:r>
      <w:r w:rsidRPr="00571EE3">
        <w:rPr>
          <w:rFonts w:ascii="Times New Roman" w:hAnsi="Times New Roman" w:cs="Times New Roman"/>
          <w:i/>
          <w:sz w:val="24"/>
          <w:szCs w:val="24"/>
        </w:rPr>
        <w:t>c</w:t>
      </w:r>
      <w:r w:rsidRPr="00571EE3">
        <w:rPr>
          <w:rFonts w:ascii="Times New Roman" w:hAnsi="Times New Roman" w:cs="Times New Roman"/>
          <w:sz w:val="24"/>
          <w:szCs w:val="24"/>
        </w:rPr>
        <w:t xml:space="preserve"> such that </w:t>
      </w:r>
      <w:r w:rsidRPr="00571EE3">
        <w:rPr>
          <w:rFonts w:ascii="Times New Roman" w:hAnsi="Times New Roman" w:cs="Times New Roman"/>
          <w:i/>
          <w:sz w:val="24"/>
          <w:szCs w:val="24"/>
        </w:rPr>
        <w:sym w:font="Symbol" w:char="F065"/>
      </w:r>
      <w:r w:rsidRPr="00571EE3">
        <w:rPr>
          <w:rFonts w:ascii="Times New Roman" w:hAnsi="Times New Roman" w:cs="Times New Roman"/>
          <w:sz w:val="24"/>
          <w:szCs w:val="24"/>
        </w:rPr>
        <w:t xml:space="preserve">  is minimized.</w:t>
      </w:r>
    </w:p>
    <w:p w14:paraId="5E9422AE" w14:textId="77777777" w:rsidR="00571EE3" w:rsidRPr="00571EE3" w:rsidRDefault="00571EE3" w:rsidP="00571EE3">
      <w:pPr>
        <w:spacing w:after="120"/>
        <w:jc w:val="center"/>
        <w:rPr>
          <w:rFonts w:ascii="Times New Roman" w:hAnsi="Times New Roman" w:cs="Times New Roman"/>
          <w:sz w:val="24"/>
          <w:szCs w:val="24"/>
        </w:rPr>
      </w:pPr>
      <w:r w:rsidRPr="00571EE3">
        <w:rPr>
          <w:rFonts w:ascii="Times New Roman" w:hAnsi="Times New Roman" w:cs="Times New Roman"/>
          <w:noProof/>
          <w:sz w:val="24"/>
          <w:szCs w:val="24"/>
          <w:lang w:val="en-SG" w:eastAsia="en-SG"/>
        </w:rPr>
        <w:drawing>
          <wp:inline distT="0" distB="0" distL="0" distR="0" wp14:anchorId="718C7F9A" wp14:editId="36083A25">
            <wp:extent cx="3974951" cy="2014396"/>
            <wp:effectExtent l="0" t="0" r="698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6559" cy="2020279"/>
                    </a:xfrm>
                    <a:prstGeom prst="rect">
                      <a:avLst/>
                    </a:prstGeom>
                    <a:noFill/>
                  </pic:spPr>
                </pic:pic>
              </a:graphicData>
            </a:graphic>
          </wp:inline>
        </w:drawing>
      </w:r>
    </w:p>
    <w:p w14:paraId="74034C11" w14:textId="77777777" w:rsidR="00E83C71" w:rsidRPr="00571EE3" w:rsidRDefault="00E83C71" w:rsidP="00E83C71">
      <w:pPr>
        <w:spacing w:after="120"/>
        <w:jc w:val="both"/>
        <w:rPr>
          <w:rFonts w:ascii="Times New Roman" w:hAnsi="Times New Roman" w:cs="Times New Roman"/>
          <w:sz w:val="24"/>
          <w:szCs w:val="24"/>
        </w:rPr>
      </w:pPr>
      <w:r w:rsidRPr="00571EE3">
        <w:rPr>
          <w:rFonts w:ascii="Times New Roman" w:hAnsi="Times New Roman" w:cs="Times New Roman"/>
          <w:sz w:val="24"/>
          <w:szCs w:val="24"/>
        </w:rPr>
        <w:t xml:space="preserve">Substituting </w:t>
      </w:r>
      <w:r w:rsidR="003137B6" w:rsidRPr="003137B6">
        <w:rPr>
          <w:rFonts w:ascii="Times New Roman" w:hAnsi="Times New Roman" w:cs="Times New Roman"/>
          <w:noProof/>
          <w:position w:val="-10"/>
          <w:sz w:val="24"/>
          <w:szCs w:val="24"/>
        </w:rPr>
        <w:object w:dxaOrig="1060" w:dyaOrig="320" w14:anchorId="30D6D49C">
          <v:shape id="_x0000_i1027" type="#_x0000_t75" alt="" style="width:57.5pt;height:18.5pt;mso-width-percent:0;mso-height-percent:0;mso-width-percent:0;mso-height-percent:0" o:ole="">
            <v:imagedata r:id="rId6" o:title=""/>
          </v:shape>
          <o:OLEObject Type="Embed" ProgID="Equation.3" ShapeID="_x0000_i1027" DrawAspect="Content" ObjectID="_1689496329" r:id="rId11"/>
        </w:object>
      </w:r>
      <w:r w:rsidRPr="00571EE3">
        <w:rPr>
          <w:rFonts w:ascii="Times New Roman" w:hAnsi="Times New Roman" w:cs="Times New Roman"/>
          <w:sz w:val="24"/>
          <w:szCs w:val="24"/>
        </w:rPr>
        <w:t xml:space="preserve"> and </w:t>
      </w:r>
      <w:r w:rsidR="003137B6" w:rsidRPr="003137B6">
        <w:rPr>
          <w:rFonts w:ascii="Times New Roman" w:hAnsi="Times New Roman" w:cs="Times New Roman"/>
          <w:noProof/>
          <w:position w:val="-10"/>
          <w:sz w:val="24"/>
          <w:szCs w:val="24"/>
        </w:rPr>
        <w:object w:dxaOrig="1219" w:dyaOrig="320" w14:anchorId="3825CB65">
          <v:shape id="_x0000_i1028" type="#_x0000_t75" alt="" style="width:66.5pt;height:18.5pt;mso-width-percent:0;mso-height-percent:0;mso-width-percent:0;mso-height-percent:0" o:ole="">
            <v:imagedata r:id="rId12" o:title=""/>
          </v:shape>
          <o:OLEObject Type="Embed" ProgID="Equation.3" ShapeID="_x0000_i1028" DrawAspect="Content" ObjectID="_1689496330" r:id="rId13"/>
        </w:object>
      </w:r>
      <w:r w:rsidRPr="00571EE3">
        <w:rPr>
          <w:rFonts w:ascii="Times New Roman" w:hAnsi="Times New Roman" w:cs="Times New Roman"/>
          <w:sz w:val="24"/>
          <w:szCs w:val="24"/>
        </w:rPr>
        <w:t xml:space="preserve"> into </w:t>
      </w:r>
      <w:r w:rsidRPr="00571EE3">
        <w:rPr>
          <w:rFonts w:ascii="Times New Roman" w:hAnsi="Times New Roman" w:cs="Times New Roman"/>
          <w:i/>
          <w:sz w:val="24"/>
          <w:szCs w:val="24"/>
        </w:rPr>
        <w:sym w:font="Symbol" w:char="F065"/>
      </w:r>
      <w:r w:rsidRPr="00571EE3">
        <w:rPr>
          <w:rFonts w:ascii="Times New Roman" w:hAnsi="Times New Roman" w:cs="Times New Roman"/>
          <w:sz w:val="24"/>
          <w:szCs w:val="24"/>
        </w:rPr>
        <w:t xml:space="preserve"> , we get:</w:t>
      </w:r>
    </w:p>
    <w:p w14:paraId="3D8A26BB" w14:textId="77777777" w:rsidR="00E83C71" w:rsidRPr="00571EE3" w:rsidRDefault="003137B6" w:rsidP="00E83C71">
      <w:pPr>
        <w:spacing w:after="120"/>
        <w:jc w:val="center"/>
        <w:rPr>
          <w:rFonts w:ascii="Times New Roman" w:hAnsi="Times New Roman" w:cs="Times New Roman"/>
          <w:sz w:val="24"/>
          <w:szCs w:val="24"/>
        </w:rPr>
      </w:pPr>
      <w:r w:rsidRPr="003137B6">
        <w:rPr>
          <w:rFonts w:ascii="Times New Roman" w:hAnsi="Times New Roman" w:cs="Times New Roman"/>
          <w:noProof/>
          <w:position w:val="-60"/>
          <w:sz w:val="24"/>
          <w:szCs w:val="24"/>
        </w:rPr>
        <w:object w:dxaOrig="6320" w:dyaOrig="1300" w14:anchorId="00AC4C04">
          <v:shape id="_x0000_i1029" type="#_x0000_t75" alt="" style="width:336pt;height:69pt;mso-width-percent:0;mso-height-percent:0;mso-width-percent:0;mso-height-percent:0" o:ole="">
            <v:imagedata r:id="rId14" o:title=""/>
          </v:shape>
          <o:OLEObject Type="Embed" ProgID="Equation.3" ShapeID="_x0000_i1029" DrawAspect="Content" ObjectID="_1689496331" r:id="rId15"/>
        </w:object>
      </w:r>
    </w:p>
    <w:p w14:paraId="77FCA5D4" w14:textId="77777777" w:rsidR="00E83C71" w:rsidRPr="00571EE3" w:rsidRDefault="00E83C71" w:rsidP="00E83C71">
      <w:pPr>
        <w:spacing w:after="120"/>
        <w:jc w:val="both"/>
        <w:rPr>
          <w:rFonts w:ascii="Times New Roman" w:hAnsi="Times New Roman" w:cs="Times New Roman"/>
          <w:sz w:val="24"/>
          <w:szCs w:val="24"/>
        </w:rPr>
      </w:pPr>
      <w:r w:rsidRPr="00571EE3">
        <w:rPr>
          <w:rFonts w:ascii="Times New Roman" w:hAnsi="Times New Roman" w:cs="Times New Roman"/>
          <w:sz w:val="24"/>
          <w:szCs w:val="24"/>
        </w:rPr>
        <w:lastRenderedPageBreak/>
        <w:t xml:space="preserve">To determine the values of </w:t>
      </w:r>
      <w:r w:rsidRPr="00571EE3">
        <w:rPr>
          <w:rFonts w:ascii="Times New Roman" w:hAnsi="Times New Roman" w:cs="Times New Roman"/>
          <w:i/>
          <w:sz w:val="24"/>
          <w:szCs w:val="24"/>
        </w:rPr>
        <w:t>m</w:t>
      </w:r>
      <w:r w:rsidRPr="00571EE3">
        <w:rPr>
          <w:rFonts w:ascii="Times New Roman" w:hAnsi="Times New Roman" w:cs="Times New Roman"/>
          <w:sz w:val="24"/>
          <w:szCs w:val="24"/>
        </w:rPr>
        <w:t xml:space="preserve"> and </w:t>
      </w:r>
      <w:r w:rsidRPr="00571EE3">
        <w:rPr>
          <w:rFonts w:ascii="Times New Roman" w:hAnsi="Times New Roman" w:cs="Times New Roman"/>
          <w:i/>
          <w:sz w:val="24"/>
          <w:szCs w:val="24"/>
        </w:rPr>
        <w:t>c</w:t>
      </w:r>
      <w:r w:rsidRPr="00571EE3">
        <w:rPr>
          <w:rFonts w:ascii="Times New Roman" w:hAnsi="Times New Roman" w:cs="Times New Roman"/>
          <w:sz w:val="24"/>
          <w:szCs w:val="24"/>
        </w:rPr>
        <w:t xml:space="preserve"> that minimize </w:t>
      </w:r>
      <w:r w:rsidRPr="00571EE3">
        <w:rPr>
          <w:rFonts w:ascii="Times New Roman" w:hAnsi="Times New Roman" w:cs="Times New Roman"/>
          <w:i/>
          <w:sz w:val="24"/>
          <w:szCs w:val="24"/>
        </w:rPr>
        <w:sym w:font="Symbol" w:char="F065"/>
      </w:r>
      <w:r w:rsidRPr="00571EE3">
        <w:rPr>
          <w:rFonts w:ascii="Times New Roman" w:hAnsi="Times New Roman" w:cs="Times New Roman"/>
          <w:sz w:val="24"/>
          <w:szCs w:val="24"/>
        </w:rPr>
        <w:t xml:space="preserve"> , we take the derivatives of </w:t>
      </w:r>
      <w:r w:rsidRPr="00571EE3">
        <w:rPr>
          <w:rFonts w:ascii="Times New Roman" w:hAnsi="Times New Roman" w:cs="Times New Roman"/>
          <w:i/>
          <w:sz w:val="24"/>
          <w:szCs w:val="24"/>
        </w:rPr>
        <w:sym w:font="Symbol" w:char="F065"/>
      </w:r>
      <w:r w:rsidRPr="00571EE3">
        <w:rPr>
          <w:rFonts w:ascii="Times New Roman" w:hAnsi="Times New Roman" w:cs="Times New Roman"/>
          <w:sz w:val="24"/>
          <w:szCs w:val="24"/>
        </w:rPr>
        <w:t xml:space="preserve"> with respect to </w:t>
      </w:r>
      <w:r w:rsidRPr="00571EE3">
        <w:rPr>
          <w:rFonts w:ascii="Times New Roman" w:hAnsi="Times New Roman" w:cs="Times New Roman"/>
          <w:i/>
          <w:sz w:val="24"/>
          <w:szCs w:val="24"/>
        </w:rPr>
        <w:t>m</w:t>
      </w:r>
      <w:r w:rsidRPr="00571EE3">
        <w:rPr>
          <w:rFonts w:ascii="Times New Roman" w:hAnsi="Times New Roman" w:cs="Times New Roman"/>
          <w:sz w:val="24"/>
          <w:szCs w:val="24"/>
        </w:rPr>
        <w:t xml:space="preserve"> and </w:t>
      </w:r>
      <w:r w:rsidRPr="00571EE3">
        <w:rPr>
          <w:rFonts w:ascii="Times New Roman" w:hAnsi="Times New Roman" w:cs="Times New Roman"/>
          <w:i/>
          <w:sz w:val="24"/>
          <w:szCs w:val="24"/>
        </w:rPr>
        <w:t>c,</w:t>
      </w:r>
      <w:r w:rsidRPr="00571EE3">
        <w:rPr>
          <w:rFonts w:ascii="Times New Roman" w:hAnsi="Times New Roman" w:cs="Times New Roman"/>
          <w:sz w:val="24"/>
          <w:szCs w:val="24"/>
        </w:rPr>
        <w:t xml:space="preserve"> and equate to zero to obtain a system of linear equations, i.e.</w:t>
      </w:r>
    </w:p>
    <w:p w14:paraId="3272A450" w14:textId="77777777" w:rsidR="00E83C71" w:rsidRPr="00571EE3" w:rsidRDefault="003137B6" w:rsidP="00E83C71">
      <w:pPr>
        <w:spacing w:after="120"/>
        <w:jc w:val="center"/>
        <w:rPr>
          <w:rFonts w:ascii="Times New Roman" w:hAnsi="Times New Roman" w:cs="Times New Roman"/>
          <w:sz w:val="24"/>
          <w:szCs w:val="24"/>
        </w:rPr>
      </w:pPr>
      <w:r w:rsidRPr="003137B6">
        <w:rPr>
          <w:rFonts w:ascii="Times New Roman" w:hAnsi="Times New Roman" w:cs="Times New Roman"/>
          <w:noProof/>
          <w:position w:val="-58"/>
          <w:sz w:val="24"/>
          <w:szCs w:val="24"/>
        </w:rPr>
        <w:object w:dxaOrig="4000" w:dyaOrig="1280" w14:anchorId="2E47C8AE">
          <v:shape id="_x0000_i1030" type="#_x0000_t75" alt="" style="width:202.5pt;height:64pt;mso-width-percent:0;mso-height-percent:0;mso-width-percent:0;mso-height-percent:0" o:ole="">
            <v:imagedata r:id="rId16" o:title=""/>
          </v:shape>
          <o:OLEObject Type="Embed" ProgID="Equation.3" ShapeID="_x0000_i1030" DrawAspect="Content" ObjectID="_1689496332" r:id="rId17"/>
        </w:object>
      </w:r>
    </w:p>
    <w:p w14:paraId="731652EC" w14:textId="77777777" w:rsidR="00E83C71" w:rsidRPr="00571EE3" w:rsidRDefault="00E83C71" w:rsidP="00E83C71">
      <w:pPr>
        <w:spacing w:after="120"/>
        <w:jc w:val="both"/>
        <w:rPr>
          <w:rFonts w:ascii="Times New Roman" w:hAnsi="Times New Roman" w:cs="Times New Roman"/>
          <w:sz w:val="24"/>
          <w:szCs w:val="24"/>
        </w:rPr>
      </w:pPr>
      <w:r w:rsidRPr="00571EE3">
        <w:rPr>
          <w:rFonts w:ascii="Times New Roman" w:hAnsi="Times New Roman" w:cs="Times New Roman"/>
          <w:sz w:val="24"/>
          <w:szCs w:val="24"/>
        </w:rPr>
        <w:t>The above set of linear equations can be written in matrix form as follows:</w:t>
      </w:r>
    </w:p>
    <w:p w14:paraId="3A781AFA" w14:textId="77777777" w:rsidR="00E83C71" w:rsidRDefault="003137B6" w:rsidP="00E83C71">
      <w:pPr>
        <w:tabs>
          <w:tab w:val="left" w:pos="8190"/>
        </w:tabs>
        <w:spacing w:after="120"/>
        <w:ind w:left="2880"/>
        <w:jc w:val="center"/>
        <w:rPr>
          <w:rFonts w:ascii="Times New Roman" w:hAnsi="Times New Roman" w:cs="Times New Roman"/>
          <w:sz w:val="24"/>
          <w:szCs w:val="24"/>
        </w:rPr>
      </w:pPr>
      <w:r w:rsidRPr="007A0DC6">
        <w:rPr>
          <w:noProof/>
          <w:position w:val="-60"/>
        </w:rPr>
        <w:object w:dxaOrig="2820" w:dyaOrig="1320" w14:anchorId="6B68E537">
          <v:shape id="_x0000_i1031" type="#_x0000_t75" alt="" style="width:141pt;height:65.5pt;mso-width-percent:0;mso-height-percent:0;mso-width-percent:0;mso-height-percent:0" o:ole="">
            <v:imagedata r:id="rId18" o:title=""/>
          </v:shape>
          <o:OLEObject Type="Embed" ProgID="Equation.3" ShapeID="_x0000_i1031" DrawAspect="Content" ObjectID="_1689496333" r:id="rId19"/>
        </w:object>
      </w:r>
      <w:r w:rsidR="00D8662B">
        <w:rPr>
          <w:rFonts w:ascii="Times New Roman" w:hAnsi="Times New Roman" w:cs="Times New Roman"/>
          <w:sz w:val="24"/>
          <w:szCs w:val="24"/>
        </w:rPr>
        <w:tab/>
        <w:t>(2</w:t>
      </w:r>
      <w:r w:rsidR="00E83C71">
        <w:rPr>
          <w:rFonts w:ascii="Times New Roman" w:hAnsi="Times New Roman" w:cs="Times New Roman"/>
          <w:sz w:val="24"/>
          <w:szCs w:val="24"/>
        </w:rPr>
        <w:t>)</w:t>
      </w:r>
    </w:p>
    <w:p w14:paraId="4101FC76" w14:textId="1CEA971D" w:rsidR="0015361A" w:rsidRDefault="00571EE3" w:rsidP="007B63C0">
      <w:pPr>
        <w:spacing w:after="120"/>
        <w:jc w:val="both"/>
        <w:rPr>
          <w:rFonts w:ascii="Times New Roman" w:hAnsi="Times New Roman" w:cs="Times New Roman"/>
          <w:sz w:val="24"/>
          <w:szCs w:val="24"/>
        </w:rPr>
      </w:pPr>
      <w:r>
        <w:rPr>
          <w:rFonts w:ascii="Times New Roman" w:hAnsi="Times New Roman" w:cs="Times New Roman"/>
          <w:sz w:val="24"/>
          <w:szCs w:val="24"/>
        </w:rPr>
        <w:t xml:space="preserve">The above equation in the form of </w:t>
      </w:r>
      <m:oMath>
        <m:r>
          <w:rPr>
            <w:rFonts w:ascii="Cambria Math" w:hAnsi="Cambria Math" w:cs="Times New Roman"/>
            <w:sz w:val="24"/>
            <w:szCs w:val="24"/>
          </w:rPr>
          <m:t>A</m:t>
        </m:r>
        <m:r>
          <m:rPr>
            <m:sty m:val="b"/>
          </m:rPr>
          <w:rPr>
            <w:rFonts w:ascii="Cambria Math" w:hAnsi="Cambria Math" w:cs="Times New Roman"/>
            <w:sz w:val="24"/>
            <w:szCs w:val="24"/>
          </w:rPr>
          <m:t>x</m:t>
        </m:r>
        <m:r>
          <w:rPr>
            <w:rFonts w:ascii="Cambria Math" w:hAnsi="Cambria Math" w:cs="Times New Roman"/>
            <w:sz w:val="24"/>
            <w:szCs w:val="24"/>
          </w:rPr>
          <m:t>=</m:t>
        </m:r>
        <m:r>
          <m:rPr>
            <m:sty m:val="b"/>
          </m:rPr>
          <w:rPr>
            <w:rFonts w:ascii="Cambria Math" w:hAnsi="Cambria Math" w:cs="Times New Roman"/>
            <w:sz w:val="24"/>
            <w:szCs w:val="24"/>
          </w:rPr>
          <m:t>b</m:t>
        </m:r>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can be s</w:t>
      </w:r>
      <w:r w:rsidR="00E83C71">
        <w:rPr>
          <w:rFonts w:ascii="Times New Roman" w:hAnsi="Times New Roman" w:cs="Times New Roman"/>
          <w:sz w:val="24"/>
          <w:szCs w:val="24"/>
        </w:rPr>
        <w:t>olve</w:t>
      </w:r>
      <w:r>
        <w:rPr>
          <w:rFonts w:ascii="Times New Roman" w:hAnsi="Times New Roman" w:cs="Times New Roman"/>
          <w:sz w:val="24"/>
          <w:szCs w:val="24"/>
        </w:rPr>
        <w:t>d</w:t>
      </w:r>
      <w:r w:rsidR="00E83C71">
        <w:rPr>
          <w:rFonts w:ascii="Times New Roman" w:hAnsi="Times New Roman" w:cs="Times New Roman"/>
          <w:sz w:val="24"/>
          <w:szCs w:val="24"/>
        </w:rPr>
        <w:t xml:space="preserve"> for </w:t>
      </w:r>
      <w:r w:rsidR="00E83C71" w:rsidRPr="00FF4A1C">
        <w:rPr>
          <w:rFonts w:ascii="Times New Roman" w:hAnsi="Times New Roman" w:cs="Times New Roman"/>
          <w:i/>
          <w:sz w:val="24"/>
          <w:szCs w:val="24"/>
        </w:rPr>
        <w:t>m</w:t>
      </w:r>
      <w:r w:rsidR="00E83C71">
        <w:rPr>
          <w:rFonts w:ascii="Times New Roman" w:hAnsi="Times New Roman" w:cs="Times New Roman"/>
          <w:sz w:val="24"/>
          <w:szCs w:val="24"/>
        </w:rPr>
        <w:t xml:space="preserve"> and </w:t>
      </w:r>
      <w:r w:rsidR="00E83C71" w:rsidRPr="00FF4A1C">
        <w:rPr>
          <w:rFonts w:ascii="Times New Roman" w:hAnsi="Times New Roman" w:cs="Times New Roman"/>
          <w:i/>
          <w:sz w:val="24"/>
          <w:szCs w:val="24"/>
        </w:rPr>
        <w:t>c</w:t>
      </w:r>
      <w:r w:rsidR="00E83C71">
        <w:rPr>
          <w:rFonts w:ascii="Times New Roman" w:hAnsi="Times New Roman" w:cs="Times New Roman"/>
          <w:sz w:val="24"/>
          <w:szCs w:val="24"/>
        </w:rPr>
        <w:t xml:space="preserve">. </w:t>
      </w:r>
      <w:proofErr w:type="gramStart"/>
      <w:r w:rsidR="00E83C71">
        <w:rPr>
          <w:rFonts w:ascii="Times New Roman" w:hAnsi="Times New Roman" w:cs="Times New Roman"/>
          <w:sz w:val="24"/>
          <w:szCs w:val="24"/>
        </w:rPr>
        <w:t>Hence</w:t>
      </w:r>
      <w:proofErr w:type="gramEnd"/>
      <w:r w:rsidR="00E83C71">
        <w:rPr>
          <w:rFonts w:ascii="Times New Roman" w:hAnsi="Times New Roman" w:cs="Times New Roman"/>
          <w:sz w:val="24"/>
          <w:szCs w:val="24"/>
        </w:rPr>
        <w:t xml:space="preserve"> we obtain the function </w:t>
      </w:r>
      <w:r w:rsidR="00E83C71" w:rsidRPr="00D73F86">
        <w:rPr>
          <w:rFonts w:ascii="Times New Roman" w:hAnsi="Times New Roman" w:cs="Times New Roman"/>
          <w:i/>
          <w:spacing w:val="60"/>
          <w:sz w:val="24"/>
          <w:szCs w:val="24"/>
        </w:rPr>
        <w:t>ŷ=</w:t>
      </w:r>
      <w:proofErr w:type="spellStart"/>
      <w:r w:rsidR="00E83C71" w:rsidRPr="00953310">
        <w:rPr>
          <w:rFonts w:ascii="Times New Roman" w:hAnsi="Times New Roman" w:cs="Times New Roman"/>
          <w:i/>
          <w:spacing w:val="40"/>
          <w:sz w:val="24"/>
          <w:szCs w:val="24"/>
        </w:rPr>
        <w:t>m</w:t>
      </w:r>
      <w:r w:rsidR="00E83C71">
        <w:rPr>
          <w:rFonts w:ascii="Times New Roman" w:hAnsi="Times New Roman" w:cs="Times New Roman"/>
          <w:i/>
          <w:spacing w:val="40"/>
          <w:sz w:val="24"/>
          <w:szCs w:val="24"/>
        </w:rPr>
        <w:t>x+c</w:t>
      </w:r>
      <w:proofErr w:type="spellEnd"/>
      <w:r w:rsidR="00E83C71">
        <w:rPr>
          <w:rFonts w:ascii="Times New Roman" w:hAnsi="Times New Roman" w:cs="Times New Roman"/>
          <w:i/>
          <w:spacing w:val="40"/>
          <w:sz w:val="24"/>
          <w:szCs w:val="24"/>
        </w:rPr>
        <w:t>.</w:t>
      </w:r>
    </w:p>
    <w:p w14:paraId="6EB4025B" w14:textId="77777777" w:rsidR="007B63C0" w:rsidRPr="007B63C0" w:rsidRDefault="007B63C0" w:rsidP="007B63C0">
      <w:pPr>
        <w:spacing w:after="120"/>
        <w:jc w:val="both"/>
        <w:rPr>
          <w:rFonts w:ascii="Times New Roman" w:hAnsi="Times New Roman" w:cs="Times New Roman"/>
          <w:sz w:val="24"/>
          <w:szCs w:val="24"/>
        </w:rPr>
      </w:pPr>
    </w:p>
    <w:p w14:paraId="733A6D39" w14:textId="56E8EE12" w:rsidR="00EC52B9" w:rsidRDefault="0081545E" w:rsidP="00B60F42">
      <w:pPr>
        <w:rPr>
          <w:rFonts w:ascii="Times New Roman" w:hAnsi="Times New Roman" w:cs="Times New Roman"/>
          <w:sz w:val="24"/>
          <w:szCs w:val="24"/>
        </w:rPr>
      </w:pPr>
      <w:r w:rsidRPr="00EC52B9">
        <w:rPr>
          <w:rFonts w:ascii="Times New Roman" w:hAnsi="Times New Roman" w:cs="Times New Roman"/>
          <w:sz w:val="24"/>
          <w:szCs w:val="24"/>
          <w:u w:val="single"/>
        </w:rPr>
        <w:t>Question 5:</w:t>
      </w:r>
      <w:r>
        <w:rPr>
          <w:rFonts w:ascii="Times New Roman" w:hAnsi="Times New Roman" w:cs="Times New Roman"/>
          <w:sz w:val="24"/>
          <w:szCs w:val="24"/>
        </w:rPr>
        <w:t xml:space="preserve"> </w:t>
      </w:r>
    </w:p>
    <w:p w14:paraId="268423FE" w14:textId="4DF60C15" w:rsidR="00B60F42" w:rsidRDefault="0081545E" w:rsidP="00B60F42">
      <w:pPr>
        <w:rPr>
          <w:rFonts w:ascii="Times New Roman" w:hAnsi="Times New Roman" w:cs="Times New Roman"/>
          <w:sz w:val="24"/>
          <w:szCs w:val="24"/>
        </w:rPr>
      </w:pPr>
      <w:r>
        <w:rPr>
          <w:rFonts w:ascii="Times New Roman" w:hAnsi="Times New Roman" w:cs="Times New Roman"/>
          <w:sz w:val="24"/>
          <w:szCs w:val="24"/>
        </w:rPr>
        <w:t>Consider the following data regarding house prices:</w:t>
      </w:r>
    </w:p>
    <w:tbl>
      <w:tblPr>
        <w:tblStyle w:val="TableGrid"/>
        <w:tblW w:w="0" w:type="auto"/>
        <w:tblLook w:val="04A0" w:firstRow="1" w:lastRow="0" w:firstColumn="1" w:lastColumn="0" w:noHBand="0" w:noVBand="1"/>
      </w:tblPr>
      <w:tblGrid>
        <w:gridCol w:w="3116"/>
        <w:gridCol w:w="3117"/>
        <w:gridCol w:w="3117"/>
      </w:tblGrid>
      <w:tr w:rsidR="00AF6AA8" w14:paraId="5EB028DB" w14:textId="77777777" w:rsidTr="00AF6AA8">
        <w:tc>
          <w:tcPr>
            <w:tcW w:w="3116" w:type="dxa"/>
          </w:tcPr>
          <w:p w14:paraId="36658F35" w14:textId="77777777" w:rsidR="00AF6AA8" w:rsidRDefault="00AF6AA8" w:rsidP="00AF6AA8">
            <w:pPr>
              <w:jc w:val="center"/>
              <w:rPr>
                <w:rFonts w:ascii="Times New Roman" w:hAnsi="Times New Roman" w:cs="Times New Roman"/>
                <w:sz w:val="24"/>
                <w:szCs w:val="24"/>
              </w:rPr>
            </w:pPr>
            <w:r>
              <w:rPr>
                <w:rFonts w:ascii="Times New Roman" w:hAnsi="Times New Roman" w:cs="Times New Roman"/>
                <w:sz w:val="24"/>
                <w:szCs w:val="24"/>
              </w:rPr>
              <w:t>House</w:t>
            </w:r>
          </w:p>
        </w:tc>
        <w:tc>
          <w:tcPr>
            <w:tcW w:w="3117" w:type="dxa"/>
          </w:tcPr>
          <w:p w14:paraId="7133A61D" w14:textId="77777777" w:rsidR="00AF6AA8" w:rsidRDefault="00864CCA" w:rsidP="00AF6AA8">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AF6AA8">
              <w:rPr>
                <w:rFonts w:ascii="Times New Roman" w:eastAsiaTheme="minorEastAsia" w:hAnsi="Times New Roman" w:cs="Times New Roman"/>
                <w:sz w:val="24"/>
                <w:szCs w:val="24"/>
              </w:rPr>
              <w:t xml:space="preserve"> (area in 1000 sq ft)</w:t>
            </w:r>
          </w:p>
        </w:tc>
        <w:tc>
          <w:tcPr>
            <w:tcW w:w="3117" w:type="dxa"/>
          </w:tcPr>
          <w:p w14:paraId="657899C6" w14:textId="77777777" w:rsidR="00AF6AA8" w:rsidRPr="00AF6AA8" w:rsidRDefault="00AF6AA8" w:rsidP="00B60F42">
            <w:pPr>
              <w:rPr>
                <w:rFonts w:ascii="Times New Roman" w:hAnsi="Times New Roman" w:cs="Times New Roman"/>
                <w:sz w:val="24"/>
                <w:szCs w:val="24"/>
              </w:rPr>
            </w:pPr>
            <w:r>
              <w:rPr>
                <w:rFonts w:ascii="Times New Roman" w:hAnsi="Times New Roman" w:cs="Times New Roman"/>
                <w:i/>
                <w:sz w:val="24"/>
                <w:szCs w:val="24"/>
              </w:rPr>
              <w:t>y</w:t>
            </w:r>
            <w:r>
              <w:rPr>
                <w:rFonts w:ascii="Times New Roman" w:hAnsi="Times New Roman" w:cs="Times New Roman"/>
                <w:sz w:val="24"/>
                <w:szCs w:val="24"/>
              </w:rPr>
              <w:t xml:space="preserve"> (price in 1000 dollars)</w:t>
            </w:r>
          </w:p>
        </w:tc>
      </w:tr>
      <w:tr w:rsidR="00AF6AA8" w14:paraId="5A1D95E6" w14:textId="77777777" w:rsidTr="00AF6AA8">
        <w:tc>
          <w:tcPr>
            <w:tcW w:w="3116" w:type="dxa"/>
          </w:tcPr>
          <w:p w14:paraId="271C30ED" w14:textId="77777777" w:rsidR="00AF6AA8" w:rsidRDefault="00AF6AA8" w:rsidP="00AF6AA8">
            <w:pPr>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7F8DC5FE" w14:textId="77777777" w:rsidR="00AF6AA8" w:rsidRDefault="00AF6AA8" w:rsidP="00AF6AA8">
            <w:pPr>
              <w:jc w:val="center"/>
              <w:rPr>
                <w:rFonts w:ascii="Times New Roman" w:hAnsi="Times New Roman" w:cs="Times New Roman"/>
                <w:sz w:val="24"/>
                <w:szCs w:val="24"/>
              </w:rPr>
            </w:pPr>
            <w:r>
              <w:rPr>
                <w:rFonts w:ascii="Times New Roman" w:hAnsi="Times New Roman" w:cs="Times New Roman"/>
                <w:sz w:val="24"/>
                <w:szCs w:val="24"/>
              </w:rPr>
              <w:t>0.846</w:t>
            </w:r>
          </w:p>
        </w:tc>
        <w:tc>
          <w:tcPr>
            <w:tcW w:w="3117" w:type="dxa"/>
          </w:tcPr>
          <w:p w14:paraId="7CF18F91" w14:textId="77777777" w:rsidR="00AF6AA8" w:rsidRDefault="00AF6AA8" w:rsidP="00AF6AA8">
            <w:pPr>
              <w:jc w:val="center"/>
              <w:rPr>
                <w:rFonts w:ascii="Times New Roman" w:hAnsi="Times New Roman" w:cs="Times New Roman"/>
                <w:sz w:val="24"/>
                <w:szCs w:val="24"/>
              </w:rPr>
            </w:pPr>
            <w:r>
              <w:rPr>
                <w:rFonts w:ascii="Times New Roman" w:hAnsi="Times New Roman" w:cs="Times New Roman"/>
                <w:sz w:val="24"/>
                <w:szCs w:val="24"/>
              </w:rPr>
              <w:t>115.00</w:t>
            </w:r>
          </w:p>
        </w:tc>
      </w:tr>
      <w:tr w:rsidR="00AF6AA8" w14:paraId="2263E484" w14:textId="77777777" w:rsidTr="00AF6AA8">
        <w:tc>
          <w:tcPr>
            <w:tcW w:w="3116" w:type="dxa"/>
          </w:tcPr>
          <w:p w14:paraId="3C0C8BDF" w14:textId="77777777" w:rsidR="00AF6AA8" w:rsidRDefault="00AF6AA8" w:rsidP="00AF6AA8">
            <w:pPr>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14:paraId="485EB264" w14:textId="77777777" w:rsidR="00AF6AA8" w:rsidRDefault="00AF6AA8" w:rsidP="00AF6AA8">
            <w:pPr>
              <w:jc w:val="center"/>
              <w:rPr>
                <w:rFonts w:ascii="Times New Roman" w:hAnsi="Times New Roman" w:cs="Times New Roman"/>
                <w:sz w:val="24"/>
                <w:szCs w:val="24"/>
              </w:rPr>
            </w:pPr>
            <w:r>
              <w:rPr>
                <w:rFonts w:ascii="Times New Roman" w:hAnsi="Times New Roman" w:cs="Times New Roman"/>
                <w:sz w:val="24"/>
                <w:szCs w:val="24"/>
              </w:rPr>
              <w:t>1.324</w:t>
            </w:r>
          </w:p>
        </w:tc>
        <w:tc>
          <w:tcPr>
            <w:tcW w:w="3117" w:type="dxa"/>
          </w:tcPr>
          <w:p w14:paraId="73EE91FF" w14:textId="77777777" w:rsidR="00AF6AA8" w:rsidRDefault="00AF6AA8" w:rsidP="00AF6AA8">
            <w:pPr>
              <w:jc w:val="center"/>
              <w:rPr>
                <w:rFonts w:ascii="Times New Roman" w:hAnsi="Times New Roman" w:cs="Times New Roman"/>
                <w:sz w:val="24"/>
                <w:szCs w:val="24"/>
              </w:rPr>
            </w:pPr>
            <w:r>
              <w:rPr>
                <w:rFonts w:ascii="Times New Roman" w:hAnsi="Times New Roman" w:cs="Times New Roman"/>
                <w:sz w:val="24"/>
                <w:szCs w:val="24"/>
              </w:rPr>
              <w:t>234.50</w:t>
            </w:r>
          </w:p>
        </w:tc>
      </w:tr>
      <w:tr w:rsidR="00AF6AA8" w14:paraId="2E9A244A" w14:textId="77777777" w:rsidTr="00AF6AA8">
        <w:tc>
          <w:tcPr>
            <w:tcW w:w="3116" w:type="dxa"/>
          </w:tcPr>
          <w:p w14:paraId="6D425F9C" w14:textId="77777777" w:rsidR="00AF6AA8" w:rsidRDefault="00AF6AA8" w:rsidP="00AF6AA8">
            <w:pPr>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tcPr>
          <w:p w14:paraId="265AE4B3" w14:textId="77777777" w:rsidR="00AF6AA8" w:rsidRDefault="00AF6AA8" w:rsidP="00AF6AA8">
            <w:pPr>
              <w:jc w:val="center"/>
              <w:rPr>
                <w:rFonts w:ascii="Times New Roman" w:hAnsi="Times New Roman" w:cs="Times New Roman"/>
                <w:sz w:val="24"/>
                <w:szCs w:val="24"/>
              </w:rPr>
            </w:pPr>
            <w:r>
              <w:rPr>
                <w:rFonts w:ascii="Times New Roman" w:hAnsi="Times New Roman" w:cs="Times New Roman"/>
                <w:sz w:val="24"/>
                <w:szCs w:val="24"/>
              </w:rPr>
              <w:t>1.150</w:t>
            </w:r>
          </w:p>
        </w:tc>
        <w:tc>
          <w:tcPr>
            <w:tcW w:w="3117" w:type="dxa"/>
          </w:tcPr>
          <w:p w14:paraId="080478C7" w14:textId="77777777" w:rsidR="00AF6AA8" w:rsidRDefault="00AF6AA8" w:rsidP="00AF6AA8">
            <w:pPr>
              <w:jc w:val="center"/>
              <w:rPr>
                <w:rFonts w:ascii="Times New Roman" w:hAnsi="Times New Roman" w:cs="Times New Roman"/>
                <w:sz w:val="24"/>
                <w:szCs w:val="24"/>
              </w:rPr>
            </w:pPr>
            <w:r>
              <w:rPr>
                <w:rFonts w:ascii="Times New Roman" w:hAnsi="Times New Roman" w:cs="Times New Roman"/>
                <w:sz w:val="24"/>
                <w:szCs w:val="24"/>
              </w:rPr>
              <w:t>198.00</w:t>
            </w:r>
          </w:p>
        </w:tc>
      </w:tr>
      <w:tr w:rsidR="00AF6AA8" w14:paraId="01EA10A3" w14:textId="77777777" w:rsidTr="00AF6AA8">
        <w:tc>
          <w:tcPr>
            <w:tcW w:w="3116" w:type="dxa"/>
          </w:tcPr>
          <w:p w14:paraId="6A6EF4FC" w14:textId="77777777" w:rsidR="00AF6AA8" w:rsidRDefault="00AF6AA8" w:rsidP="00AF6AA8">
            <w:pPr>
              <w:jc w:val="center"/>
              <w:rPr>
                <w:rFonts w:ascii="Times New Roman" w:hAnsi="Times New Roman" w:cs="Times New Roman"/>
                <w:sz w:val="24"/>
                <w:szCs w:val="24"/>
              </w:rPr>
            </w:pPr>
            <w:r>
              <w:rPr>
                <w:rFonts w:ascii="Times New Roman" w:hAnsi="Times New Roman" w:cs="Times New Roman"/>
                <w:sz w:val="24"/>
                <w:szCs w:val="24"/>
              </w:rPr>
              <w:t>4</w:t>
            </w:r>
          </w:p>
        </w:tc>
        <w:tc>
          <w:tcPr>
            <w:tcW w:w="3117" w:type="dxa"/>
          </w:tcPr>
          <w:p w14:paraId="3DB95A0A" w14:textId="77777777" w:rsidR="00AF6AA8" w:rsidRDefault="00AF6AA8" w:rsidP="00AF6AA8">
            <w:pPr>
              <w:jc w:val="center"/>
              <w:rPr>
                <w:rFonts w:ascii="Times New Roman" w:hAnsi="Times New Roman" w:cs="Times New Roman"/>
                <w:sz w:val="24"/>
                <w:szCs w:val="24"/>
              </w:rPr>
            </w:pPr>
            <w:r>
              <w:rPr>
                <w:rFonts w:ascii="Times New Roman" w:hAnsi="Times New Roman" w:cs="Times New Roman"/>
                <w:sz w:val="24"/>
                <w:szCs w:val="24"/>
              </w:rPr>
              <w:t>3.037</w:t>
            </w:r>
          </w:p>
        </w:tc>
        <w:tc>
          <w:tcPr>
            <w:tcW w:w="3117" w:type="dxa"/>
          </w:tcPr>
          <w:p w14:paraId="0ABFFA18" w14:textId="77777777" w:rsidR="00AF6AA8" w:rsidRDefault="00AF6AA8" w:rsidP="00AF6AA8">
            <w:pPr>
              <w:jc w:val="center"/>
              <w:rPr>
                <w:rFonts w:ascii="Times New Roman" w:hAnsi="Times New Roman" w:cs="Times New Roman"/>
                <w:sz w:val="24"/>
                <w:szCs w:val="24"/>
              </w:rPr>
            </w:pPr>
            <w:r>
              <w:rPr>
                <w:rFonts w:ascii="Times New Roman" w:hAnsi="Times New Roman" w:cs="Times New Roman"/>
                <w:sz w:val="24"/>
                <w:szCs w:val="24"/>
              </w:rPr>
              <w:t>528.00</w:t>
            </w:r>
          </w:p>
        </w:tc>
      </w:tr>
      <w:tr w:rsidR="00AF6AA8" w14:paraId="4596EA04" w14:textId="77777777" w:rsidTr="00AF6AA8">
        <w:tc>
          <w:tcPr>
            <w:tcW w:w="3116" w:type="dxa"/>
          </w:tcPr>
          <w:p w14:paraId="0B8CED3F" w14:textId="77777777" w:rsidR="00AF6AA8" w:rsidRDefault="00AF6AA8" w:rsidP="00AF6AA8">
            <w:pPr>
              <w:jc w:val="center"/>
              <w:rPr>
                <w:rFonts w:ascii="Times New Roman" w:hAnsi="Times New Roman" w:cs="Times New Roman"/>
                <w:sz w:val="24"/>
                <w:szCs w:val="24"/>
              </w:rPr>
            </w:pPr>
            <w:r>
              <w:rPr>
                <w:rFonts w:ascii="Times New Roman" w:hAnsi="Times New Roman" w:cs="Times New Roman"/>
                <w:sz w:val="24"/>
                <w:szCs w:val="24"/>
              </w:rPr>
              <w:t>5</w:t>
            </w:r>
          </w:p>
        </w:tc>
        <w:tc>
          <w:tcPr>
            <w:tcW w:w="3117" w:type="dxa"/>
          </w:tcPr>
          <w:p w14:paraId="38764DED" w14:textId="77777777" w:rsidR="00AF6AA8" w:rsidRDefault="00AF6AA8" w:rsidP="00AF6AA8">
            <w:pPr>
              <w:jc w:val="center"/>
              <w:rPr>
                <w:rFonts w:ascii="Times New Roman" w:hAnsi="Times New Roman" w:cs="Times New Roman"/>
                <w:sz w:val="24"/>
                <w:szCs w:val="24"/>
              </w:rPr>
            </w:pPr>
            <w:r>
              <w:rPr>
                <w:rFonts w:ascii="Times New Roman" w:hAnsi="Times New Roman" w:cs="Times New Roman"/>
                <w:sz w:val="24"/>
                <w:szCs w:val="24"/>
              </w:rPr>
              <w:t>3.984</w:t>
            </w:r>
          </w:p>
        </w:tc>
        <w:tc>
          <w:tcPr>
            <w:tcW w:w="3117" w:type="dxa"/>
          </w:tcPr>
          <w:p w14:paraId="2D9844DF" w14:textId="77777777" w:rsidR="00AF6AA8" w:rsidRDefault="00AF6AA8" w:rsidP="00AF6AA8">
            <w:pPr>
              <w:jc w:val="center"/>
              <w:rPr>
                <w:rFonts w:ascii="Times New Roman" w:hAnsi="Times New Roman" w:cs="Times New Roman"/>
                <w:sz w:val="24"/>
                <w:szCs w:val="24"/>
              </w:rPr>
            </w:pPr>
            <w:r>
              <w:rPr>
                <w:rFonts w:ascii="Times New Roman" w:hAnsi="Times New Roman" w:cs="Times New Roman"/>
                <w:sz w:val="24"/>
                <w:szCs w:val="24"/>
              </w:rPr>
              <w:t>572.50</w:t>
            </w:r>
          </w:p>
        </w:tc>
      </w:tr>
    </w:tbl>
    <w:p w14:paraId="499C6E79" w14:textId="77777777" w:rsidR="00571EE3" w:rsidRDefault="00571EE3" w:rsidP="00B60F42">
      <w:pPr>
        <w:rPr>
          <w:rFonts w:ascii="Times New Roman" w:hAnsi="Times New Roman" w:cs="Times New Roman"/>
          <w:sz w:val="24"/>
          <w:szCs w:val="24"/>
        </w:rPr>
      </w:pPr>
    </w:p>
    <w:p w14:paraId="1146FBB1" w14:textId="77777777" w:rsidR="00AF6AA8" w:rsidRDefault="00AF6AA8" w:rsidP="00AF6AA8">
      <w:pPr>
        <w:pStyle w:val="ListParagraph"/>
        <w:numPr>
          <w:ilvl w:val="0"/>
          <w:numId w:val="3"/>
        </w:numPr>
        <w:rPr>
          <w:rFonts w:ascii="Times New Roman" w:hAnsi="Times New Roman" w:cs="Times New Roman"/>
          <w:sz w:val="24"/>
          <w:szCs w:val="24"/>
        </w:rPr>
      </w:pPr>
      <w:r w:rsidRPr="00AF6AA8">
        <w:rPr>
          <w:rFonts w:ascii="Times New Roman" w:hAnsi="Times New Roman" w:cs="Times New Roman"/>
          <w:sz w:val="24"/>
          <w:szCs w:val="24"/>
        </w:rPr>
        <w:t xml:space="preserve">What is the matrix </w:t>
      </w:r>
      <m:oMath>
        <m:r>
          <w:rPr>
            <w:rFonts w:ascii="Cambria Math" w:hAnsi="Cambria Math" w:cs="Times New Roman"/>
            <w:sz w:val="24"/>
            <w:szCs w:val="24"/>
          </w:rPr>
          <m:t>A</m:t>
        </m:r>
      </m:oMath>
      <w:r w:rsidR="000D1855">
        <w:rPr>
          <w:rFonts w:ascii="Times New Roman" w:eastAsiaTheme="minorEastAsia" w:hAnsi="Times New Roman" w:cs="Times New Roman"/>
          <w:sz w:val="24"/>
          <w:szCs w:val="24"/>
        </w:rPr>
        <w:t xml:space="preserve"> </w:t>
      </w:r>
      <w:r w:rsidRPr="00AF6AA8">
        <w:rPr>
          <w:rFonts w:ascii="Times New Roman" w:hAnsi="Times New Roman" w:cs="Times New Roman"/>
          <w:sz w:val="24"/>
          <w:szCs w:val="24"/>
        </w:rPr>
        <w:t xml:space="preserve">and the vector </w:t>
      </w:r>
      <w:r w:rsidRPr="00AF6AA8">
        <w:rPr>
          <w:rFonts w:ascii="Times New Roman" w:hAnsi="Times New Roman" w:cs="Times New Roman"/>
          <w:b/>
          <w:sz w:val="24"/>
          <w:szCs w:val="24"/>
        </w:rPr>
        <w:t>b</w:t>
      </w:r>
      <w:r w:rsidRPr="00AF6AA8">
        <w:rPr>
          <w:rFonts w:ascii="Times New Roman" w:hAnsi="Times New Roman" w:cs="Times New Roman"/>
          <w:sz w:val="24"/>
          <w:szCs w:val="24"/>
        </w:rPr>
        <w:t xml:space="preserve"> for the above data?</w:t>
      </w:r>
    </w:p>
    <w:p w14:paraId="6B325FB5" w14:textId="77777777" w:rsidR="00AF6AA8" w:rsidRPr="00AF6AA8" w:rsidRDefault="00AF6AA8" w:rsidP="00AF6AA8">
      <w:pPr>
        <w:pStyle w:val="ListParagraph"/>
        <w:numPr>
          <w:ilvl w:val="0"/>
          <w:numId w:val="3"/>
        </w:numPr>
        <w:rPr>
          <w:rFonts w:ascii="Times New Roman" w:hAnsi="Times New Roman" w:cs="Times New Roman"/>
          <w:sz w:val="24"/>
          <w:szCs w:val="24"/>
        </w:rPr>
      </w:pPr>
      <w:r w:rsidRPr="00AF6AA8">
        <w:rPr>
          <w:rFonts w:ascii="Times New Roman" w:hAnsi="Times New Roman" w:cs="Times New Roman"/>
          <w:b/>
          <w:sz w:val="24"/>
          <w:szCs w:val="24"/>
        </w:rPr>
        <w:t>WITHOUT</w:t>
      </w:r>
      <w:r>
        <w:rPr>
          <w:rFonts w:ascii="Times New Roman" w:hAnsi="Times New Roman" w:cs="Times New Roman"/>
          <w:sz w:val="24"/>
          <w:szCs w:val="24"/>
        </w:rPr>
        <w:t xml:space="preserve"> using </w:t>
      </w:r>
      <w:proofErr w:type="spellStart"/>
      <w:r>
        <w:rPr>
          <w:rFonts w:ascii="Times New Roman" w:eastAsiaTheme="minorEastAsia" w:hAnsi="Times New Roman" w:cs="Times New Roman"/>
          <w:sz w:val="24"/>
          <w:szCs w:val="24"/>
        </w:rPr>
        <w:t>scipy.linalg.solve</w:t>
      </w:r>
      <w:proofErr w:type="spellEnd"/>
      <w:r>
        <w:rPr>
          <w:rFonts w:ascii="Times New Roman" w:eastAsiaTheme="minorEastAsia" w:hAnsi="Times New Roman" w:cs="Times New Roman"/>
          <w:sz w:val="24"/>
          <w:szCs w:val="24"/>
        </w:rPr>
        <w:t xml:space="preserve">, solve eq. (1) for </w:t>
      </w:r>
      <w:r w:rsidRPr="00AF6AA8">
        <w:rPr>
          <w:rFonts w:ascii="Times New Roman" w:eastAsiaTheme="minorEastAsia" w:hAnsi="Times New Roman" w:cs="Times New Roman"/>
          <w:i/>
          <w:sz w:val="24"/>
          <w:szCs w:val="24"/>
        </w:rPr>
        <w:t>m</w:t>
      </w:r>
      <w:r>
        <w:rPr>
          <w:rFonts w:ascii="Times New Roman" w:eastAsiaTheme="minorEastAsia" w:hAnsi="Times New Roman" w:cs="Times New Roman"/>
          <w:sz w:val="24"/>
          <w:szCs w:val="24"/>
        </w:rPr>
        <w:t xml:space="preserve"> and </w:t>
      </w:r>
      <w:r w:rsidRPr="00AF6AA8">
        <w:rPr>
          <w:rFonts w:ascii="Times New Roman" w:eastAsiaTheme="minorEastAsia" w:hAnsi="Times New Roman" w:cs="Times New Roman"/>
          <w:i/>
          <w:sz w:val="24"/>
          <w:szCs w:val="24"/>
        </w:rPr>
        <w:t>c</w:t>
      </w:r>
      <w:r>
        <w:rPr>
          <w:rFonts w:ascii="Times New Roman" w:eastAsiaTheme="minorEastAsia" w:hAnsi="Times New Roman" w:cs="Times New Roman"/>
          <w:sz w:val="24"/>
          <w:szCs w:val="24"/>
        </w:rPr>
        <w:t>.</w:t>
      </w:r>
    </w:p>
    <w:p w14:paraId="068E9B9E" w14:textId="77777777" w:rsidR="00AF6AA8" w:rsidRPr="006068E2" w:rsidRDefault="00AF6AA8" w:rsidP="00AF6A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Plot the data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y)</m:t>
        </m:r>
      </m:oMath>
      <w:r>
        <w:rPr>
          <w:rFonts w:ascii="Times New Roman" w:eastAsiaTheme="minorEastAsia" w:hAnsi="Times New Roman" w:cs="Times New Roman"/>
          <w:sz w:val="24"/>
          <w:szCs w:val="24"/>
        </w:rPr>
        <w:t xml:space="preserve"> and the fitted line.</w:t>
      </w:r>
    </w:p>
    <w:p w14:paraId="27F4AF6D" w14:textId="77777777" w:rsidR="006068E2" w:rsidRDefault="006068E2" w:rsidP="006068E2">
      <w:pPr>
        <w:tabs>
          <w:tab w:val="left" w:pos="2160"/>
        </w:tabs>
        <w:spacing w:after="0" w:line="240" w:lineRule="auto"/>
        <w:rPr>
          <w:rFonts w:ascii="Courier New" w:eastAsia="Times New Roman" w:hAnsi="Courier New" w:cs="Courier New"/>
          <w:color w:val="37474F"/>
          <w:sz w:val="20"/>
          <w:szCs w:val="20"/>
        </w:rPr>
      </w:pPr>
      <w:r>
        <w:rPr>
          <w:rFonts w:ascii="Courier New" w:eastAsia="Times New Roman" w:hAnsi="Courier New" w:cs="Courier New"/>
          <w:color w:val="37474F"/>
          <w:sz w:val="20"/>
          <w:szCs w:val="20"/>
        </w:rPr>
        <w:tab/>
        <w:t xml:space="preserve">import </w:t>
      </w:r>
      <w:proofErr w:type="spellStart"/>
      <w:proofErr w:type="gramStart"/>
      <w:r w:rsidRPr="006068E2">
        <w:rPr>
          <w:rFonts w:ascii="Courier New" w:eastAsia="Times New Roman" w:hAnsi="Courier New" w:cs="Courier New"/>
          <w:color w:val="37474F"/>
          <w:sz w:val="20"/>
          <w:szCs w:val="20"/>
        </w:rPr>
        <w:t>matplotlib.pyplot</w:t>
      </w:r>
      <w:proofErr w:type="spellEnd"/>
      <w:proofErr w:type="gramEnd"/>
      <w:r w:rsidRPr="006068E2">
        <w:rPr>
          <w:rFonts w:ascii="Courier New" w:eastAsia="Times New Roman" w:hAnsi="Courier New" w:cs="Courier New"/>
          <w:color w:val="37474F"/>
          <w:sz w:val="20"/>
          <w:szCs w:val="20"/>
        </w:rPr>
        <w:t xml:space="preserve"> as </w:t>
      </w:r>
      <w:proofErr w:type="spellStart"/>
      <w:r w:rsidRPr="006068E2">
        <w:rPr>
          <w:rFonts w:ascii="Courier New" w:eastAsia="Times New Roman" w:hAnsi="Courier New" w:cs="Courier New"/>
          <w:color w:val="37474F"/>
          <w:sz w:val="20"/>
          <w:szCs w:val="20"/>
        </w:rPr>
        <w:t>plt</w:t>
      </w:r>
      <w:proofErr w:type="spellEnd"/>
    </w:p>
    <w:p w14:paraId="70FAB6D2" w14:textId="77777777" w:rsidR="006068E2" w:rsidRPr="006068E2" w:rsidRDefault="006068E2" w:rsidP="006068E2">
      <w:pPr>
        <w:tabs>
          <w:tab w:val="left" w:pos="2160"/>
        </w:tabs>
        <w:spacing w:after="0" w:line="240" w:lineRule="auto"/>
        <w:rPr>
          <w:rFonts w:ascii="Courier New" w:eastAsia="Times New Roman" w:hAnsi="Courier New" w:cs="Courier New"/>
          <w:color w:val="37474F"/>
          <w:sz w:val="20"/>
          <w:szCs w:val="20"/>
        </w:rPr>
      </w:pPr>
      <w:r>
        <w:rPr>
          <w:rFonts w:ascii="Courier New" w:eastAsia="Times New Roman" w:hAnsi="Courier New" w:cs="Courier New"/>
          <w:color w:val="37474F"/>
          <w:sz w:val="20"/>
          <w:szCs w:val="20"/>
        </w:rPr>
        <w:tab/>
      </w:r>
      <w:proofErr w:type="spellStart"/>
      <w:r w:rsidRPr="006068E2">
        <w:rPr>
          <w:rFonts w:ascii="Courier New" w:eastAsia="Times New Roman" w:hAnsi="Courier New" w:cs="Courier New"/>
          <w:color w:val="37474F"/>
          <w:sz w:val="20"/>
          <w:szCs w:val="20"/>
        </w:rPr>
        <w:t>xs</w:t>
      </w:r>
      <w:proofErr w:type="spellEnd"/>
      <w:r w:rsidRPr="006068E2">
        <w:rPr>
          <w:rFonts w:ascii="Courier New" w:eastAsia="Times New Roman" w:hAnsi="Courier New" w:cs="Courier New"/>
          <w:color w:val="37474F"/>
          <w:sz w:val="20"/>
          <w:szCs w:val="20"/>
        </w:rPr>
        <w:t xml:space="preserve"> = </w:t>
      </w:r>
      <w:proofErr w:type="spellStart"/>
      <w:proofErr w:type="gramStart"/>
      <w:r w:rsidRPr="006068E2">
        <w:rPr>
          <w:rFonts w:ascii="Courier New" w:eastAsia="Times New Roman" w:hAnsi="Courier New" w:cs="Courier New"/>
          <w:color w:val="37474F"/>
          <w:sz w:val="20"/>
          <w:szCs w:val="20"/>
        </w:rPr>
        <w:t>np.linspace</w:t>
      </w:r>
      <w:proofErr w:type="spellEnd"/>
      <w:proofErr w:type="gramEnd"/>
      <w:r w:rsidRPr="006068E2">
        <w:rPr>
          <w:rFonts w:ascii="Courier New" w:eastAsia="Times New Roman" w:hAnsi="Courier New" w:cs="Courier New"/>
          <w:color w:val="37474F"/>
          <w:sz w:val="20"/>
          <w:szCs w:val="20"/>
        </w:rPr>
        <w:t>(</w:t>
      </w:r>
      <w:r w:rsidRPr="006068E2">
        <w:rPr>
          <w:rFonts w:ascii="Courier New" w:eastAsia="Times New Roman" w:hAnsi="Courier New" w:cs="Courier New"/>
          <w:color w:val="006666"/>
          <w:sz w:val="20"/>
          <w:szCs w:val="20"/>
        </w:rPr>
        <w:t>0</w:t>
      </w:r>
      <w:r w:rsidRPr="006068E2">
        <w:rPr>
          <w:rFonts w:ascii="Courier New" w:eastAsia="Times New Roman" w:hAnsi="Courier New" w:cs="Courier New"/>
          <w:color w:val="37474F"/>
          <w:sz w:val="20"/>
          <w:szCs w:val="20"/>
        </w:rPr>
        <w:t>,</w:t>
      </w:r>
      <w:r w:rsidRPr="006068E2">
        <w:rPr>
          <w:rFonts w:ascii="Courier New" w:eastAsia="Times New Roman" w:hAnsi="Courier New" w:cs="Courier New"/>
          <w:color w:val="006666"/>
          <w:sz w:val="20"/>
          <w:szCs w:val="20"/>
        </w:rPr>
        <w:t>1</w:t>
      </w:r>
      <w:r w:rsidRPr="006068E2">
        <w:rPr>
          <w:rFonts w:ascii="Courier New" w:eastAsia="Times New Roman" w:hAnsi="Courier New" w:cs="Courier New"/>
          <w:color w:val="37474F"/>
          <w:sz w:val="20"/>
          <w:szCs w:val="20"/>
        </w:rPr>
        <w:t>,</w:t>
      </w:r>
      <w:r>
        <w:rPr>
          <w:rFonts w:ascii="Courier New" w:eastAsia="Times New Roman" w:hAnsi="Courier New" w:cs="Courier New"/>
          <w:color w:val="006666"/>
          <w:sz w:val="20"/>
          <w:szCs w:val="20"/>
        </w:rPr>
        <w:t>5</w:t>
      </w:r>
      <w:r w:rsidRPr="006068E2">
        <w:rPr>
          <w:rFonts w:ascii="Courier New" w:eastAsia="Times New Roman" w:hAnsi="Courier New" w:cs="Courier New"/>
          <w:color w:val="37474F"/>
          <w:sz w:val="20"/>
          <w:szCs w:val="20"/>
        </w:rPr>
        <w:t>)</w:t>
      </w:r>
    </w:p>
    <w:p w14:paraId="5D448867" w14:textId="77777777" w:rsidR="006068E2" w:rsidRPr="006068E2" w:rsidRDefault="006068E2" w:rsidP="006068E2">
      <w:pPr>
        <w:tabs>
          <w:tab w:val="left" w:pos="2160"/>
        </w:tabs>
        <w:spacing w:after="0" w:line="240" w:lineRule="auto"/>
        <w:rPr>
          <w:rFonts w:ascii="Courier New" w:eastAsia="Times New Roman" w:hAnsi="Courier New" w:cs="Courier New"/>
          <w:color w:val="37474F"/>
          <w:sz w:val="20"/>
          <w:szCs w:val="20"/>
        </w:rPr>
      </w:pPr>
      <w:r>
        <w:rPr>
          <w:rFonts w:ascii="Courier New" w:eastAsia="Times New Roman" w:hAnsi="Courier New" w:cs="Courier New"/>
          <w:color w:val="37474F"/>
          <w:sz w:val="20"/>
          <w:szCs w:val="20"/>
        </w:rPr>
        <w:tab/>
      </w:r>
      <w:proofErr w:type="spellStart"/>
      <w:r>
        <w:rPr>
          <w:rFonts w:ascii="Courier New" w:eastAsia="Times New Roman" w:hAnsi="Courier New" w:cs="Courier New"/>
          <w:color w:val="37474F"/>
          <w:sz w:val="20"/>
          <w:szCs w:val="20"/>
        </w:rPr>
        <w:t>ys</w:t>
      </w:r>
      <w:proofErr w:type="spellEnd"/>
      <w:r>
        <w:rPr>
          <w:rFonts w:ascii="Courier New" w:eastAsia="Times New Roman" w:hAnsi="Courier New" w:cs="Courier New"/>
          <w:color w:val="37474F"/>
          <w:sz w:val="20"/>
          <w:szCs w:val="20"/>
        </w:rPr>
        <w:t xml:space="preserve"> = c + m</w:t>
      </w:r>
      <w:r w:rsidRPr="006068E2">
        <w:rPr>
          <w:rFonts w:ascii="Courier New" w:eastAsia="Times New Roman" w:hAnsi="Courier New" w:cs="Courier New"/>
          <w:color w:val="37474F"/>
          <w:sz w:val="20"/>
          <w:szCs w:val="20"/>
        </w:rPr>
        <w:t>*</w:t>
      </w:r>
      <w:proofErr w:type="spellStart"/>
      <w:r w:rsidRPr="006068E2">
        <w:rPr>
          <w:rFonts w:ascii="Courier New" w:eastAsia="Times New Roman" w:hAnsi="Courier New" w:cs="Courier New"/>
          <w:color w:val="37474F"/>
          <w:sz w:val="20"/>
          <w:szCs w:val="20"/>
        </w:rPr>
        <w:t>xs</w:t>
      </w:r>
      <w:proofErr w:type="spellEnd"/>
    </w:p>
    <w:p w14:paraId="2931C9D6" w14:textId="77777777" w:rsidR="006068E2" w:rsidRPr="006068E2" w:rsidRDefault="006068E2" w:rsidP="006068E2">
      <w:pPr>
        <w:tabs>
          <w:tab w:val="left" w:pos="2160"/>
        </w:tabs>
        <w:spacing w:after="0" w:line="240" w:lineRule="auto"/>
        <w:rPr>
          <w:rFonts w:ascii="Courier New" w:eastAsia="Times New Roman" w:hAnsi="Courier New" w:cs="Courier New"/>
          <w:color w:val="37474F"/>
          <w:sz w:val="20"/>
          <w:szCs w:val="20"/>
        </w:rPr>
      </w:pPr>
      <w:r>
        <w:rPr>
          <w:rFonts w:ascii="Courier New" w:eastAsia="Times New Roman" w:hAnsi="Courier New" w:cs="Courier New"/>
          <w:color w:val="37474F"/>
          <w:sz w:val="20"/>
          <w:szCs w:val="20"/>
        </w:rPr>
        <w:tab/>
      </w:r>
      <w:proofErr w:type="spellStart"/>
      <w:proofErr w:type="gramStart"/>
      <w:r w:rsidRPr="006068E2">
        <w:rPr>
          <w:rFonts w:ascii="Courier New" w:eastAsia="Times New Roman" w:hAnsi="Courier New" w:cs="Courier New"/>
          <w:color w:val="37474F"/>
          <w:sz w:val="20"/>
          <w:szCs w:val="20"/>
        </w:rPr>
        <w:t>plt.plot</w:t>
      </w:r>
      <w:proofErr w:type="spellEnd"/>
      <w:proofErr w:type="gramEnd"/>
      <w:r w:rsidRPr="006068E2">
        <w:rPr>
          <w:rFonts w:ascii="Courier New" w:eastAsia="Times New Roman" w:hAnsi="Courier New" w:cs="Courier New"/>
          <w:color w:val="37474F"/>
          <w:sz w:val="20"/>
          <w:szCs w:val="20"/>
        </w:rPr>
        <w:t>(xs,</w:t>
      </w:r>
      <w:proofErr w:type="spellStart"/>
      <w:r w:rsidRPr="006068E2">
        <w:rPr>
          <w:rFonts w:ascii="Courier New" w:eastAsia="Times New Roman" w:hAnsi="Courier New" w:cs="Courier New"/>
          <w:color w:val="37474F"/>
          <w:sz w:val="20"/>
          <w:szCs w:val="20"/>
        </w:rPr>
        <w:t>ys</w:t>
      </w:r>
      <w:proofErr w:type="spellEnd"/>
      <w:r w:rsidRPr="006068E2">
        <w:rPr>
          <w:rFonts w:ascii="Courier New" w:eastAsia="Times New Roman" w:hAnsi="Courier New" w:cs="Courier New"/>
          <w:color w:val="37474F"/>
          <w:sz w:val="20"/>
          <w:szCs w:val="20"/>
        </w:rPr>
        <w:t>,</w:t>
      </w:r>
      <w:r w:rsidRPr="006068E2">
        <w:rPr>
          <w:rFonts w:ascii="Courier New" w:eastAsia="Times New Roman" w:hAnsi="Courier New" w:cs="Courier New"/>
          <w:color w:val="008800"/>
          <w:sz w:val="20"/>
          <w:szCs w:val="20"/>
        </w:rPr>
        <w:t>'</w:t>
      </w:r>
      <w:proofErr w:type="spellStart"/>
      <w:r w:rsidRPr="006068E2">
        <w:rPr>
          <w:rFonts w:ascii="Courier New" w:eastAsia="Times New Roman" w:hAnsi="Courier New" w:cs="Courier New"/>
          <w:color w:val="008800"/>
          <w:sz w:val="20"/>
          <w:szCs w:val="20"/>
        </w:rPr>
        <w:t>r'</w:t>
      </w:r>
      <w:r w:rsidRPr="006068E2">
        <w:rPr>
          <w:rFonts w:ascii="Courier New" w:eastAsia="Times New Roman" w:hAnsi="Courier New" w:cs="Courier New"/>
          <w:color w:val="37474F"/>
          <w:sz w:val="20"/>
          <w:szCs w:val="20"/>
        </w:rPr>
        <w:t>,linewidth</w:t>
      </w:r>
      <w:proofErr w:type="spellEnd"/>
      <w:r w:rsidRPr="006068E2">
        <w:rPr>
          <w:rFonts w:ascii="Courier New" w:eastAsia="Times New Roman" w:hAnsi="Courier New" w:cs="Courier New"/>
          <w:color w:val="37474F"/>
          <w:sz w:val="20"/>
          <w:szCs w:val="20"/>
        </w:rPr>
        <w:t>=</w:t>
      </w:r>
      <w:r w:rsidRPr="006068E2">
        <w:rPr>
          <w:rFonts w:ascii="Courier New" w:eastAsia="Times New Roman" w:hAnsi="Courier New" w:cs="Courier New"/>
          <w:color w:val="006666"/>
          <w:sz w:val="20"/>
          <w:szCs w:val="20"/>
        </w:rPr>
        <w:t>4</w:t>
      </w:r>
      <w:r w:rsidRPr="006068E2">
        <w:rPr>
          <w:rFonts w:ascii="Courier New" w:eastAsia="Times New Roman" w:hAnsi="Courier New" w:cs="Courier New"/>
          <w:color w:val="37474F"/>
          <w:sz w:val="20"/>
          <w:szCs w:val="20"/>
        </w:rPr>
        <w:t>)</w:t>
      </w:r>
      <w:r>
        <w:rPr>
          <w:rFonts w:ascii="Courier New" w:eastAsia="Times New Roman" w:hAnsi="Courier New" w:cs="Courier New"/>
          <w:color w:val="37474F"/>
          <w:sz w:val="20"/>
          <w:szCs w:val="20"/>
        </w:rPr>
        <w:t xml:space="preserve">  &lt;- plots fitted line</w:t>
      </w:r>
    </w:p>
    <w:p w14:paraId="7618D83A" w14:textId="77777777" w:rsidR="006068E2" w:rsidRPr="006068E2" w:rsidRDefault="006068E2" w:rsidP="006068E2">
      <w:pPr>
        <w:tabs>
          <w:tab w:val="left" w:pos="2160"/>
        </w:tabs>
        <w:spacing w:after="0" w:line="240" w:lineRule="auto"/>
        <w:rPr>
          <w:rFonts w:ascii="Courier New" w:eastAsia="Times New Roman" w:hAnsi="Courier New" w:cs="Courier New"/>
          <w:color w:val="37474F"/>
          <w:sz w:val="20"/>
          <w:szCs w:val="20"/>
        </w:rPr>
      </w:pPr>
      <w:r>
        <w:rPr>
          <w:rFonts w:ascii="Courier New" w:eastAsia="Times New Roman" w:hAnsi="Courier New" w:cs="Courier New"/>
          <w:color w:val="37474F"/>
          <w:sz w:val="20"/>
          <w:szCs w:val="20"/>
        </w:rPr>
        <w:tab/>
      </w:r>
      <w:proofErr w:type="spellStart"/>
      <w:proofErr w:type="gramStart"/>
      <w:r w:rsidRPr="006068E2">
        <w:rPr>
          <w:rFonts w:ascii="Courier New" w:eastAsia="Times New Roman" w:hAnsi="Courier New" w:cs="Courier New"/>
          <w:color w:val="37474F"/>
          <w:sz w:val="20"/>
          <w:szCs w:val="20"/>
        </w:rPr>
        <w:t>plt.scatter</w:t>
      </w:r>
      <w:proofErr w:type="spellEnd"/>
      <w:proofErr w:type="gramEnd"/>
      <w:r w:rsidRPr="006068E2">
        <w:rPr>
          <w:rFonts w:ascii="Courier New" w:eastAsia="Times New Roman" w:hAnsi="Courier New" w:cs="Courier New"/>
          <w:color w:val="37474F"/>
          <w:sz w:val="20"/>
          <w:szCs w:val="20"/>
        </w:rPr>
        <w:t>(</w:t>
      </w:r>
      <w:proofErr w:type="spellStart"/>
      <w:r w:rsidRPr="006068E2">
        <w:rPr>
          <w:rFonts w:ascii="Courier New" w:eastAsia="Times New Roman" w:hAnsi="Courier New" w:cs="Courier New"/>
          <w:color w:val="37474F"/>
          <w:sz w:val="20"/>
          <w:szCs w:val="20"/>
        </w:rPr>
        <w:t>x,y</w:t>
      </w:r>
      <w:proofErr w:type="spellEnd"/>
      <w:r w:rsidRPr="006068E2">
        <w:rPr>
          <w:rFonts w:ascii="Courier New" w:eastAsia="Times New Roman" w:hAnsi="Courier New" w:cs="Courier New"/>
          <w:color w:val="37474F"/>
          <w:sz w:val="20"/>
          <w:szCs w:val="20"/>
        </w:rPr>
        <w:t>);</w:t>
      </w:r>
      <w:r>
        <w:rPr>
          <w:rFonts w:ascii="Courier New" w:eastAsia="Times New Roman" w:hAnsi="Courier New" w:cs="Courier New"/>
          <w:color w:val="37474F"/>
          <w:sz w:val="20"/>
          <w:szCs w:val="20"/>
        </w:rPr>
        <w:t xml:space="preserve"> &lt;- plots data</w:t>
      </w:r>
      <w:r w:rsidRPr="006068E2">
        <w:rPr>
          <w:rFonts w:ascii="Courier New" w:eastAsia="Times New Roman" w:hAnsi="Courier New" w:cs="Courier New"/>
          <w:color w:val="37474F"/>
          <w:sz w:val="20"/>
          <w:szCs w:val="20"/>
        </w:rPr>
        <w:t>(</w:t>
      </w:r>
      <m:oMath>
        <m:sSub>
          <m:sSubPr>
            <m:ctrlPr>
              <w:rPr>
                <w:rFonts w:ascii="Cambria Math" w:eastAsia="Times New Roman" w:hAnsi="Cambria Math" w:cs="Courier New"/>
                <w:i/>
                <w:color w:val="37474F"/>
                <w:sz w:val="20"/>
                <w:szCs w:val="20"/>
              </w:rPr>
            </m:ctrlPr>
          </m:sSubPr>
          <m:e>
            <m:r>
              <w:rPr>
                <w:rFonts w:ascii="Cambria Math" w:eastAsia="Times New Roman" w:hAnsi="Cambria Math" w:cs="Courier New"/>
                <w:color w:val="37474F"/>
                <w:sz w:val="20"/>
                <w:szCs w:val="20"/>
              </w:rPr>
              <m:t>x</m:t>
            </m:r>
          </m:e>
          <m:sub>
            <m:r>
              <w:rPr>
                <w:rFonts w:ascii="Cambria Math" w:eastAsia="Times New Roman" w:hAnsi="Cambria Math" w:cs="Courier New"/>
                <w:color w:val="37474F"/>
                <w:sz w:val="20"/>
                <w:szCs w:val="20"/>
              </w:rPr>
              <m:t>1</m:t>
            </m:r>
          </m:sub>
        </m:sSub>
        <m:r>
          <w:rPr>
            <w:rFonts w:ascii="Cambria Math" w:eastAsia="Times New Roman" w:hAnsi="Cambria Math" w:cs="Courier New"/>
            <w:color w:val="37474F"/>
            <w:sz w:val="20"/>
            <w:szCs w:val="20"/>
          </w:rPr>
          <m:t>, y)</m:t>
        </m:r>
      </m:oMath>
    </w:p>
    <w:p w14:paraId="322C1FD5" w14:textId="77777777" w:rsidR="006068E2" w:rsidRPr="006068E2" w:rsidRDefault="006068E2" w:rsidP="006068E2">
      <w:pPr>
        <w:tabs>
          <w:tab w:val="left" w:pos="2160"/>
        </w:tabs>
        <w:rPr>
          <w:rFonts w:ascii="Times New Roman" w:hAnsi="Times New Roman" w:cs="Times New Roman"/>
          <w:sz w:val="24"/>
          <w:szCs w:val="24"/>
        </w:rPr>
      </w:pPr>
      <w:r>
        <w:rPr>
          <w:rFonts w:ascii="Courier New" w:eastAsia="Times New Roman" w:hAnsi="Courier New" w:cs="Courier New"/>
          <w:color w:val="37474F"/>
          <w:sz w:val="20"/>
          <w:szCs w:val="20"/>
        </w:rPr>
        <w:tab/>
      </w:r>
      <w:proofErr w:type="spellStart"/>
      <w:proofErr w:type="gramStart"/>
      <w:r w:rsidRPr="006068E2">
        <w:rPr>
          <w:rFonts w:ascii="Courier New" w:eastAsia="Times New Roman" w:hAnsi="Courier New" w:cs="Courier New"/>
          <w:color w:val="37474F"/>
          <w:sz w:val="20"/>
          <w:szCs w:val="20"/>
        </w:rPr>
        <w:t>plt.show</w:t>
      </w:r>
      <w:proofErr w:type="spellEnd"/>
      <w:proofErr w:type="gramEnd"/>
      <w:r w:rsidRPr="006068E2">
        <w:rPr>
          <w:rFonts w:ascii="Courier New" w:eastAsia="Times New Roman" w:hAnsi="Courier New" w:cs="Courier New"/>
          <w:color w:val="37474F"/>
          <w:sz w:val="20"/>
          <w:szCs w:val="20"/>
        </w:rPr>
        <w:t>()</w:t>
      </w:r>
    </w:p>
    <w:p w14:paraId="29F41003" w14:textId="77777777" w:rsidR="00EC52B9" w:rsidRDefault="00EC52B9" w:rsidP="00B60F42">
      <w:pPr>
        <w:rPr>
          <w:rFonts w:ascii="Times New Roman" w:hAnsi="Times New Roman" w:cs="Times New Roman"/>
          <w:sz w:val="24"/>
          <w:szCs w:val="24"/>
          <w:u w:val="single"/>
        </w:rPr>
      </w:pPr>
    </w:p>
    <w:p w14:paraId="37441F66" w14:textId="77777777" w:rsidR="007B63C0" w:rsidRDefault="007B63C0" w:rsidP="0015361A">
      <w:pPr>
        <w:rPr>
          <w:rFonts w:ascii="Times New Roman" w:eastAsiaTheme="minorEastAsia" w:hAnsi="Times New Roman" w:cs="Times New Roman"/>
          <w:b/>
          <w:bCs/>
          <w:sz w:val="24"/>
          <w:szCs w:val="24"/>
        </w:rPr>
      </w:pPr>
    </w:p>
    <w:p w14:paraId="6E9F98B8" w14:textId="77777777" w:rsidR="007B63C0" w:rsidRDefault="007B63C0" w:rsidP="0015361A">
      <w:pPr>
        <w:rPr>
          <w:rFonts w:ascii="Times New Roman" w:eastAsiaTheme="minorEastAsia" w:hAnsi="Times New Roman" w:cs="Times New Roman"/>
          <w:b/>
          <w:bCs/>
          <w:sz w:val="24"/>
          <w:szCs w:val="24"/>
        </w:rPr>
      </w:pPr>
    </w:p>
    <w:p w14:paraId="12DCD74A" w14:textId="77777777" w:rsidR="007B63C0" w:rsidRDefault="007B63C0" w:rsidP="0015361A">
      <w:pPr>
        <w:rPr>
          <w:rFonts w:ascii="Times New Roman" w:eastAsiaTheme="minorEastAsia" w:hAnsi="Times New Roman" w:cs="Times New Roman"/>
          <w:b/>
          <w:bCs/>
          <w:sz w:val="24"/>
          <w:szCs w:val="24"/>
        </w:rPr>
      </w:pPr>
    </w:p>
    <w:p w14:paraId="3CAFD98B" w14:textId="77777777" w:rsidR="007B63C0" w:rsidRDefault="007B63C0" w:rsidP="0015361A">
      <w:pPr>
        <w:rPr>
          <w:rFonts w:ascii="Times New Roman" w:eastAsiaTheme="minorEastAsia" w:hAnsi="Times New Roman" w:cs="Times New Roman"/>
          <w:b/>
          <w:bCs/>
          <w:sz w:val="24"/>
          <w:szCs w:val="24"/>
        </w:rPr>
      </w:pPr>
    </w:p>
    <w:p w14:paraId="575C014F" w14:textId="77777777" w:rsidR="007B63C0" w:rsidRDefault="007B63C0" w:rsidP="0015361A">
      <w:pPr>
        <w:rPr>
          <w:rFonts w:ascii="Times New Roman" w:eastAsiaTheme="minorEastAsia" w:hAnsi="Times New Roman" w:cs="Times New Roman"/>
          <w:b/>
          <w:bCs/>
          <w:sz w:val="24"/>
          <w:szCs w:val="24"/>
        </w:rPr>
      </w:pPr>
    </w:p>
    <w:p w14:paraId="42391E07" w14:textId="4139897B" w:rsidR="0015361A" w:rsidRPr="0015361A" w:rsidRDefault="0015361A" w:rsidP="0015361A">
      <w:pPr>
        <w:rPr>
          <w:rFonts w:ascii="Times New Roman" w:eastAsiaTheme="minorEastAsia" w:hAnsi="Times New Roman" w:cs="Times New Roman"/>
          <w:b/>
          <w:bCs/>
          <w:sz w:val="24"/>
          <w:szCs w:val="24"/>
        </w:rPr>
      </w:pPr>
      <w:r w:rsidRPr="0015361A">
        <w:rPr>
          <w:rFonts w:ascii="Times New Roman" w:eastAsiaTheme="minorEastAsia" w:hAnsi="Times New Roman" w:cs="Times New Roman"/>
          <w:b/>
          <w:bCs/>
          <w:sz w:val="24"/>
          <w:szCs w:val="24"/>
        </w:rPr>
        <w:t>Sample code</w:t>
      </w:r>
      <w:r>
        <w:rPr>
          <w:rFonts w:ascii="Times New Roman" w:eastAsiaTheme="minorEastAsia" w:hAnsi="Times New Roman" w:cs="Times New Roman"/>
          <w:b/>
          <w:bCs/>
          <w:sz w:val="24"/>
          <w:szCs w:val="24"/>
        </w:rPr>
        <w:t xml:space="preserve"> </w:t>
      </w:r>
    </w:p>
    <w:p w14:paraId="2441CE08" w14:textId="77777777" w:rsidR="0015361A" w:rsidRDefault="0015361A" w:rsidP="0015361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428D796A" wp14:editId="44E31319">
                <wp:extent cx="5931462" cy="2759384"/>
                <wp:effectExtent l="0" t="0" r="12700" b="9525"/>
                <wp:docPr id="23" name="Text Box 23"/>
                <wp:cNvGraphicFramePr/>
                <a:graphic xmlns:a="http://schemas.openxmlformats.org/drawingml/2006/main">
                  <a:graphicData uri="http://schemas.microsoft.com/office/word/2010/wordprocessingShape">
                    <wps:wsp>
                      <wps:cNvSpPr txBox="1"/>
                      <wps:spPr>
                        <a:xfrm>
                          <a:off x="0" y="0"/>
                          <a:ext cx="5931462" cy="2759384"/>
                        </a:xfrm>
                        <a:prstGeom prst="rect">
                          <a:avLst/>
                        </a:prstGeom>
                        <a:solidFill>
                          <a:schemeClr val="lt1"/>
                        </a:solidFill>
                        <a:ln w="6350">
                          <a:solidFill>
                            <a:prstClr val="black"/>
                          </a:solidFill>
                        </a:ln>
                      </wps:spPr>
                      <wps:txbx>
                        <w:txbxContent>
                          <w:p w14:paraId="0FF980C8" w14:textId="77777777" w:rsidR="007B63C0" w:rsidRDefault="007B63C0" w:rsidP="007B63C0">
                            <w:pPr>
                              <w:pStyle w:val="HTMLPreformatted"/>
                              <w:spacing w:line="244" w:lineRule="atLeast"/>
                              <w:rPr>
                                <w:color w:val="333333"/>
                              </w:rPr>
                            </w:pPr>
                            <w:r>
                              <w:rPr>
                                <w:b/>
                                <w:bCs/>
                                <w:color w:val="008000"/>
                              </w:rPr>
                              <w:t>import</w:t>
                            </w:r>
                            <w:r>
                              <w:rPr>
                                <w:color w:val="333333"/>
                              </w:rPr>
                              <w:t xml:space="preserve"> </w:t>
                            </w:r>
                            <w:proofErr w:type="spellStart"/>
                            <w:r>
                              <w:rPr>
                                <w:b/>
                                <w:bCs/>
                                <w:color w:val="0000FF"/>
                              </w:rPr>
                              <w:t>numpy</w:t>
                            </w:r>
                            <w:proofErr w:type="spellEnd"/>
                            <w:r>
                              <w:rPr>
                                <w:color w:val="333333"/>
                              </w:rPr>
                              <w:t xml:space="preserve"> </w:t>
                            </w:r>
                            <w:r>
                              <w:rPr>
                                <w:b/>
                                <w:bCs/>
                                <w:color w:val="008000"/>
                              </w:rPr>
                              <w:t>as</w:t>
                            </w:r>
                            <w:r>
                              <w:rPr>
                                <w:color w:val="333333"/>
                              </w:rPr>
                              <w:t xml:space="preserve"> </w:t>
                            </w:r>
                            <w:r>
                              <w:rPr>
                                <w:b/>
                                <w:bCs/>
                                <w:color w:val="0000FF"/>
                              </w:rPr>
                              <w:t>np</w:t>
                            </w:r>
                          </w:p>
                          <w:p w14:paraId="71CE24A3" w14:textId="77777777" w:rsidR="007B63C0" w:rsidRDefault="007B63C0" w:rsidP="007B63C0">
                            <w:pPr>
                              <w:pStyle w:val="HTMLPreformatted"/>
                              <w:spacing w:line="244" w:lineRule="atLeast"/>
                              <w:rPr>
                                <w:color w:val="333333"/>
                              </w:rPr>
                            </w:pPr>
                            <w:r>
                              <w:rPr>
                                <w:color w:val="333333"/>
                              </w:rPr>
                              <w:t xml:space="preserve">x </w:t>
                            </w:r>
                            <w:r>
                              <w:rPr>
                                <w:color w:val="666666"/>
                              </w:rPr>
                              <w:t>=</w:t>
                            </w:r>
                            <w:r>
                              <w:rPr>
                                <w:color w:val="333333"/>
                              </w:rPr>
                              <w:t xml:space="preserve"> </w:t>
                            </w:r>
                            <w:proofErr w:type="spellStart"/>
                            <w:r>
                              <w:rPr>
                                <w:color w:val="333333"/>
                              </w:rPr>
                              <w:t>np</w:t>
                            </w:r>
                            <w:r>
                              <w:rPr>
                                <w:color w:val="666666"/>
                              </w:rPr>
                              <w:t>.</w:t>
                            </w:r>
                            <w:r>
                              <w:rPr>
                                <w:color w:val="333333"/>
                              </w:rPr>
                              <w:t>array</w:t>
                            </w:r>
                            <w:proofErr w:type="spellEnd"/>
                            <w:r>
                              <w:rPr>
                                <w:color w:val="333333"/>
                              </w:rPr>
                              <w:t>([</w:t>
                            </w:r>
                            <w:r>
                              <w:rPr>
                                <w:color w:val="666666"/>
                              </w:rPr>
                              <w:t>0.846</w:t>
                            </w:r>
                            <w:r>
                              <w:rPr>
                                <w:color w:val="333333"/>
                              </w:rPr>
                              <w:t>,</w:t>
                            </w:r>
                            <w:r>
                              <w:rPr>
                                <w:color w:val="666666"/>
                              </w:rPr>
                              <w:t>1.324</w:t>
                            </w:r>
                            <w:r>
                              <w:rPr>
                                <w:color w:val="333333"/>
                              </w:rPr>
                              <w:t>,</w:t>
                            </w:r>
                            <w:r>
                              <w:rPr>
                                <w:color w:val="666666"/>
                              </w:rPr>
                              <w:t>1.150</w:t>
                            </w:r>
                            <w:r>
                              <w:rPr>
                                <w:color w:val="333333"/>
                              </w:rPr>
                              <w:t>,</w:t>
                            </w:r>
                            <w:r>
                              <w:rPr>
                                <w:color w:val="666666"/>
                              </w:rPr>
                              <w:t>3.037</w:t>
                            </w:r>
                            <w:r>
                              <w:rPr>
                                <w:color w:val="333333"/>
                              </w:rPr>
                              <w:t>,</w:t>
                            </w:r>
                            <w:r>
                              <w:rPr>
                                <w:color w:val="666666"/>
                              </w:rPr>
                              <w:t>3.984</w:t>
                            </w:r>
                            <w:r>
                              <w:rPr>
                                <w:color w:val="333333"/>
                              </w:rPr>
                              <w:t>])</w:t>
                            </w:r>
                          </w:p>
                          <w:p w14:paraId="0C6072F6" w14:textId="77777777" w:rsidR="007B63C0" w:rsidRDefault="007B63C0" w:rsidP="007B63C0">
                            <w:pPr>
                              <w:pStyle w:val="HTMLPreformatted"/>
                              <w:spacing w:line="244" w:lineRule="atLeast"/>
                              <w:rPr>
                                <w:color w:val="333333"/>
                              </w:rPr>
                            </w:pPr>
                            <w:r>
                              <w:rPr>
                                <w:color w:val="333333"/>
                              </w:rPr>
                              <w:t xml:space="preserve">y </w:t>
                            </w:r>
                            <w:r>
                              <w:rPr>
                                <w:color w:val="666666"/>
                              </w:rPr>
                              <w:t>=</w:t>
                            </w:r>
                            <w:r>
                              <w:rPr>
                                <w:color w:val="333333"/>
                              </w:rPr>
                              <w:t xml:space="preserve"> </w:t>
                            </w:r>
                            <w:proofErr w:type="spellStart"/>
                            <w:r>
                              <w:rPr>
                                <w:color w:val="333333"/>
                              </w:rPr>
                              <w:t>np</w:t>
                            </w:r>
                            <w:r>
                              <w:rPr>
                                <w:color w:val="666666"/>
                              </w:rPr>
                              <w:t>.</w:t>
                            </w:r>
                            <w:r>
                              <w:rPr>
                                <w:color w:val="333333"/>
                              </w:rPr>
                              <w:t>array</w:t>
                            </w:r>
                            <w:proofErr w:type="spellEnd"/>
                            <w:r>
                              <w:rPr>
                                <w:color w:val="333333"/>
                              </w:rPr>
                              <w:t>([</w:t>
                            </w:r>
                            <w:r>
                              <w:rPr>
                                <w:color w:val="666666"/>
                              </w:rPr>
                              <w:t>115.00</w:t>
                            </w:r>
                            <w:r>
                              <w:rPr>
                                <w:color w:val="333333"/>
                              </w:rPr>
                              <w:t>,</w:t>
                            </w:r>
                            <w:r>
                              <w:rPr>
                                <w:color w:val="666666"/>
                              </w:rPr>
                              <w:t>234.50</w:t>
                            </w:r>
                            <w:r>
                              <w:rPr>
                                <w:color w:val="333333"/>
                              </w:rPr>
                              <w:t>,</w:t>
                            </w:r>
                            <w:r>
                              <w:rPr>
                                <w:color w:val="666666"/>
                              </w:rPr>
                              <w:t>198.00</w:t>
                            </w:r>
                            <w:r>
                              <w:rPr>
                                <w:color w:val="333333"/>
                              </w:rPr>
                              <w:t>,</w:t>
                            </w:r>
                            <w:r>
                              <w:rPr>
                                <w:color w:val="666666"/>
                              </w:rPr>
                              <w:t>528.00</w:t>
                            </w:r>
                            <w:r>
                              <w:rPr>
                                <w:color w:val="333333"/>
                              </w:rPr>
                              <w:t>,</w:t>
                            </w:r>
                            <w:r>
                              <w:rPr>
                                <w:color w:val="666666"/>
                              </w:rPr>
                              <w:t>572.50</w:t>
                            </w:r>
                            <w:r>
                              <w:rPr>
                                <w:color w:val="333333"/>
                              </w:rPr>
                              <w:t>])</w:t>
                            </w:r>
                          </w:p>
                          <w:p w14:paraId="6B26F0A6" w14:textId="77777777" w:rsidR="007B63C0" w:rsidRDefault="007B63C0" w:rsidP="007B63C0">
                            <w:pPr>
                              <w:pStyle w:val="HTMLPreformatted"/>
                              <w:spacing w:line="244" w:lineRule="atLeast"/>
                              <w:rPr>
                                <w:color w:val="333333"/>
                              </w:rPr>
                            </w:pPr>
                          </w:p>
                          <w:p w14:paraId="4FEB13BA" w14:textId="77777777" w:rsidR="007B63C0" w:rsidRDefault="007B63C0" w:rsidP="007B63C0">
                            <w:pPr>
                              <w:pStyle w:val="HTMLPreformatted"/>
                              <w:spacing w:line="244" w:lineRule="atLeast"/>
                              <w:rPr>
                                <w:color w:val="333333"/>
                              </w:rPr>
                            </w:pPr>
                            <w:r>
                              <w:rPr>
                                <w:color w:val="333333"/>
                              </w:rPr>
                              <w:t xml:space="preserve">c </w:t>
                            </w:r>
                            <w:r>
                              <w:rPr>
                                <w:color w:val="666666"/>
                              </w:rPr>
                              <w:t>=</w:t>
                            </w:r>
                            <w:r>
                              <w:rPr>
                                <w:color w:val="333333"/>
                              </w:rPr>
                              <w:t xml:space="preserve"> </w:t>
                            </w:r>
                            <w:r>
                              <w:rPr>
                                <w:color w:val="666666"/>
                              </w:rPr>
                              <w:t>23.1</w:t>
                            </w:r>
                          </w:p>
                          <w:p w14:paraId="0860B77E" w14:textId="77777777" w:rsidR="007B63C0" w:rsidRDefault="007B63C0" w:rsidP="007B63C0">
                            <w:pPr>
                              <w:pStyle w:val="HTMLPreformatted"/>
                              <w:spacing w:line="244" w:lineRule="atLeast"/>
                              <w:rPr>
                                <w:color w:val="333333"/>
                              </w:rPr>
                            </w:pPr>
                            <w:r>
                              <w:rPr>
                                <w:color w:val="333333"/>
                              </w:rPr>
                              <w:t xml:space="preserve">m </w:t>
                            </w:r>
                            <w:r>
                              <w:rPr>
                                <w:color w:val="666666"/>
                              </w:rPr>
                              <w:t>=</w:t>
                            </w:r>
                            <w:r>
                              <w:rPr>
                                <w:color w:val="333333"/>
                              </w:rPr>
                              <w:t xml:space="preserve"> </w:t>
                            </w:r>
                            <w:r>
                              <w:rPr>
                                <w:color w:val="666666"/>
                              </w:rPr>
                              <w:t>148.2</w:t>
                            </w:r>
                          </w:p>
                          <w:p w14:paraId="016C05FD" w14:textId="77777777" w:rsidR="007B63C0" w:rsidRDefault="007B63C0" w:rsidP="007B63C0">
                            <w:pPr>
                              <w:pStyle w:val="HTMLPreformatted"/>
                              <w:spacing w:line="244" w:lineRule="atLeast"/>
                              <w:rPr>
                                <w:color w:val="333333"/>
                              </w:rPr>
                            </w:pPr>
                          </w:p>
                          <w:p w14:paraId="282E6AA4" w14:textId="77777777" w:rsidR="007B63C0" w:rsidRDefault="007B63C0" w:rsidP="007B63C0">
                            <w:pPr>
                              <w:pStyle w:val="HTMLPreformatted"/>
                              <w:spacing w:line="244" w:lineRule="atLeast"/>
                              <w:rPr>
                                <w:color w:val="333333"/>
                              </w:rPr>
                            </w:pPr>
                            <w:r>
                              <w:rPr>
                                <w:b/>
                                <w:bCs/>
                                <w:color w:val="008000"/>
                              </w:rPr>
                              <w:t>import</w:t>
                            </w:r>
                            <w:r>
                              <w:rPr>
                                <w:color w:val="333333"/>
                              </w:rPr>
                              <w:t xml:space="preserve"> </w:t>
                            </w:r>
                            <w:proofErr w:type="spellStart"/>
                            <w:r>
                              <w:rPr>
                                <w:b/>
                                <w:bCs/>
                                <w:color w:val="0000FF"/>
                              </w:rPr>
                              <w:t>matplotlib.pyplot</w:t>
                            </w:r>
                            <w:proofErr w:type="spellEnd"/>
                            <w:r>
                              <w:rPr>
                                <w:color w:val="333333"/>
                              </w:rPr>
                              <w:t xml:space="preserve"> </w:t>
                            </w:r>
                            <w:r>
                              <w:rPr>
                                <w:b/>
                                <w:bCs/>
                                <w:color w:val="008000"/>
                              </w:rPr>
                              <w:t>as</w:t>
                            </w:r>
                            <w:r>
                              <w:rPr>
                                <w:color w:val="333333"/>
                              </w:rPr>
                              <w:t xml:space="preserve"> </w:t>
                            </w:r>
                            <w:proofErr w:type="spellStart"/>
                            <w:r>
                              <w:rPr>
                                <w:b/>
                                <w:bCs/>
                                <w:color w:val="0000FF"/>
                              </w:rPr>
                              <w:t>plt</w:t>
                            </w:r>
                            <w:proofErr w:type="spellEnd"/>
                          </w:p>
                          <w:p w14:paraId="17BDE41B" w14:textId="77777777" w:rsidR="007B63C0" w:rsidRDefault="007B63C0" w:rsidP="007B63C0">
                            <w:pPr>
                              <w:pStyle w:val="HTMLPreformatted"/>
                              <w:spacing w:line="244" w:lineRule="atLeast"/>
                              <w:rPr>
                                <w:color w:val="333333"/>
                              </w:rPr>
                            </w:pPr>
                            <w:proofErr w:type="spellStart"/>
                            <w:r>
                              <w:rPr>
                                <w:color w:val="333333"/>
                              </w:rPr>
                              <w:t>xs</w:t>
                            </w:r>
                            <w:proofErr w:type="spellEnd"/>
                            <w:r>
                              <w:rPr>
                                <w:color w:val="333333"/>
                              </w:rPr>
                              <w:t xml:space="preserve"> </w:t>
                            </w:r>
                            <w:r>
                              <w:rPr>
                                <w:color w:val="666666"/>
                              </w:rPr>
                              <w:t>=</w:t>
                            </w:r>
                            <w:r>
                              <w:rPr>
                                <w:color w:val="333333"/>
                              </w:rPr>
                              <w:t xml:space="preserve"> </w:t>
                            </w:r>
                            <w:proofErr w:type="spellStart"/>
                            <w:r>
                              <w:rPr>
                                <w:color w:val="333333"/>
                              </w:rPr>
                              <w:t>np</w:t>
                            </w:r>
                            <w:r>
                              <w:rPr>
                                <w:color w:val="666666"/>
                              </w:rPr>
                              <w:t>.</w:t>
                            </w:r>
                            <w:r>
                              <w:rPr>
                                <w:color w:val="333333"/>
                              </w:rPr>
                              <w:t>linspace</w:t>
                            </w:r>
                            <w:proofErr w:type="spellEnd"/>
                            <w:r>
                              <w:rPr>
                                <w:color w:val="333333"/>
                              </w:rPr>
                              <w:t>(</w:t>
                            </w:r>
                            <w:r>
                              <w:rPr>
                                <w:color w:val="666666"/>
                              </w:rPr>
                              <w:t>0</w:t>
                            </w:r>
                            <w:r>
                              <w:rPr>
                                <w:color w:val="333333"/>
                              </w:rPr>
                              <w:t>,</w:t>
                            </w:r>
                            <w:r>
                              <w:rPr>
                                <w:color w:val="666666"/>
                              </w:rPr>
                              <w:t>5</w:t>
                            </w:r>
                            <w:r>
                              <w:rPr>
                                <w:color w:val="333333"/>
                              </w:rPr>
                              <w:t>,</w:t>
                            </w:r>
                            <w:r>
                              <w:rPr>
                                <w:color w:val="666666"/>
                              </w:rPr>
                              <w:t>5</w:t>
                            </w:r>
                            <w:r>
                              <w:rPr>
                                <w:color w:val="333333"/>
                              </w:rPr>
                              <w:t>)</w:t>
                            </w:r>
                          </w:p>
                          <w:p w14:paraId="6AE4AC92" w14:textId="77777777" w:rsidR="007B63C0" w:rsidRDefault="007B63C0" w:rsidP="007B63C0">
                            <w:pPr>
                              <w:pStyle w:val="HTMLPreformatted"/>
                              <w:spacing w:line="244" w:lineRule="atLeast"/>
                              <w:rPr>
                                <w:color w:val="333333"/>
                              </w:rPr>
                            </w:pPr>
                            <w:proofErr w:type="spellStart"/>
                            <w:r>
                              <w:rPr>
                                <w:color w:val="333333"/>
                              </w:rPr>
                              <w:t>ys</w:t>
                            </w:r>
                            <w:proofErr w:type="spellEnd"/>
                            <w:r>
                              <w:rPr>
                                <w:color w:val="333333"/>
                              </w:rPr>
                              <w:t xml:space="preserve"> </w:t>
                            </w:r>
                            <w:r>
                              <w:rPr>
                                <w:color w:val="666666"/>
                              </w:rPr>
                              <w:t>=</w:t>
                            </w:r>
                            <w:r>
                              <w:rPr>
                                <w:color w:val="333333"/>
                              </w:rPr>
                              <w:t xml:space="preserve"> c </w:t>
                            </w:r>
                            <w:r>
                              <w:rPr>
                                <w:color w:val="666666"/>
                              </w:rPr>
                              <w:t>+</w:t>
                            </w:r>
                            <w:r>
                              <w:rPr>
                                <w:color w:val="333333"/>
                              </w:rPr>
                              <w:t xml:space="preserve"> m</w:t>
                            </w:r>
                            <w:r>
                              <w:rPr>
                                <w:color w:val="666666"/>
                              </w:rPr>
                              <w:t>*</w:t>
                            </w:r>
                            <w:proofErr w:type="spellStart"/>
                            <w:r>
                              <w:rPr>
                                <w:color w:val="333333"/>
                              </w:rPr>
                              <w:t>xs</w:t>
                            </w:r>
                            <w:proofErr w:type="spellEnd"/>
                          </w:p>
                          <w:p w14:paraId="61BD4D8B" w14:textId="77777777" w:rsidR="007B63C0" w:rsidRDefault="007B63C0" w:rsidP="007B63C0">
                            <w:pPr>
                              <w:pStyle w:val="HTMLPreformatted"/>
                              <w:spacing w:line="244" w:lineRule="atLeast"/>
                              <w:rPr>
                                <w:color w:val="333333"/>
                              </w:rPr>
                            </w:pPr>
                          </w:p>
                          <w:p w14:paraId="3654B054" w14:textId="77777777" w:rsidR="007B63C0" w:rsidRDefault="007B63C0" w:rsidP="007B63C0">
                            <w:pPr>
                              <w:pStyle w:val="HTMLPreformatted"/>
                              <w:spacing w:line="244" w:lineRule="atLeast"/>
                              <w:rPr>
                                <w:color w:val="333333"/>
                              </w:rPr>
                            </w:pPr>
                            <w:r>
                              <w:rPr>
                                <w:color w:val="333333"/>
                              </w:rPr>
                              <w:t xml:space="preserve">fig1 </w:t>
                            </w:r>
                            <w:r>
                              <w:rPr>
                                <w:color w:val="666666"/>
                              </w:rPr>
                              <w:t>=</w:t>
                            </w:r>
                            <w:r>
                              <w:rPr>
                                <w:color w:val="333333"/>
                              </w:rPr>
                              <w:t xml:space="preserve"> </w:t>
                            </w:r>
                            <w:proofErr w:type="spellStart"/>
                            <w:r>
                              <w:rPr>
                                <w:color w:val="333333"/>
                              </w:rPr>
                              <w:t>plt</w:t>
                            </w:r>
                            <w:r>
                              <w:rPr>
                                <w:color w:val="666666"/>
                              </w:rPr>
                              <w:t>.</w:t>
                            </w:r>
                            <w:r>
                              <w:rPr>
                                <w:color w:val="333333"/>
                              </w:rPr>
                              <w:t>figure</w:t>
                            </w:r>
                            <w:proofErr w:type="spellEnd"/>
                            <w:r>
                              <w:rPr>
                                <w:color w:val="333333"/>
                              </w:rPr>
                              <w:t>()</w:t>
                            </w:r>
                          </w:p>
                          <w:p w14:paraId="69FD5065" w14:textId="77777777" w:rsidR="007B63C0" w:rsidRDefault="007B63C0" w:rsidP="007B63C0">
                            <w:pPr>
                              <w:pStyle w:val="HTMLPreformatted"/>
                              <w:spacing w:line="244" w:lineRule="atLeast"/>
                              <w:rPr>
                                <w:color w:val="333333"/>
                              </w:rPr>
                            </w:pPr>
                            <w:proofErr w:type="spellStart"/>
                            <w:r>
                              <w:rPr>
                                <w:color w:val="333333"/>
                              </w:rPr>
                              <w:t>plt</w:t>
                            </w:r>
                            <w:r>
                              <w:rPr>
                                <w:color w:val="666666"/>
                              </w:rPr>
                              <w:t>.</w:t>
                            </w:r>
                            <w:r>
                              <w:rPr>
                                <w:color w:val="333333"/>
                              </w:rPr>
                              <w:t>xlabel</w:t>
                            </w:r>
                            <w:proofErr w:type="spellEnd"/>
                            <w:r>
                              <w:rPr>
                                <w:color w:val="333333"/>
                              </w:rPr>
                              <w:t>(</w:t>
                            </w:r>
                            <w:r>
                              <w:rPr>
                                <w:color w:val="BA2121"/>
                              </w:rPr>
                              <w:t xml:space="preserve">'Area in 1000 </w:t>
                            </w:r>
                            <w:proofErr w:type="spellStart"/>
                            <w:r>
                              <w:rPr>
                                <w:color w:val="BA2121"/>
                              </w:rPr>
                              <w:t>sq</w:t>
                            </w:r>
                            <w:proofErr w:type="spellEnd"/>
                            <w:r>
                              <w:rPr>
                                <w:color w:val="BA2121"/>
                              </w:rPr>
                              <w:t xml:space="preserve"> ft'</w:t>
                            </w:r>
                            <w:r>
                              <w:rPr>
                                <w:color w:val="333333"/>
                              </w:rPr>
                              <w:t>)</w:t>
                            </w:r>
                          </w:p>
                          <w:p w14:paraId="36021047" w14:textId="77777777" w:rsidR="007B63C0" w:rsidRDefault="007B63C0" w:rsidP="007B63C0">
                            <w:pPr>
                              <w:pStyle w:val="HTMLPreformatted"/>
                              <w:spacing w:line="244" w:lineRule="atLeast"/>
                              <w:rPr>
                                <w:color w:val="333333"/>
                              </w:rPr>
                            </w:pPr>
                            <w:proofErr w:type="spellStart"/>
                            <w:r>
                              <w:rPr>
                                <w:color w:val="333333"/>
                              </w:rPr>
                              <w:t>plt</w:t>
                            </w:r>
                            <w:r>
                              <w:rPr>
                                <w:color w:val="666666"/>
                              </w:rPr>
                              <w:t>.</w:t>
                            </w:r>
                            <w:r>
                              <w:rPr>
                                <w:color w:val="333333"/>
                              </w:rPr>
                              <w:t>ylabel</w:t>
                            </w:r>
                            <w:proofErr w:type="spellEnd"/>
                            <w:r>
                              <w:rPr>
                                <w:color w:val="333333"/>
                              </w:rPr>
                              <w:t>(</w:t>
                            </w:r>
                            <w:r>
                              <w:rPr>
                                <w:color w:val="BA2121"/>
                              </w:rPr>
                              <w:t>'Price'</w:t>
                            </w:r>
                            <w:r>
                              <w:rPr>
                                <w:color w:val="333333"/>
                              </w:rPr>
                              <w:t>)</w:t>
                            </w:r>
                          </w:p>
                          <w:p w14:paraId="0837489E" w14:textId="77777777" w:rsidR="007B63C0" w:rsidRDefault="007B63C0" w:rsidP="007B63C0">
                            <w:pPr>
                              <w:pStyle w:val="HTMLPreformatted"/>
                              <w:spacing w:line="244" w:lineRule="atLeast"/>
                              <w:rPr>
                                <w:color w:val="333333"/>
                              </w:rPr>
                            </w:pPr>
                            <w:proofErr w:type="spellStart"/>
                            <w:r>
                              <w:rPr>
                                <w:color w:val="333333"/>
                              </w:rPr>
                              <w:t>plt</w:t>
                            </w:r>
                            <w:r>
                              <w:rPr>
                                <w:color w:val="666666"/>
                              </w:rPr>
                              <w:t>.</w:t>
                            </w:r>
                            <w:r>
                              <w:rPr>
                                <w:color w:val="333333"/>
                              </w:rPr>
                              <w:t>plot</w:t>
                            </w:r>
                            <w:proofErr w:type="spellEnd"/>
                            <w:r>
                              <w:rPr>
                                <w:color w:val="333333"/>
                              </w:rPr>
                              <w:t>(xs,</w:t>
                            </w:r>
                            <w:proofErr w:type="spellStart"/>
                            <w:r>
                              <w:rPr>
                                <w:color w:val="333333"/>
                              </w:rPr>
                              <w:t>ys</w:t>
                            </w:r>
                            <w:proofErr w:type="spellEnd"/>
                            <w:r>
                              <w:rPr>
                                <w:color w:val="333333"/>
                              </w:rPr>
                              <w:t>,</w:t>
                            </w:r>
                            <w:r>
                              <w:rPr>
                                <w:color w:val="BA2121"/>
                              </w:rPr>
                              <w:t>'</w:t>
                            </w:r>
                            <w:proofErr w:type="spellStart"/>
                            <w:r>
                              <w:rPr>
                                <w:color w:val="BA2121"/>
                              </w:rPr>
                              <w:t>r'</w:t>
                            </w:r>
                            <w:r>
                              <w:rPr>
                                <w:color w:val="333333"/>
                              </w:rPr>
                              <w:t>,linewidth</w:t>
                            </w:r>
                            <w:proofErr w:type="spellEnd"/>
                            <w:r>
                              <w:rPr>
                                <w:color w:val="666666"/>
                              </w:rPr>
                              <w:t>=2</w:t>
                            </w:r>
                            <w:r>
                              <w:rPr>
                                <w:color w:val="333333"/>
                              </w:rPr>
                              <w:t xml:space="preserve">)  </w:t>
                            </w:r>
                            <w:r>
                              <w:rPr>
                                <w:i/>
                                <w:iCs/>
                                <w:color w:val="408080"/>
                              </w:rPr>
                              <w:t># plots fitted line in red</w:t>
                            </w:r>
                          </w:p>
                          <w:p w14:paraId="4BE97A30" w14:textId="77777777" w:rsidR="007B63C0" w:rsidRDefault="007B63C0" w:rsidP="007B63C0">
                            <w:pPr>
                              <w:pStyle w:val="HTMLPreformatted"/>
                              <w:spacing w:line="244" w:lineRule="atLeast"/>
                              <w:rPr>
                                <w:color w:val="333333"/>
                              </w:rPr>
                            </w:pPr>
                            <w:proofErr w:type="spellStart"/>
                            <w:r>
                              <w:rPr>
                                <w:color w:val="333333"/>
                              </w:rPr>
                              <w:t>plt</w:t>
                            </w:r>
                            <w:r>
                              <w:rPr>
                                <w:color w:val="666666"/>
                              </w:rPr>
                              <w:t>.</w:t>
                            </w:r>
                            <w:r>
                              <w:rPr>
                                <w:color w:val="333333"/>
                              </w:rPr>
                              <w:t>scatter</w:t>
                            </w:r>
                            <w:proofErr w:type="spellEnd"/>
                            <w:r>
                              <w:rPr>
                                <w:color w:val="333333"/>
                              </w:rPr>
                              <w:t>(</w:t>
                            </w:r>
                            <w:proofErr w:type="spellStart"/>
                            <w:r>
                              <w:rPr>
                                <w:color w:val="333333"/>
                              </w:rPr>
                              <w:t>x,y</w:t>
                            </w:r>
                            <w:proofErr w:type="spellEnd"/>
                            <w:r>
                              <w:rPr>
                                <w:color w:val="333333"/>
                              </w:rPr>
                              <w:t xml:space="preserve">); </w:t>
                            </w:r>
                            <w:r>
                              <w:rPr>
                                <w:i/>
                                <w:iCs/>
                                <w:color w:val="408080"/>
                              </w:rPr>
                              <w:t># plots real data(</w:t>
                            </w:r>
                            <w:proofErr w:type="spellStart"/>
                            <w:r>
                              <w:rPr>
                                <w:i/>
                                <w:iCs/>
                                <w:color w:val="408080"/>
                              </w:rPr>
                              <w:t>x,y</w:t>
                            </w:r>
                            <w:proofErr w:type="spellEnd"/>
                            <w:r>
                              <w:rPr>
                                <w:i/>
                                <w:iCs/>
                                <w:color w:val="408080"/>
                              </w:rPr>
                              <w:t>) in blue dot</w:t>
                            </w:r>
                          </w:p>
                          <w:p w14:paraId="57016465" w14:textId="77777777" w:rsidR="007B63C0" w:rsidRDefault="007B63C0" w:rsidP="007B63C0">
                            <w:pPr>
                              <w:pStyle w:val="HTMLPreformatted"/>
                              <w:spacing w:line="244" w:lineRule="atLeast"/>
                              <w:rPr>
                                <w:color w:val="333333"/>
                              </w:rPr>
                            </w:pPr>
                            <w:proofErr w:type="spellStart"/>
                            <w:r>
                              <w:rPr>
                                <w:color w:val="333333"/>
                              </w:rPr>
                              <w:t>plt</w:t>
                            </w:r>
                            <w:r>
                              <w:rPr>
                                <w:color w:val="666666"/>
                              </w:rPr>
                              <w:t>.</w:t>
                            </w:r>
                            <w:r>
                              <w:rPr>
                                <w:color w:val="333333"/>
                              </w:rPr>
                              <w:t>show</w:t>
                            </w:r>
                            <w:proofErr w:type="spellEnd"/>
                            <w:r>
                              <w:rPr>
                                <w:color w:val="333333"/>
                              </w:rPr>
                              <w:t>()</w:t>
                            </w:r>
                          </w:p>
                          <w:p w14:paraId="6B75522D" w14:textId="77777777" w:rsidR="007B63C0" w:rsidRDefault="007B63C0" w:rsidP="007B63C0"/>
                          <w:p w14:paraId="4B8E65B7" w14:textId="77777777" w:rsidR="0015361A" w:rsidRDefault="0015361A" w:rsidP="001536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8D796A" id="Text Box 23" o:spid="_x0000_s1030" type="#_x0000_t202" style="width:467.05pt;height:2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" fillcolor="white [3201]" strokeweight=".5pt">
                <v:textbox>
                  <w:txbxContent>
                    <w:p w14:paraId="0FF980C8" w14:textId="77777777" w:rsidR="007B63C0" w:rsidRDefault="007B63C0" w:rsidP="007B63C0">
                      <w:pPr>
                        <w:pStyle w:val="HTMLPreformatted"/>
                        <w:spacing w:line="244" w:lineRule="atLeast"/>
                        <w:rPr>
                          <w:color w:val="333333"/>
                        </w:rPr>
                      </w:pPr>
                      <w:r>
                        <w:rPr>
                          <w:b/>
                          <w:bCs/>
                          <w:color w:val="008000"/>
                        </w:rPr>
                        <w:t>import</w:t>
                      </w:r>
                      <w:r>
                        <w:rPr>
                          <w:color w:val="333333"/>
                        </w:rPr>
                        <w:t xml:space="preserve"> </w:t>
                      </w:r>
                      <w:proofErr w:type="spellStart"/>
                      <w:r>
                        <w:rPr>
                          <w:b/>
                          <w:bCs/>
                          <w:color w:val="0000FF"/>
                        </w:rPr>
                        <w:t>numpy</w:t>
                      </w:r>
                      <w:proofErr w:type="spellEnd"/>
                      <w:r>
                        <w:rPr>
                          <w:color w:val="333333"/>
                        </w:rPr>
                        <w:t xml:space="preserve"> </w:t>
                      </w:r>
                      <w:r>
                        <w:rPr>
                          <w:b/>
                          <w:bCs/>
                          <w:color w:val="008000"/>
                        </w:rPr>
                        <w:t>as</w:t>
                      </w:r>
                      <w:r>
                        <w:rPr>
                          <w:color w:val="333333"/>
                        </w:rPr>
                        <w:t xml:space="preserve"> </w:t>
                      </w:r>
                      <w:r>
                        <w:rPr>
                          <w:b/>
                          <w:bCs/>
                          <w:color w:val="0000FF"/>
                        </w:rPr>
                        <w:t>np</w:t>
                      </w:r>
                    </w:p>
                    <w:p w14:paraId="71CE24A3" w14:textId="77777777" w:rsidR="007B63C0" w:rsidRDefault="007B63C0" w:rsidP="007B63C0">
                      <w:pPr>
                        <w:pStyle w:val="HTMLPreformatted"/>
                        <w:spacing w:line="244" w:lineRule="atLeast"/>
                        <w:rPr>
                          <w:color w:val="333333"/>
                        </w:rPr>
                      </w:pPr>
                      <w:r>
                        <w:rPr>
                          <w:color w:val="333333"/>
                        </w:rPr>
                        <w:t xml:space="preserve">x </w:t>
                      </w:r>
                      <w:r>
                        <w:rPr>
                          <w:color w:val="666666"/>
                        </w:rPr>
                        <w:t>=</w:t>
                      </w:r>
                      <w:r>
                        <w:rPr>
                          <w:color w:val="333333"/>
                        </w:rPr>
                        <w:t xml:space="preserve"> </w:t>
                      </w:r>
                      <w:proofErr w:type="spellStart"/>
                      <w:r>
                        <w:rPr>
                          <w:color w:val="333333"/>
                        </w:rPr>
                        <w:t>np</w:t>
                      </w:r>
                      <w:r>
                        <w:rPr>
                          <w:color w:val="666666"/>
                        </w:rPr>
                        <w:t>.</w:t>
                      </w:r>
                      <w:r>
                        <w:rPr>
                          <w:color w:val="333333"/>
                        </w:rPr>
                        <w:t>array</w:t>
                      </w:r>
                      <w:proofErr w:type="spellEnd"/>
                      <w:r>
                        <w:rPr>
                          <w:color w:val="333333"/>
                        </w:rPr>
                        <w:t>([</w:t>
                      </w:r>
                      <w:r>
                        <w:rPr>
                          <w:color w:val="666666"/>
                        </w:rPr>
                        <w:t>0.846</w:t>
                      </w:r>
                      <w:r>
                        <w:rPr>
                          <w:color w:val="333333"/>
                        </w:rPr>
                        <w:t>,</w:t>
                      </w:r>
                      <w:r>
                        <w:rPr>
                          <w:color w:val="666666"/>
                        </w:rPr>
                        <w:t>1.324</w:t>
                      </w:r>
                      <w:r>
                        <w:rPr>
                          <w:color w:val="333333"/>
                        </w:rPr>
                        <w:t>,</w:t>
                      </w:r>
                      <w:r>
                        <w:rPr>
                          <w:color w:val="666666"/>
                        </w:rPr>
                        <w:t>1.150</w:t>
                      </w:r>
                      <w:r>
                        <w:rPr>
                          <w:color w:val="333333"/>
                        </w:rPr>
                        <w:t>,</w:t>
                      </w:r>
                      <w:r>
                        <w:rPr>
                          <w:color w:val="666666"/>
                        </w:rPr>
                        <w:t>3.037</w:t>
                      </w:r>
                      <w:r>
                        <w:rPr>
                          <w:color w:val="333333"/>
                        </w:rPr>
                        <w:t>,</w:t>
                      </w:r>
                      <w:r>
                        <w:rPr>
                          <w:color w:val="666666"/>
                        </w:rPr>
                        <w:t>3.984</w:t>
                      </w:r>
                      <w:r>
                        <w:rPr>
                          <w:color w:val="333333"/>
                        </w:rPr>
                        <w:t>])</w:t>
                      </w:r>
                    </w:p>
                    <w:p w14:paraId="0C6072F6" w14:textId="77777777" w:rsidR="007B63C0" w:rsidRDefault="007B63C0" w:rsidP="007B63C0">
                      <w:pPr>
                        <w:pStyle w:val="HTMLPreformatted"/>
                        <w:spacing w:line="244" w:lineRule="atLeast"/>
                        <w:rPr>
                          <w:color w:val="333333"/>
                        </w:rPr>
                      </w:pPr>
                      <w:r>
                        <w:rPr>
                          <w:color w:val="333333"/>
                        </w:rPr>
                        <w:t xml:space="preserve">y </w:t>
                      </w:r>
                      <w:r>
                        <w:rPr>
                          <w:color w:val="666666"/>
                        </w:rPr>
                        <w:t>=</w:t>
                      </w:r>
                      <w:r>
                        <w:rPr>
                          <w:color w:val="333333"/>
                        </w:rPr>
                        <w:t xml:space="preserve"> </w:t>
                      </w:r>
                      <w:proofErr w:type="spellStart"/>
                      <w:r>
                        <w:rPr>
                          <w:color w:val="333333"/>
                        </w:rPr>
                        <w:t>np</w:t>
                      </w:r>
                      <w:r>
                        <w:rPr>
                          <w:color w:val="666666"/>
                        </w:rPr>
                        <w:t>.</w:t>
                      </w:r>
                      <w:r>
                        <w:rPr>
                          <w:color w:val="333333"/>
                        </w:rPr>
                        <w:t>array</w:t>
                      </w:r>
                      <w:proofErr w:type="spellEnd"/>
                      <w:r>
                        <w:rPr>
                          <w:color w:val="333333"/>
                        </w:rPr>
                        <w:t>([</w:t>
                      </w:r>
                      <w:r>
                        <w:rPr>
                          <w:color w:val="666666"/>
                        </w:rPr>
                        <w:t>115.00</w:t>
                      </w:r>
                      <w:r>
                        <w:rPr>
                          <w:color w:val="333333"/>
                        </w:rPr>
                        <w:t>,</w:t>
                      </w:r>
                      <w:r>
                        <w:rPr>
                          <w:color w:val="666666"/>
                        </w:rPr>
                        <w:t>234.50</w:t>
                      </w:r>
                      <w:r>
                        <w:rPr>
                          <w:color w:val="333333"/>
                        </w:rPr>
                        <w:t>,</w:t>
                      </w:r>
                      <w:r>
                        <w:rPr>
                          <w:color w:val="666666"/>
                        </w:rPr>
                        <w:t>198.00</w:t>
                      </w:r>
                      <w:r>
                        <w:rPr>
                          <w:color w:val="333333"/>
                        </w:rPr>
                        <w:t>,</w:t>
                      </w:r>
                      <w:r>
                        <w:rPr>
                          <w:color w:val="666666"/>
                        </w:rPr>
                        <w:t>528.00</w:t>
                      </w:r>
                      <w:r>
                        <w:rPr>
                          <w:color w:val="333333"/>
                        </w:rPr>
                        <w:t>,</w:t>
                      </w:r>
                      <w:r>
                        <w:rPr>
                          <w:color w:val="666666"/>
                        </w:rPr>
                        <w:t>572.50</w:t>
                      </w:r>
                      <w:r>
                        <w:rPr>
                          <w:color w:val="333333"/>
                        </w:rPr>
                        <w:t>])</w:t>
                      </w:r>
                    </w:p>
                    <w:p w14:paraId="6B26F0A6" w14:textId="77777777" w:rsidR="007B63C0" w:rsidRDefault="007B63C0" w:rsidP="007B63C0">
                      <w:pPr>
                        <w:pStyle w:val="HTMLPreformatted"/>
                        <w:spacing w:line="244" w:lineRule="atLeast"/>
                        <w:rPr>
                          <w:color w:val="333333"/>
                        </w:rPr>
                      </w:pPr>
                    </w:p>
                    <w:p w14:paraId="4FEB13BA" w14:textId="77777777" w:rsidR="007B63C0" w:rsidRDefault="007B63C0" w:rsidP="007B63C0">
                      <w:pPr>
                        <w:pStyle w:val="HTMLPreformatted"/>
                        <w:spacing w:line="244" w:lineRule="atLeast"/>
                        <w:rPr>
                          <w:color w:val="333333"/>
                        </w:rPr>
                      </w:pPr>
                      <w:r>
                        <w:rPr>
                          <w:color w:val="333333"/>
                        </w:rPr>
                        <w:t xml:space="preserve">c </w:t>
                      </w:r>
                      <w:r>
                        <w:rPr>
                          <w:color w:val="666666"/>
                        </w:rPr>
                        <w:t>=</w:t>
                      </w:r>
                      <w:r>
                        <w:rPr>
                          <w:color w:val="333333"/>
                        </w:rPr>
                        <w:t xml:space="preserve"> </w:t>
                      </w:r>
                      <w:r>
                        <w:rPr>
                          <w:color w:val="666666"/>
                        </w:rPr>
                        <w:t>23.1</w:t>
                      </w:r>
                    </w:p>
                    <w:p w14:paraId="0860B77E" w14:textId="77777777" w:rsidR="007B63C0" w:rsidRDefault="007B63C0" w:rsidP="007B63C0">
                      <w:pPr>
                        <w:pStyle w:val="HTMLPreformatted"/>
                        <w:spacing w:line="244" w:lineRule="atLeast"/>
                        <w:rPr>
                          <w:color w:val="333333"/>
                        </w:rPr>
                      </w:pPr>
                      <w:r>
                        <w:rPr>
                          <w:color w:val="333333"/>
                        </w:rPr>
                        <w:t xml:space="preserve">m </w:t>
                      </w:r>
                      <w:r>
                        <w:rPr>
                          <w:color w:val="666666"/>
                        </w:rPr>
                        <w:t>=</w:t>
                      </w:r>
                      <w:r>
                        <w:rPr>
                          <w:color w:val="333333"/>
                        </w:rPr>
                        <w:t xml:space="preserve"> </w:t>
                      </w:r>
                      <w:r>
                        <w:rPr>
                          <w:color w:val="666666"/>
                        </w:rPr>
                        <w:t>148.2</w:t>
                      </w:r>
                    </w:p>
                    <w:p w14:paraId="016C05FD" w14:textId="77777777" w:rsidR="007B63C0" w:rsidRDefault="007B63C0" w:rsidP="007B63C0">
                      <w:pPr>
                        <w:pStyle w:val="HTMLPreformatted"/>
                        <w:spacing w:line="244" w:lineRule="atLeast"/>
                        <w:rPr>
                          <w:color w:val="333333"/>
                        </w:rPr>
                      </w:pPr>
                    </w:p>
                    <w:p w14:paraId="282E6AA4" w14:textId="77777777" w:rsidR="007B63C0" w:rsidRDefault="007B63C0" w:rsidP="007B63C0">
                      <w:pPr>
                        <w:pStyle w:val="HTMLPreformatted"/>
                        <w:spacing w:line="244" w:lineRule="atLeast"/>
                        <w:rPr>
                          <w:color w:val="333333"/>
                        </w:rPr>
                      </w:pPr>
                      <w:r>
                        <w:rPr>
                          <w:b/>
                          <w:bCs/>
                          <w:color w:val="008000"/>
                        </w:rPr>
                        <w:t>import</w:t>
                      </w:r>
                      <w:r>
                        <w:rPr>
                          <w:color w:val="333333"/>
                        </w:rPr>
                        <w:t xml:space="preserve"> </w:t>
                      </w:r>
                      <w:proofErr w:type="spellStart"/>
                      <w:r>
                        <w:rPr>
                          <w:b/>
                          <w:bCs/>
                          <w:color w:val="0000FF"/>
                        </w:rPr>
                        <w:t>matplotlib.pyplot</w:t>
                      </w:r>
                      <w:proofErr w:type="spellEnd"/>
                      <w:r>
                        <w:rPr>
                          <w:color w:val="333333"/>
                        </w:rPr>
                        <w:t xml:space="preserve"> </w:t>
                      </w:r>
                      <w:r>
                        <w:rPr>
                          <w:b/>
                          <w:bCs/>
                          <w:color w:val="008000"/>
                        </w:rPr>
                        <w:t>as</w:t>
                      </w:r>
                      <w:r>
                        <w:rPr>
                          <w:color w:val="333333"/>
                        </w:rPr>
                        <w:t xml:space="preserve"> </w:t>
                      </w:r>
                      <w:proofErr w:type="spellStart"/>
                      <w:r>
                        <w:rPr>
                          <w:b/>
                          <w:bCs/>
                          <w:color w:val="0000FF"/>
                        </w:rPr>
                        <w:t>plt</w:t>
                      </w:r>
                      <w:proofErr w:type="spellEnd"/>
                    </w:p>
                    <w:p w14:paraId="17BDE41B" w14:textId="77777777" w:rsidR="007B63C0" w:rsidRDefault="007B63C0" w:rsidP="007B63C0">
                      <w:pPr>
                        <w:pStyle w:val="HTMLPreformatted"/>
                        <w:spacing w:line="244" w:lineRule="atLeast"/>
                        <w:rPr>
                          <w:color w:val="333333"/>
                        </w:rPr>
                      </w:pPr>
                      <w:proofErr w:type="spellStart"/>
                      <w:r>
                        <w:rPr>
                          <w:color w:val="333333"/>
                        </w:rPr>
                        <w:t>xs</w:t>
                      </w:r>
                      <w:proofErr w:type="spellEnd"/>
                      <w:r>
                        <w:rPr>
                          <w:color w:val="333333"/>
                        </w:rPr>
                        <w:t xml:space="preserve"> </w:t>
                      </w:r>
                      <w:r>
                        <w:rPr>
                          <w:color w:val="666666"/>
                        </w:rPr>
                        <w:t>=</w:t>
                      </w:r>
                      <w:r>
                        <w:rPr>
                          <w:color w:val="333333"/>
                        </w:rPr>
                        <w:t xml:space="preserve"> </w:t>
                      </w:r>
                      <w:proofErr w:type="spellStart"/>
                      <w:r>
                        <w:rPr>
                          <w:color w:val="333333"/>
                        </w:rPr>
                        <w:t>np</w:t>
                      </w:r>
                      <w:r>
                        <w:rPr>
                          <w:color w:val="666666"/>
                        </w:rPr>
                        <w:t>.</w:t>
                      </w:r>
                      <w:r>
                        <w:rPr>
                          <w:color w:val="333333"/>
                        </w:rPr>
                        <w:t>linspace</w:t>
                      </w:r>
                      <w:proofErr w:type="spellEnd"/>
                      <w:r>
                        <w:rPr>
                          <w:color w:val="333333"/>
                        </w:rPr>
                        <w:t>(</w:t>
                      </w:r>
                      <w:r>
                        <w:rPr>
                          <w:color w:val="666666"/>
                        </w:rPr>
                        <w:t>0</w:t>
                      </w:r>
                      <w:r>
                        <w:rPr>
                          <w:color w:val="333333"/>
                        </w:rPr>
                        <w:t>,</w:t>
                      </w:r>
                      <w:r>
                        <w:rPr>
                          <w:color w:val="666666"/>
                        </w:rPr>
                        <w:t>5</w:t>
                      </w:r>
                      <w:r>
                        <w:rPr>
                          <w:color w:val="333333"/>
                        </w:rPr>
                        <w:t>,</w:t>
                      </w:r>
                      <w:r>
                        <w:rPr>
                          <w:color w:val="666666"/>
                        </w:rPr>
                        <w:t>5</w:t>
                      </w:r>
                      <w:r>
                        <w:rPr>
                          <w:color w:val="333333"/>
                        </w:rPr>
                        <w:t>)</w:t>
                      </w:r>
                    </w:p>
                    <w:p w14:paraId="6AE4AC92" w14:textId="77777777" w:rsidR="007B63C0" w:rsidRDefault="007B63C0" w:rsidP="007B63C0">
                      <w:pPr>
                        <w:pStyle w:val="HTMLPreformatted"/>
                        <w:spacing w:line="244" w:lineRule="atLeast"/>
                        <w:rPr>
                          <w:color w:val="333333"/>
                        </w:rPr>
                      </w:pPr>
                      <w:proofErr w:type="spellStart"/>
                      <w:r>
                        <w:rPr>
                          <w:color w:val="333333"/>
                        </w:rPr>
                        <w:t>ys</w:t>
                      </w:r>
                      <w:proofErr w:type="spellEnd"/>
                      <w:r>
                        <w:rPr>
                          <w:color w:val="333333"/>
                        </w:rPr>
                        <w:t xml:space="preserve"> </w:t>
                      </w:r>
                      <w:r>
                        <w:rPr>
                          <w:color w:val="666666"/>
                        </w:rPr>
                        <w:t>=</w:t>
                      </w:r>
                      <w:r>
                        <w:rPr>
                          <w:color w:val="333333"/>
                        </w:rPr>
                        <w:t xml:space="preserve"> c </w:t>
                      </w:r>
                      <w:r>
                        <w:rPr>
                          <w:color w:val="666666"/>
                        </w:rPr>
                        <w:t>+</w:t>
                      </w:r>
                      <w:r>
                        <w:rPr>
                          <w:color w:val="333333"/>
                        </w:rPr>
                        <w:t xml:space="preserve"> m</w:t>
                      </w:r>
                      <w:r>
                        <w:rPr>
                          <w:color w:val="666666"/>
                        </w:rPr>
                        <w:t>*</w:t>
                      </w:r>
                      <w:proofErr w:type="spellStart"/>
                      <w:r>
                        <w:rPr>
                          <w:color w:val="333333"/>
                        </w:rPr>
                        <w:t>xs</w:t>
                      </w:r>
                      <w:proofErr w:type="spellEnd"/>
                    </w:p>
                    <w:p w14:paraId="61BD4D8B" w14:textId="77777777" w:rsidR="007B63C0" w:rsidRDefault="007B63C0" w:rsidP="007B63C0">
                      <w:pPr>
                        <w:pStyle w:val="HTMLPreformatted"/>
                        <w:spacing w:line="244" w:lineRule="atLeast"/>
                        <w:rPr>
                          <w:color w:val="333333"/>
                        </w:rPr>
                      </w:pPr>
                    </w:p>
                    <w:p w14:paraId="3654B054" w14:textId="77777777" w:rsidR="007B63C0" w:rsidRDefault="007B63C0" w:rsidP="007B63C0">
                      <w:pPr>
                        <w:pStyle w:val="HTMLPreformatted"/>
                        <w:spacing w:line="244" w:lineRule="atLeast"/>
                        <w:rPr>
                          <w:color w:val="333333"/>
                        </w:rPr>
                      </w:pPr>
                      <w:r>
                        <w:rPr>
                          <w:color w:val="333333"/>
                        </w:rPr>
                        <w:t xml:space="preserve">fig1 </w:t>
                      </w:r>
                      <w:r>
                        <w:rPr>
                          <w:color w:val="666666"/>
                        </w:rPr>
                        <w:t>=</w:t>
                      </w:r>
                      <w:r>
                        <w:rPr>
                          <w:color w:val="333333"/>
                        </w:rPr>
                        <w:t xml:space="preserve"> </w:t>
                      </w:r>
                      <w:proofErr w:type="spellStart"/>
                      <w:r>
                        <w:rPr>
                          <w:color w:val="333333"/>
                        </w:rPr>
                        <w:t>plt</w:t>
                      </w:r>
                      <w:r>
                        <w:rPr>
                          <w:color w:val="666666"/>
                        </w:rPr>
                        <w:t>.</w:t>
                      </w:r>
                      <w:r>
                        <w:rPr>
                          <w:color w:val="333333"/>
                        </w:rPr>
                        <w:t>figure</w:t>
                      </w:r>
                      <w:proofErr w:type="spellEnd"/>
                      <w:r>
                        <w:rPr>
                          <w:color w:val="333333"/>
                        </w:rPr>
                        <w:t>()</w:t>
                      </w:r>
                    </w:p>
                    <w:p w14:paraId="69FD5065" w14:textId="77777777" w:rsidR="007B63C0" w:rsidRDefault="007B63C0" w:rsidP="007B63C0">
                      <w:pPr>
                        <w:pStyle w:val="HTMLPreformatted"/>
                        <w:spacing w:line="244" w:lineRule="atLeast"/>
                        <w:rPr>
                          <w:color w:val="333333"/>
                        </w:rPr>
                      </w:pPr>
                      <w:proofErr w:type="spellStart"/>
                      <w:r>
                        <w:rPr>
                          <w:color w:val="333333"/>
                        </w:rPr>
                        <w:t>plt</w:t>
                      </w:r>
                      <w:r>
                        <w:rPr>
                          <w:color w:val="666666"/>
                        </w:rPr>
                        <w:t>.</w:t>
                      </w:r>
                      <w:r>
                        <w:rPr>
                          <w:color w:val="333333"/>
                        </w:rPr>
                        <w:t>xlabel</w:t>
                      </w:r>
                      <w:proofErr w:type="spellEnd"/>
                      <w:r>
                        <w:rPr>
                          <w:color w:val="333333"/>
                        </w:rPr>
                        <w:t>(</w:t>
                      </w:r>
                      <w:r>
                        <w:rPr>
                          <w:color w:val="BA2121"/>
                        </w:rPr>
                        <w:t xml:space="preserve">'Area in 1000 </w:t>
                      </w:r>
                      <w:proofErr w:type="spellStart"/>
                      <w:r>
                        <w:rPr>
                          <w:color w:val="BA2121"/>
                        </w:rPr>
                        <w:t>sq</w:t>
                      </w:r>
                      <w:proofErr w:type="spellEnd"/>
                      <w:r>
                        <w:rPr>
                          <w:color w:val="BA2121"/>
                        </w:rPr>
                        <w:t xml:space="preserve"> ft'</w:t>
                      </w:r>
                      <w:r>
                        <w:rPr>
                          <w:color w:val="333333"/>
                        </w:rPr>
                        <w:t>)</w:t>
                      </w:r>
                    </w:p>
                    <w:p w14:paraId="36021047" w14:textId="77777777" w:rsidR="007B63C0" w:rsidRDefault="007B63C0" w:rsidP="007B63C0">
                      <w:pPr>
                        <w:pStyle w:val="HTMLPreformatted"/>
                        <w:spacing w:line="244" w:lineRule="atLeast"/>
                        <w:rPr>
                          <w:color w:val="333333"/>
                        </w:rPr>
                      </w:pPr>
                      <w:proofErr w:type="spellStart"/>
                      <w:r>
                        <w:rPr>
                          <w:color w:val="333333"/>
                        </w:rPr>
                        <w:t>plt</w:t>
                      </w:r>
                      <w:r>
                        <w:rPr>
                          <w:color w:val="666666"/>
                        </w:rPr>
                        <w:t>.</w:t>
                      </w:r>
                      <w:r>
                        <w:rPr>
                          <w:color w:val="333333"/>
                        </w:rPr>
                        <w:t>ylabel</w:t>
                      </w:r>
                      <w:proofErr w:type="spellEnd"/>
                      <w:r>
                        <w:rPr>
                          <w:color w:val="333333"/>
                        </w:rPr>
                        <w:t>(</w:t>
                      </w:r>
                      <w:r>
                        <w:rPr>
                          <w:color w:val="BA2121"/>
                        </w:rPr>
                        <w:t>'Price'</w:t>
                      </w:r>
                      <w:r>
                        <w:rPr>
                          <w:color w:val="333333"/>
                        </w:rPr>
                        <w:t>)</w:t>
                      </w:r>
                    </w:p>
                    <w:p w14:paraId="0837489E" w14:textId="77777777" w:rsidR="007B63C0" w:rsidRDefault="007B63C0" w:rsidP="007B63C0">
                      <w:pPr>
                        <w:pStyle w:val="HTMLPreformatted"/>
                        <w:spacing w:line="244" w:lineRule="atLeast"/>
                        <w:rPr>
                          <w:color w:val="333333"/>
                        </w:rPr>
                      </w:pPr>
                      <w:proofErr w:type="spellStart"/>
                      <w:r>
                        <w:rPr>
                          <w:color w:val="333333"/>
                        </w:rPr>
                        <w:t>plt</w:t>
                      </w:r>
                      <w:r>
                        <w:rPr>
                          <w:color w:val="666666"/>
                        </w:rPr>
                        <w:t>.</w:t>
                      </w:r>
                      <w:r>
                        <w:rPr>
                          <w:color w:val="333333"/>
                        </w:rPr>
                        <w:t>plot</w:t>
                      </w:r>
                      <w:proofErr w:type="spellEnd"/>
                      <w:r>
                        <w:rPr>
                          <w:color w:val="333333"/>
                        </w:rPr>
                        <w:t>(xs,</w:t>
                      </w:r>
                      <w:proofErr w:type="spellStart"/>
                      <w:r>
                        <w:rPr>
                          <w:color w:val="333333"/>
                        </w:rPr>
                        <w:t>ys</w:t>
                      </w:r>
                      <w:proofErr w:type="spellEnd"/>
                      <w:r>
                        <w:rPr>
                          <w:color w:val="333333"/>
                        </w:rPr>
                        <w:t>,</w:t>
                      </w:r>
                      <w:r>
                        <w:rPr>
                          <w:color w:val="BA2121"/>
                        </w:rPr>
                        <w:t>'</w:t>
                      </w:r>
                      <w:proofErr w:type="spellStart"/>
                      <w:r>
                        <w:rPr>
                          <w:color w:val="BA2121"/>
                        </w:rPr>
                        <w:t>r'</w:t>
                      </w:r>
                      <w:r>
                        <w:rPr>
                          <w:color w:val="333333"/>
                        </w:rPr>
                        <w:t>,linewidth</w:t>
                      </w:r>
                      <w:proofErr w:type="spellEnd"/>
                      <w:r>
                        <w:rPr>
                          <w:color w:val="666666"/>
                        </w:rPr>
                        <w:t>=2</w:t>
                      </w:r>
                      <w:r>
                        <w:rPr>
                          <w:color w:val="333333"/>
                        </w:rPr>
                        <w:t xml:space="preserve">)  </w:t>
                      </w:r>
                      <w:r>
                        <w:rPr>
                          <w:i/>
                          <w:iCs/>
                          <w:color w:val="408080"/>
                        </w:rPr>
                        <w:t># plots fitted line in red</w:t>
                      </w:r>
                    </w:p>
                    <w:p w14:paraId="4BE97A30" w14:textId="77777777" w:rsidR="007B63C0" w:rsidRDefault="007B63C0" w:rsidP="007B63C0">
                      <w:pPr>
                        <w:pStyle w:val="HTMLPreformatted"/>
                        <w:spacing w:line="244" w:lineRule="atLeast"/>
                        <w:rPr>
                          <w:color w:val="333333"/>
                        </w:rPr>
                      </w:pPr>
                      <w:proofErr w:type="spellStart"/>
                      <w:r>
                        <w:rPr>
                          <w:color w:val="333333"/>
                        </w:rPr>
                        <w:t>plt</w:t>
                      </w:r>
                      <w:r>
                        <w:rPr>
                          <w:color w:val="666666"/>
                        </w:rPr>
                        <w:t>.</w:t>
                      </w:r>
                      <w:r>
                        <w:rPr>
                          <w:color w:val="333333"/>
                        </w:rPr>
                        <w:t>scatter</w:t>
                      </w:r>
                      <w:proofErr w:type="spellEnd"/>
                      <w:r>
                        <w:rPr>
                          <w:color w:val="333333"/>
                        </w:rPr>
                        <w:t>(</w:t>
                      </w:r>
                      <w:proofErr w:type="spellStart"/>
                      <w:r>
                        <w:rPr>
                          <w:color w:val="333333"/>
                        </w:rPr>
                        <w:t>x,y</w:t>
                      </w:r>
                      <w:proofErr w:type="spellEnd"/>
                      <w:r>
                        <w:rPr>
                          <w:color w:val="333333"/>
                        </w:rPr>
                        <w:t xml:space="preserve">); </w:t>
                      </w:r>
                      <w:r>
                        <w:rPr>
                          <w:i/>
                          <w:iCs/>
                          <w:color w:val="408080"/>
                        </w:rPr>
                        <w:t># plots real data(</w:t>
                      </w:r>
                      <w:proofErr w:type="spellStart"/>
                      <w:r>
                        <w:rPr>
                          <w:i/>
                          <w:iCs/>
                          <w:color w:val="408080"/>
                        </w:rPr>
                        <w:t>x,y</w:t>
                      </w:r>
                      <w:proofErr w:type="spellEnd"/>
                      <w:r>
                        <w:rPr>
                          <w:i/>
                          <w:iCs/>
                          <w:color w:val="408080"/>
                        </w:rPr>
                        <w:t>) in blue dot</w:t>
                      </w:r>
                    </w:p>
                    <w:p w14:paraId="57016465" w14:textId="77777777" w:rsidR="007B63C0" w:rsidRDefault="007B63C0" w:rsidP="007B63C0">
                      <w:pPr>
                        <w:pStyle w:val="HTMLPreformatted"/>
                        <w:spacing w:line="244" w:lineRule="atLeast"/>
                        <w:rPr>
                          <w:color w:val="333333"/>
                        </w:rPr>
                      </w:pPr>
                      <w:proofErr w:type="spellStart"/>
                      <w:r>
                        <w:rPr>
                          <w:color w:val="333333"/>
                        </w:rPr>
                        <w:t>plt</w:t>
                      </w:r>
                      <w:r>
                        <w:rPr>
                          <w:color w:val="666666"/>
                        </w:rPr>
                        <w:t>.</w:t>
                      </w:r>
                      <w:r>
                        <w:rPr>
                          <w:color w:val="333333"/>
                        </w:rPr>
                        <w:t>show</w:t>
                      </w:r>
                      <w:proofErr w:type="spellEnd"/>
                      <w:r>
                        <w:rPr>
                          <w:color w:val="333333"/>
                        </w:rPr>
                        <w:t>()</w:t>
                      </w:r>
                    </w:p>
                    <w:p w14:paraId="6B75522D" w14:textId="77777777" w:rsidR="007B63C0" w:rsidRDefault="007B63C0" w:rsidP="007B63C0"/>
                    <w:p w14:paraId="4B8E65B7" w14:textId="77777777" w:rsidR="0015361A" w:rsidRDefault="0015361A" w:rsidP="0015361A"/>
                  </w:txbxContent>
                </v:textbox>
                <w10:anchorlock/>
              </v:shape>
            </w:pict>
          </mc:Fallback>
        </mc:AlternateContent>
      </w:r>
    </w:p>
    <w:p w14:paraId="630F2498" w14:textId="77777777" w:rsidR="007A603F" w:rsidRDefault="007A603F" w:rsidP="0015361A">
      <w:pPr>
        <w:rPr>
          <w:rFonts w:ascii="Times New Roman" w:eastAsiaTheme="minorEastAsia" w:hAnsi="Times New Roman" w:cs="Times New Roman"/>
          <w:b/>
          <w:bCs/>
          <w:sz w:val="24"/>
          <w:szCs w:val="24"/>
        </w:rPr>
      </w:pPr>
    </w:p>
    <w:p w14:paraId="0B89DA6F" w14:textId="064A14DD" w:rsidR="0015361A" w:rsidRDefault="0015361A" w:rsidP="0015361A">
      <w:pPr>
        <w:rPr>
          <w:rFonts w:ascii="Times New Roman" w:eastAsiaTheme="minorEastAsia" w:hAnsi="Times New Roman" w:cs="Times New Roman"/>
          <w:b/>
          <w:bCs/>
          <w:sz w:val="24"/>
          <w:szCs w:val="24"/>
        </w:rPr>
      </w:pPr>
      <w:r w:rsidRPr="0015361A">
        <w:rPr>
          <w:rFonts w:ascii="Times New Roman" w:eastAsiaTheme="minorEastAsia" w:hAnsi="Times New Roman" w:cs="Times New Roman"/>
          <w:b/>
          <w:bCs/>
          <w:sz w:val="24"/>
          <w:szCs w:val="24"/>
        </w:rPr>
        <w:t>Expected Output</w:t>
      </w:r>
    </w:p>
    <w:p w14:paraId="273DBB60" w14:textId="77777777" w:rsidR="007A603F" w:rsidRPr="0015361A" w:rsidRDefault="007A603F" w:rsidP="0015361A">
      <w:pPr>
        <w:rPr>
          <w:rFonts w:ascii="Times New Roman" w:eastAsiaTheme="minorEastAsia" w:hAnsi="Times New Roman" w:cs="Times New Roman"/>
          <w:b/>
          <w:bCs/>
          <w:sz w:val="24"/>
          <w:szCs w:val="24"/>
        </w:rPr>
      </w:pPr>
    </w:p>
    <w:p w14:paraId="07022138" w14:textId="4C62D843" w:rsidR="0015361A" w:rsidRDefault="007B63C0" w:rsidP="00B60F42">
      <w:pPr>
        <w:rPr>
          <w:rFonts w:ascii="Times New Roman" w:hAnsi="Times New Roman" w:cs="Times New Roman"/>
          <w:sz w:val="24"/>
          <w:szCs w:val="24"/>
          <w:u w:val="single"/>
        </w:rPr>
      </w:pPr>
      <w:r>
        <w:rPr>
          <w:noProof/>
          <w:color w:val="333333"/>
        </w:rPr>
        <w:drawing>
          <wp:inline distT="0" distB="0" distL="0" distR="0" wp14:anchorId="070F5F08" wp14:editId="4EA10590">
            <wp:extent cx="4511040" cy="2948056"/>
            <wp:effectExtent l="0" t="0" r="0" b="0"/>
            <wp:docPr id="36" name="Picture 3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527303" cy="2958684"/>
                    </a:xfrm>
                    <a:prstGeom prst="rect">
                      <a:avLst/>
                    </a:prstGeom>
                  </pic:spPr>
                </pic:pic>
              </a:graphicData>
            </a:graphic>
          </wp:inline>
        </w:drawing>
      </w:r>
    </w:p>
    <w:p w14:paraId="12A76235" w14:textId="77777777" w:rsidR="000209AE" w:rsidRDefault="000209AE">
      <w:pPr>
        <w:rPr>
          <w:ins w:id="1" w:author="#QIU YIHUI#" w:date="2021-07-30T19:14:00Z"/>
          <w:rFonts w:ascii="Times New Roman" w:hAnsi="Times New Roman" w:cs="Times New Roman"/>
          <w:sz w:val="24"/>
          <w:szCs w:val="24"/>
          <w:u w:val="single"/>
        </w:rPr>
      </w:pPr>
      <w:ins w:id="2" w:author="#QIU YIHUI#" w:date="2021-07-30T19:14:00Z">
        <w:r>
          <w:rPr>
            <w:rFonts w:ascii="Times New Roman" w:hAnsi="Times New Roman" w:cs="Times New Roman"/>
            <w:sz w:val="24"/>
            <w:szCs w:val="24"/>
            <w:u w:val="single"/>
          </w:rPr>
          <w:br w:type="page"/>
        </w:r>
      </w:ins>
    </w:p>
    <w:p w14:paraId="11E5FE42" w14:textId="6CFF2124" w:rsidR="00EC52B9" w:rsidRDefault="006068E2" w:rsidP="00B60F42">
      <w:pPr>
        <w:rPr>
          <w:rFonts w:ascii="Times New Roman" w:hAnsi="Times New Roman" w:cs="Times New Roman"/>
          <w:sz w:val="24"/>
          <w:szCs w:val="24"/>
        </w:rPr>
      </w:pPr>
      <w:r w:rsidRPr="00EC52B9">
        <w:rPr>
          <w:rFonts w:ascii="Times New Roman" w:hAnsi="Times New Roman" w:cs="Times New Roman"/>
          <w:sz w:val="24"/>
          <w:szCs w:val="24"/>
          <w:u w:val="single"/>
        </w:rPr>
        <w:lastRenderedPageBreak/>
        <w:t>Question 6:</w:t>
      </w:r>
      <w:r>
        <w:rPr>
          <w:rFonts w:ascii="Times New Roman" w:hAnsi="Times New Roman" w:cs="Times New Roman"/>
          <w:sz w:val="24"/>
          <w:szCs w:val="24"/>
        </w:rPr>
        <w:t xml:space="preserve"> </w:t>
      </w:r>
    </w:p>
    <w:p w14:paraId="61CE0478" w14:textId="237D1D9E" w:rsidR="0081545E" w:rsidRDefault="006068E2" w:rsidP="00B60F42">
      <w:pPr>
        <w:rPr>
          <w:rFonts w:ascii="Times New Roman" w:hAnsi="Times New Roman" w:cs="Times New Roman"/>
          <w:sz w:val="24"/>
          <w:szCs w:val="24"/>
        </w:rPr>
      </w:pPr>
      <w:r>
        <w:rPr>
          <w:rFonts w:ascii="Times New Roman" w:hAnsi="Times New Roman" w:cs="Times New Roman"/>
          <w:sz w:val="24"/>
          <w:szCs w:val="24"/>
        </w:rPr>
        <w:t>Suppose we have additional information on the houses in the form of number of bedrooms. The above table including this information is shown below:</w:t>
      </w:r>
    </w:p>
    <w:tbl>
      <w:tblPr>
        <w:tblStyle w:val="TableGrid"/>
        <w:tblW w:w="0" w:type="auto"/>
        <w:tblLook w:val="04A0" w:firstRow="1" w:lastRow="0" w:firstColumn="1" w:lastColumn="0" w:noHBand="0" w:noVBand="1"/>
      </w:tblPr>
      <w:tblGrid>
        <w:gridCol w:w="2382"/>
        <w:gridCol w:w="2359"/>
        <w:gridCol w:w="2188"/>
        <w:gridCol w:w="2421"/>
      </w:tblGrid>
      <w:tr w:rsidR="000D1855" w14:paraId="613F5F57" w14:textId="77777777" w:rsidTr="000D1855">
        <w:tc>
          <w:tcPr>
            <w:tcW w:w="2382" w:type="dxa"/>
          </w:tcPr>
          <w:p w14:paraId="378E647C" w14:textId="77777777" w:rsidR="000D1855" w:rsidRDefault="000D1855" w:rsidP="000D1855">
            <w:pPr>
              <w:jc w:val="center"/>
              <w:rPr>
                <w:rFonts w:ascii="Times New Roman" w:hAnsi="Times New Roman" w:cs="Times New Roman"/>
                <w:sz w:val="24"/>
                <w:szCs w:val="24"/>
              </w:rPr>
            </w:pPr>
            <w:r>
              <w:rPr>
                <w:rFonts w:ascii="Times New Roman" w:hAnsi="Times New Roman" w:cs="Times New Roman"/>
                <w:sz w:val="24"/>
                <w:szCs w:val="24"/>
              </w:rPr>
              <w:t>House</w:t>
            </w:r>
          </w:p>
        </w:tc>
        <w:tc>
          <w:tcPr>
            <w:tcW w:w="2359" w:type="dxa"/>
          </w:tcPr>
          <w:p w14:paraId="6CB1AA4F" w14:textId="77777777" w:rsidR="000D1855" w:rsidRDefault="00864CCA" w:rsidP="000D1855">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0D1855">
              <w:rPr>
                <w:rFonts w:ascii="Times New Roman" w:eastAsiaTheme="minorEastAsia" w:hAnsi="Times New Roman" w:cs="Times New Roman"/>
                <w:sz w:val="24"/>
                <w:szCs w:val="24"/>
              </w:rPr>
              <w:t xml:space="preserve"> (area in 1000 sq ft)</w:t>
            </w:r>
          </w:p>
        </w:tc>
        <w:tc>
          <w:tcPr>
            <w:tcW w:w="2188" w:type="dxa"/>
          </w:tcPr>
          <w:p w14:paraId="76DF7A8D" w14:textId="77777777" w:rsidR="000D1855" w:rsidRPr="000D1855" w:rsidRDefault="00864CCA" w:rsidP="000D1855">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000D1855">
              <w:rPr>
                <w:rFonts w:ascii="Times New Roman" w:eastAsiaTheme="minorEastAsia" w:hAnsi="Times New Roman" w:cs="Times New Roman"/>
                <w:sz w:val="24"/>
                <w:szCs w:val="24"/>
              </w:rPr>
              <w:t xml:space="preserve"> (number of bedrooms)</w:t>
            </w:r>
          </w:p>
        </w:tc>
        <w:tc>
          <w:tcPr>
            <w:tcW w:w="2421" w:type="dxa"/>
          </w:tcPr>
          <w:p w14:paraId="766D7C1D" w14:textId="77777777" w:rsidR="000D1855" w:rsidRPr="00AF6AA8" w:rsidRDefault="000D1855" w:rsidP="000D1855">
            <w:pPr>
              <w:rPr>
                <w:rFonts w:ascii="Times New Roman" w:hAnsi="Times New Roman" w:cs="Times New Roman"/>
                <w:sz w:val="24"/>
                <w:szCs w:val="24"/>
              </w:rPr>
            </w:pPr>
            <w:r>
              <w:rPr>
                <w:rFonts w:ascii="Times New Roman" w:hAnsi="Times New Roman" w:cs="Times New Roman"/>
                <w:i/>
                <w:sz w:val="24"/>
                <w:szCs w:val="24"/>
              </w:rPr>
              <w:t>y</w:t>
            </w:r>
            <w:r>
              <w:rPr>
                <w:rFonts w:ascii="Times New Roman" w:hAnsi="Times New Roman" w:cs="Times New Roman"/>
                <w:sz w:val="24"/>
                <w:szCs w:val="24"/>
              </w:rPr>
              <w:t xml:space="preserve"> (price in 1000 dollars)</w:t>
            </w:r>
          </w:p>
        </w:tc>
      </w:tr>
      <w:tr w:rsidR="000D1855" w14:paraId="125B0A16" w14:textId="77777777" w:rsidTr="000D1855">
        <w:tc>
          <w:tcPr>
            <w:tcW w:w="2382" w:type="dxa"/>
          </w:tcPr>
          <w:p w14:paraId="573981B8" w14:textId="77777777" w:rsidR="000D1855" w:rsidRDefault="000D1855" w:rsidP="000D1855">
            <w:pPr>
              <w:jc w:val="center"/>
              <w:rPr>
                <w:rFonts w:ascii="Times New Roman" w:hAnsi="Times New Roman" w:cs="Times New Roman"/>
                <w:sz w:val="24"/>
                <w:szCs w:val="24"/>
              </w:rPr>
            </w:pPr>
            <w:r>
              <w:rPr>
                <w:rFonts w:ascii="Times New Roman" w:hAnsi="Times New Roman" w:cs="Times New Roman"/>
                <w:sz w:val="24"/>
                <w:szCs w:val="24"/>
              </w:rPr>
              <w:t>1</w:t>
            </w:r>
          </w:p>
        </w:tc>
        <w:tc>
          <w:tcPr>
            <w:tcW w:w="2359" w:type="dxa"/>
          </w:tcPr>
          <w:p w14:paraId="54324603" w14:textId="77777777" w:rsidR="000D1855" w:rsidRDefault="000D1855" w:rsidP="000D1855">
            <w:pPr>
              <w:jc w:val="center"/>
              <w:rPr>
                <w:rFonts w:ascii="Times New Roman" w:hAnsi="Times New Roman" w:cs="Times New Roman"/>
                <w:sz w:val="24"/>
                <w:szCs w:val="24"/>
              </w:rPr>
            </w:pPr>
            <w:r>
              <w:rPr>
                <w:rFonts w:ascii="Times New Roman" w:hAnsi="Times New Roman" w:cs="Times New Roman"/>
                <w:sz w:val="24"/>
                <w:szCs w:val="24"/>
              </w:rPr>
              <w:t>0.846</w:t>
            </w:r>
          </w:p>
        </w:tc>
        <w:tc>
          <w:tcPr>
            <w:tcW w:w="2188" w:type="dxa"/>
          </w:tcPr>
          <w:p w14:paraId="27B4B696" w14:textId="77777777" w:rsidR="000D1855" w:rsidRDefault="000D1855" w:rsidP="000D1855">
            <w:pPr>
              <w:jc w:val="center"/>
              <w:rPr>
                <w:rFonts w:ascii="Times New Roman" w:hAnsi="Times New Roman" w:cs="Times New Roman"/>
                <w:sz w:val="24"/>
                <w:szCs w:val="24"/>
              </w:rPr>
            </w:pPr>
            <w:r>
              <w:rPr>
                <w:rFonts w:ascii="Times New Roman" w:hAnsi="Times New Roman" w:cs="Times New Roman"/>
                <w:sz w:val="24"/>
                <w:szCs w:val="24"/>
              </w:rPr>
              <w:t>1</w:t>
            </w:r>
          </w:p>
        </w:tc>
        <w:tc>
          <w:tcPr>
            <w:tcW w:w="2421" w:type="dxa"/>
          </w:tcPr>
          <w:p w14:paraId="5ACD55A2" w14:textId="77777777" w:rsidR="000D1855" w:rsidRDefault="000D1855" w:rsidP="000D1855">
            <w:pPr>
              <w:jc w:val="center"/>
              <w:rPr>
                <w:rFonts w:ascii="Times New Roman" w:hAnsi="Times New Roman" w:cs="Times New Roman"/>
                <w:sz w:val="24"/>
                <w:szCs w:val="24"/>
              </w:rPr>
            </w:pPr>
            <w:r>
              <w:rPr>
                <w:rFonts w:ascii="Times New Roman" w:hAnsi="Times New Roman" w:cs="Times New Roman"/>
                <w:sz w:val="24"/>
                <w:szCs w:val="24"/>
              </w:rPr>
              <w:t>115.00</w:t>
            </w:r>
          </w:p>
        </w:tc>
      </w:tr>
      <w:tr w:rsidR="000D1855" w14:paraId="74E5C776" w14:textId="77777777" w:rsidTr="000D1855">
        <w:tc>
          <w:tcPr>
            <w:tcW w:w="2382" w:type="dxa"/>
          </w:tcPr>
          <w:p w14:paraId="499EA67D" w14:textId="77777777" w:rsidR="000D1855" w:rsidRDefault="000D1855" w:rsidP="000D1855">
            <w:pPr>
              <w:jc w:val="center"/>
              <w:rPr>
                <w:rFonts w:ascii="Times New Roman" w:hAnsi="Times New Roman" w:cs="Times New Roman"/>
                <w:sz w:val="24"/>
                <w:szCs w:val="24"/>
              </w:rPr>
            </w:pPr>
            <w:r>
              <w:rPr>
                <w:rFonts w:ascii="Times New Roman" w:hAnsi="Times New Roman" w:cs="Times New Roman"/>
                <w:sz w:val="24"/>
                <w:szCs w:val="24"/>
              </w:rPr>
              <w:t>2</w:t>
            </w:r>
          </w:p>
        </w:tc>
        <w:tc>
          <w:tcPr>
            <w:tcW w:w="2359" w:type="dxa"/>
          </w:tcPr>
          <w:p w14:paraId="6665E199" w14:textId="77777777" w:rsidR="000D1855" w:rsidRDefault="000D1855" w:rsidP="000D1855">
            <w:pPr>
              <w:jc w:val="center"/>
              <w:rPr>
                <w:rFonts w:ascii="Times New Roman" w:hAnsi="Times New Roman" w:cs="Times New Roman"/>
                <w:sz w:val="24"/>
                <w:szCs w:val="24"/>
              </w:rPr>
            </w:pPr>
            <w:r>
              <w:rPr>
                <w:rFonts w:ascii="Times New Roman" w:hAnsi="Times New Roman" w:cs="Times New Roman"/>
                <w:sz w:val="24"/>
                <w:szCs w:val="24"/>
              </w:rPr>
              <w:t>1.324</w:t>
            </w:r>
          </w:p>
        </w:tc>
        <w:tc>
          <w:tcPr>
            <w:tcW w:w="2188" w:type="dxa"/>
          </w:tcPr>
          <w:p w14:paraId="6D8CA2C4" w14:textId="77777777" w:rsidR="000D1855" w:rsidRDefault="000D1855" w:rsidP="000D1855">
            <w:pPr>
              <w:jc w:val="center"/>
              <w:rPr>
                <w:rFonts w:ascii="Times New Roman" w:hAnsi="Times New Roman" w:cs="Times New Roman"/>
                <w:sz w:val="24"/>
                <w:szCs w:val="24"/>
              </w:rPr>
            </w:pPr>
            <w:r>
              <w:rPr>
                <w:rFonts w:ascii="Times New Roman" w:hAnsi="Times New Roman" w:cs="Times New Roman"/>
                <w:sz w:val="24"/>
                <w:szCs w:val="24"/>
              </w:rPr>
              <w:t>2</w:t>
            </w:r>
          </w:p>
        </w:tc>
        <w:tc>
          <w:tcPr>
            <w:tcW w:w="2421" w:type="dxa"/>
          </w:tcPr>
          <w:p w14:paraId="474D2087" w14:textId="77777777" w:rsidR="000D1855" w:rsidRDefault="000D1855" w:rsidP="000D1855">
            <w:pPr>
              <w:jc w:val="center"/>
              <w:rPr>
                <w:rFonts w:ascii="Times New Roman" w:hAnsi="Times New Roman" w:cs="Times New Roman"/>
                <w:sz w:val="24"/>
                <w:szCs w:val="24"/>
              </w:rPr>
            </w:pPr>
            <w:r>
              <w:rPr>
                <w:rFonts w:ascii="Times New Roman" w:hAnsi="Times New Roman" w:cs="Times New Roman"/>
                <w:sz w:val="24"/>
                <w:szCs w:val="24"/>
              </w:rPr>
              <w:t>234.50</w:t>
            </w:r>
          </w:p>
        </w:tc>
      </w:tr>
      <w:tr w:rsidR="000D1855" w14:paraId="441FD382" w14:textId="77777777" w:rsidTr="000D1855">
        <w:tc>
          <w:tcPr>
            <w:tcW w:w="2382" w:type="dxa"/>
          </w:tcPr>
          <w:p w14:paraId="2E21F3B4" w14:textId="77777777" w:rsidR="000D1855" w:rsidRDefault="000D1855" w:rsidP="000D1855">
            <w:pPr>
              <w:jc w:val="center"/>
              <w:rPr>
                <w:rFonts w:ascii="Times New Roman" w:hAnsi="Times New Roman" w:cs="Times New Roman"/>
                <w:sz w:val="24"/>
                <w:szCs w:val="24"/>
              </w:rPr>
            </w:pPr>
            <w:r>
              <w:rPr>
                <w:rFonts w:ascii="Times New Roman" w:hAnsi="Times New Roman" w:cs="Times New Roman"/>
                <w:sz w:val="24"/>
                <w:szCs w:val="24"/>
              </w:rPr>
              <w:t>3</w:t>
            </w:r>
          </w:p>
        </w:tc>
        <w:tc>
          <w:tcPr>
            <w:tcW w:w="2359" w:type="dxa"/>
          </w:tcPr>
          <w:p w14:paraId="678F015A" w14:textId="77777777" w:rsidR="000D1855" w:rsidRDefault="000D1855" w:rsidP="000D1855">
            <w:pPr>
              <w:jc w:val="center"/>
              <w:rPr>
                <w:rFonts w:ascii="Times New Roman" w:hAnsi="Times New Roman" w:cs="Times New Roman"/>
                <w:sz w:val="24"/>
                <w:szCs w:val="24"/>
              </w:rPr>
            </w:pPr>
            <w:r>
              <w:rPr>
                <w:rFonts w:ascii="Times New Roman" w:hAnsi="Times New Roman" w:cs="Times New Roman"/>
                <w:sz w:val="24"/>
                <w:szCs w:val="24"/>
              </w:rPr>
              <w:t>1.150</w:t>
            </w:r>
          </w:p>
        </w:tc>
        <w:tc>
          <w:tcPr>
            <w:tcW w:w="2188" w:type="dxa"/>
          </w:tcPr>
          <w:p w14:paraId="7433C60A" w14:textId="77777777" w:rsidR="000D1855" w:rsidRDefault="000D1855" w:rsidP="000D1855">
            <w:pPr>
              <w:jc w:val="center"/>
              <w:rPr>
                <w:rFonts w:ascii="Times New Roman" w:hAnsi="Times New Roman" w:cs="Times New Roman"/>
                <w:sz w:val="24"/>
                <w:szCs w:val="24"/>
              </w:rPr>
            </w:pPr>
            <w:r>
              <w:rPr>
                <w:rFonts w:ascii="Times New Roman" w:hAnsi="Times New Roman" w:cs="Times New Roman"/>
                <w:sz w:val="24"/>
                <w:szCs w:val="24"/>
              </w:rPr>
              <w:t>3</w:t>
            </w:r>
          </w:p>
        </w:tc>
        <w:tc>
          <w:tcPr>
            <w:tcW w:w="2421" w:type="dxa"/>
          </w:tcPr>
          <w:p w14:paraId="01416081" w14:textId="77777777" w:rsidR="000D1855" w:rsidRDefault="000D1855" w:rsidP="000D1855">
            <w:pPr>
              <w:jc w:val="center"/>
              <w:rPr>
                <w:rFonts w:ascii="Times New Roman" w:hAnsi="Times New Roman" w:cs="Times New Roman"/>
                <w:sz w:val="24"/>
                <w:szCs w:val="24"/>
              </w:rPr>
            </w:pPr>
            <w:r>
              <w:rPr>
                <w:rFonts w:ascii="Times New Roman" w:hAnsi="Times New Roman" w:cs="Times New Roman"/>
                <w:sz w:val="24"/>
                <w:szCs w:val="24"/>
              </w:rPr>
              <w:t>198.00</w:t>
            </w:r>
          </w:p>
        </w:tc>
      </w:tr>
      <w:tr w:rsidR="000D1855" w14:paraId="39373895" w14:textId="77777777" w:rsidTr="000D1855">
        <w:tc>
          <w:tcPr>
            <w:tcW w:w="2382" w:type="dxa"/>
          </w:tcPr>
          <w:p w14:paraId="1402073C" w14:textId="77777777" w:rsidR="000D1855" w:rsidRDefault="000D1855" w:rsidP="000D1855">
            <w:pPr>
              <w:jc w:val="center"/>
              <w:rPr>
                <w:rFonts w:ascii="Times New Roman" w:hAnsi="Times New Roman" w:cs="Times New Roman"/>
                <w:sz w:val="24"/>
                <w:szCs w:val="24"/>
              </w:rPr>
            </w:pPr>
            <w:r>
              <w:rPr>
                <w:rFonts w:ascii="Times New Roman" w:hAnsi="Times New Roman" w:cs="Times New Roman"/>
                <w:sz w:val="24"/>
                <w:szCs w:val="24"/>
              </w:rPr>
              <w:t>4</w:t>
            </w:r>
          </w:p>
        </w:tc>
        <w:tc>
          <w:tcPr>
            <w:tcW w:w="2359" w:type="dxa"/>
          </w:tcPr>
          <w:p w14:paraId="2CDC420B" w14:textId="77777777" w:rsidR="000D1855" w:rsidRDefault="000D1855" w:rsidP="000D1855">
            <w:pPr>
              <w:jc w:val="center"/>
              <w:rPr>
                <w:rFonts w:ascii="Times New Roman" w:hAnsi="Times New Roman" w:cs="Times New Roman"/>
                <w:sz w:val="24"/>
                <w:szCs w:val="24"/>
              </w:rPr>
            </w:pPr>
            <w:r>
              <w:rPr>
                <w:rFonts w:ascii="Times New Roman" w:hAnsi="Times New Roman" w:cs="Times New Roman"/>
                <w:sz w:val="24"/>
                <w:szCs w:val="24"/>
              </w:rPr>
              <w:t>3.037</w:t>
            </w:r>
          </w:p>
        </w:tc>
        <w:tc>
          <w:tcPr>
            <w:tcW w:w="2188" w:type="dxa"/>
          </w:tcPr>
          <w:p w14:paraId="18DE7125" w14:textId="77777777" w:rsidR="000D1855" w:rsidRDefault="000D1855" w:rsidP="000D1855">
            <w:pPr>
              <w:jc w:val="center"/>
              <w:rPr>
                <w:rFonts w:ascii="Times New Roman" w:hAnsi="Times New Roman" w:cs="Times New Roman"/>
                <w:sz w:val="24"/>
                <w:szCs w:val="24"/>
              </w:rPr>
            </w:pPr>
            <w:r>
              <w:rPr>
                <w:rFonts w:ascii="Times New Roman" w:hAnsi="Times New Roman" w:cs="Times New Roman"/>
                <w:sz w:val="24"/>
                <w:szCs w:val="24"/>
              </w:rPr>
              <w:t>4</w:t>
            </w:r>
          </w:p>
        </w:tc>
        <w:tc>
          <w:tcPr>
            <w:tcW w:w="2421" w:type="dxa"/>
          </w:tcPr>
          <w:p w14:paraId="28A7676B" w14:textId="77777777" w:rsidR="000D1855" w:rsidRDefault="000D1855" w:rsidP="000D1855">
            <w:pPr>
              <w:jc w:val="center"/>
              <w:rPr>
                <w:rFonts w:ascii="Times New Roman" w:hAnsi="Times New Roman" w:cs="Times New Roman"/>
                <w:sz w:val="24"/>
                <w:szCs w:val="24"/>
              </w:rPr>
            </w:pPr>
            <w:r>
              <w:rPr>
                <w:rFonts w:ascii="Times New Roman" w:hAnsi="Times New Roman" w:cs="Times New Roman"/>
                <w:sz w:val="24"/>
                <w:szCs w:val="24"/>
              </w:rPr>
              <w:t>528.00</w:t>
            </w:r>
          </w:p>
        </w:tc>
      </w:tr>
      <w:tr w:rsidR="000D1855" w14:paraId="39AEDAE2" w14:textId="77777777" w:rsidTr="000D1855">
        <w:tc>
          <w:tcPr>
            <w:tcW w:w="2382" w:type="dxa"/>
          </w:tcPr>
          <w:p w14:paraId="16827543" w14:textId="77777777" w:rsidR="000D1855" w:rsidRDefault="000D1855" w:rsidP="000D1855">
            <w:pPr>
              <w:jc w:val="center"/>
              <w:rPr>
                <w:rFonts w:ascii="Times New Roman" w:hAnsi="Times New Roman" w:cs="Times New Roman"/>
                <w:sz w:val="24"/>
                <w:szCs w:val="24"/>
              </w:rPr>
            </w:pPr>
            <w:r>
              <w:rPr>
                <w:rFonts w:ascii="Times New Roman" w:hAnsi="Times New Roman" w:cs="Times New Roman"/>
                <w:sz w:val="24"/>
                <w:szCs w:val="24"/>
              </w:rPr>
              <w:t>5</w:t>
            </w:r>
          </w:p>
        </w:tc>
        <w:tc>
          <w:tcPr>
            <w:tcW w:w="2359" w:type="dxa"/>
          </w:tcPr>
          <w:p w14:paraId="25D9499B" w14:textId="77777777" w:rsidR="000D1855" w:rsidRDefault="000D1855" w:rsidP="000D1855">
            <w:pPr>
              <w:jc w:val="center"/>
              <w:rPr>
                <w:rFonts w:ascii="Times New Roman" w:hAnsi="Times New Roman" w:cs="Times New Roman"/>
                <w:sz w:val="24"/>
                <w:szCs w:val="24"/>
              </w:rPr>
            </w:pPr>
            <w:r>
              <w:rPr>
                <w:rFonts w:ascii="Times New Roman" w:hAnsi="Times New Roman" w:cs="Times New Roman"/>
                <w:sz w:val="24"/>
                <w:szCs w:val="24"/>
              </w:rPr>
              <w:t>3.984</w:t>
            </w:r>
          </w:p>
        </w:tc>
        <w:tc>
          <w:tcPr>
            <w:tcW w:w="2188" w:type="dxa"/>
          </w:tcPr>
          <w:p w14:paraId="1BE996FA" w14:textId="77777777" w:rsidR="000D1855" w:rsidRDefault="000D1855" w:rsidP="000D1855">
            <w:pPr>
              <w:jc w:val="center"/>
              <w:rPr>
                <w:rFonts w:ascii="Times New Roman" w:hAnsi="Times New Roman" w:cs="Times New Roman"/>
                <w:sz w:val="24"/>
                <w:szCs w:val="24"/>
              </w:rPr>
            </w:pPr>
            <w:r>
              <w:rPr>
                <w:rFonts w:ascii="Times New Roman" w:hAnsi="Times New Roman" w:cs="Times New Roman"/>
                <w:sz w:val="24"/>
                <w:szCs w:val="24"/>
              </w:rPr>
              <w:t>5</w:t>
            </w:r>
          </w:p>
        </w:tc>
        <w:tc>
          <w:tcPr>
            <w:tcW w:w="2421" w:type="dxa"/>
          </w:tcPr>
          <w:p w14:paraId="6B51BC3A" w14:textId="77777777" w:rsidR="000D1855" w:rsidRDefault="000D1855" w:rsidP="000D1855">
            <w:pPr>
              <w:jc w:val="center"/>
              <w:rPr>
                <w:rFonts w:ascii="Times New Roman" w:hAnsi="Times New Roman" w:cs="Times New Roman"/>
                <w:sz w:val="24"/>
                <w:szCs w:val="24"/>
              </w:rPr>
            </w:pPr>
            <w:r>
              <w:rPr>
                <w:rFonts w:ascii="Times New Roman" w:hAnsi="Times New Roman" w:cs="Times New Roman"/>
                <w:sz w:val="24"/>
                <w:szCs w:val="24"/>
              </w:rPr>
              <w:t>572.50</w:t>
            </w:r>
          </w:p>
        </w:tc>
      </w:tr>
    </w:tbl>
    <w:p w14:paraId="040FD377" w14:textId="77777777" w:rsidR="006068E2" w:rsidRDefault="003A477C" w:rsidP="003A477C">
      <w:pPr>
        <w:tabs>
          <w:tab w:val="left" w:pos="8105"/>
        </w:tabs>
        <w:rPr>
          <w:rFonts w:ascii="Times New Roman" w:hAnsi="Times New Roman" w:cs="Times New Roman"/>
          <w:sz w:val="24"/>
          <w:szCs w:val="24"/>
        </w:rPr>
      </w:pPr>
      <w:r>
        <w:rPr>
          <w:rFonts w:ascii="Times New Roman" w:hAnsi="Times New Roman" w:cs="Times New Roman"/>
          <w:sz w:val="24"/>
          <w:szCs w:val="24"/>
        </w:rPr>
        <w:tab/>
        <w:t xml:space="preserve"> </w:t>
      </w:r>
    </w:p>
    <w:p w14:paraId="5490D3F3" w14:textId="77777777" w:rsidR="0000361B" w:rsidRPr="0000361B" w:rsidRDefault="0000361B" w:rsidP="0000361B">
      <w:pPr>
        <w:rPr>
          <w:rFonts w:ascii="Times New Roman" w:eastAsiaTheme="minorHAnsi" w:hAnsi="Times New Roman" w:cs="Times New Roman"/>
          <w:sz w:val="24"/>
          <w:szCs w:val="24"/>
        </w:rPr>
      </w:pPr>
      <w:r w:rsidRPr="0000361B">
        <w:rPr>
          <w:rFonts w:ascii="Times New Roman" w:eastAsiaTheme="minorHAnsi" w:hAnsi="Times New Roman" w:cs="Times New Roman"/>
          <w:sz w:val="24"/>
          <w:szCs w:val="24"/>
        </w:rPr>
        <w:t xml:space="preserve">Now, it is no longer a line but a plane that should be fit in 3D space. The plane is of the form </w:t>
      </w:r>
    </w:p>
    <w:p w14:paraId="531FF754" w14:textId="1AD350DB" w:rsidR="0000361B" w:rsidRDefault="0000361B" w:rsidP="0000361B">
      <w:pPr>
        <w:jc w:val="center"/>
        <w:rPr>
          <w:rFonts w:ascii="Times New Roman" w:eastAsiaTheme="minorEastAsia" w:hAnsi="Times New Roman" w:cs="Times New Roman"/>
          <w:sz w:val="24"/>
          <w:szCs w:val="24"/>
        </w:rPr>
      </w:pPr>
      <m:oMath>
        <m:r>
          <w:rPr>
            <w:rFonts w:ascii="Cambria Math" w:eastAsiaTheme="minorHAnsi" w:hAnsi="Cambria Math" w:cs="Times New Roman"/>
            <w:sz w:val="24"/>
            <w:szCs w:val="24"/>
          </w:rPr>
          <m:t>y=</m:t>
        </m:r>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a</m:t>
            </m:r>
          </m:e>
          <m:sub>
            <m:r>
              <w:rPr>
                <w:rFonts w:ascii="Cambria Math" w:eastAsiaTheme="minorHAnsi" w:hAnsi="Cambria Math" w:cs="Times New Roman"/>
                <w:sz w:val="24"/>
                <w:szCs w:val="24"/>
              </w:rPr>
              <m:t>0</m:t>
            </m:r>
          </m:sub>
        </m:sSub>
        <m:r>
          <w:rPr>
            <w:rFonts w:ascii="Cambria Math" w:eastAsiaTheme="minorHAnsi"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a</m:t>
            </m:r>
          </m:e>
          <m:sub>
            <m:r>
              <w:rPr>
                <w:rFonts w:ascii="Cambria Math" w:eastAsiaTheme="minorHAnsi" w:hAnsi="Cambria Math" w:cs="Times New Roman"/>
                <w:sz w:val="24"/>
                <w:szCs w:val="24"/>
              </w:rPr>
              <m:t>1</m:t>
            </m:r>
          </m:sub>
        </m:sSub>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x</m:t>
            </m:r>
          </m:e>
          <m:sub>
            <m:r>
              <w:rPr>
                <w:rFonts w:ascii="Cambria Math" w:eastAsiaTheme="minorHAnsi" w:hAnsi="Cambria Math" w:cs="Times New Roman"/>
                <w:sz w:val="24"/>
                <w:szCs w:val="24"/>
              </w:rPr>
              <m:t>1</m:t>
            </m:r>
          </m:sub>
        </m:sSub>
        <m:r>
          <w:rPr>
            <w:rFonts w:ascii="Cambria Math" w:eastAsiaTheme="minorHAnsi"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a</m:t>
            </m:r>
          </m:e>
          <m:sub>
            <m:r>
              <w:rPr>
                <w:rFonts w:ascii="Cambria Math" w:eastAsiaTheme="minorHAnsi" w:hAnsi="Cambria Math" w:cs="Times New Roman"/>
                <w:sz w:val="24"/>
                <w:szCs w:val="24"/>
              </w:rPr>
              <m:t>2</m:t>
            </m:r>
          </m:sub>
        </m:sSub>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x</m:t>
            </m:r>
          </m:e>
          <m:sub>
            <m:r>
              <w:rPr>
                <w:rFonts w:ascii="Cambria Math" w:eastAsiaTheme="minorHAnsi" w:hAnsi="Cambria Math" w:cs="Times New Roman"/>
                <w:sz w:val="24"/>
                <w:szCs w:val="24"/>
              </w:rPr>
              <m:t>2</m:t>
            </m:r>
          </m:sub>
        </m:sSub>
      </m:oMath>
      <w:r w:rsidRPr="0000361B">
        <w:rPr>
          <w:rFonts w:ascii="Times New Roman" w:eastAsiaTheme="minorEastAsia" w:hAnsi="Times New Roman" w:cs="Times New Roman"/>
          <w:sz w:val="24"/>
          <w:szCs w:val="24"/>
        </w:rPr>
        <w:t>.</w:t>
      </w:r>
    </w:p>
    <w:p w14:paraId="37D1B0AF" w14:textId="2DE33EC0" w:rsidR="0000361B" w:rsidRPr="0000361B" w:rsidRDefault="0000361B" w:rsidP="0000361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Since </w:t>
      </w:r>
      <w:r w:rsidRPr="0000361B">
        <w:rPr>
          <w:rFonts w:ascii="Times New Roman" w:eastAsiaTheme="minorEastAsia" w:hAnsi="Times New Roman" w:cs="Times New Roman"/>
          <w:i/>
          <w:iCs/>
          <w:sz w:val="24"/>
          <w:szCs w:val="24"/>
        </w:rPr>
        <w:t>x</w:t>
      </w:r>
      <w:r w:rsidRPr="0000361B">
        <w:rPr>
          <w:rFonts w:ascii="Times New Roman" w:eastAsiaTheme="minorEastAsia" w:hAnsi="Times New Roman" w:cs="Times New Roman"/>
          <w:i/>
          <w:iCs/>
          <w:sz w:val="24"/>
          <w:szCs w:val="24"/>
          <w:vertAlign w:val="subscript"/>
        </w:rPr>
        <w:t>2</w:t>
      </w:r>
      <w:r>
        <w:rPr>
          <w:rFonts w:ascii="Times New Roman" w:eastAsiaTheme="minorEastAsia" w:hAnsi="Times New Roman" w:cs="Times New Roman"/>
          <w:sz w:val="24"/>
          <w:szCs w:val="24"/>
        </w:rPr>
        <w:t xml:space="preserve"> represents categorical (discrete) data, fitting a plane is not totally correct because no one would be interested in fractional number of bedrooms! However, here, we ignore this discrepancy.]</w:t>
      </w:r>
    </w:p>
    <w:p w14:paraId="1976188E" w14:textId="77777777" w:rsidR="003A477C" w:rsidRDefault="00E76F54" w:rsidP="00B60F4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we have </w:t>
      </w:r>
      <w:r w:rsidRPr="003A477C">
        <w:rPr>
          <w:rFonts w:ascii="Times New Roman" w:eastAsiaTheme="minorEastAsia" w:hAnsi="Times New Roman" w:cs="Times New Roman"/>
          <w:i/>
          <w:sz w:val="24"/>
          <w:szCs w:val="24"/>
        </w:rPr>
        <w:t>n</w:t>
      </w:r>
      <w:r>
        <w:rPr>
          <w:rFonts w:ascii="Times New Roman" w:eastAsiaTheme="minorEastAsia" w:hAnsi="Times New Roman" w:cs="Times New Roman"/>
          <w:sz w:val="24"/>
          <w:szCs w:val="24"/>
        </w:rPr>
        <w:t xml:space="preserve"> observations, </w:t>
      </w:r>
      <w:r w:rsidR="003A477C">
        <w:rPr>
          <w:rFonts w:ascii="Times New Roman" w:eastAsiaTheme="minorEastAsia" w:hAnsi="Times New Roman" w:cs="Times New Roman"/>
          <w:sz w:val="24"/>
          <w:szCs w:val="24"/>
        </w:rPr>
        <w:t xml:space="preserve">each observation </w:t>
      </w:r>
      <w:proofErr w:type="spellStart"/>
      <w:r w:rsidR="003A477C" w:rsidRPr="003A477C">
        <w:rPr>
          <w:rFonts w:ascii="Times New Roman" w:eastAsiaTheme="minorEastAsia" w:hAnsi="Times New Roman" w:cs="Times New Roman"/>
          <w:i/>
          <w:sz w:val="24"/>
          <w:szCs w:val="24"/>
        </w:rPr>
        <w:t>i</w:t>
      </w:r>
      <w:proofErr w:type="spellEnd"/>
      <w:r w:rsidR="003A477C">
        <w:rPr>
          <w:rFonts w:ascii="Times New Roman" w:eastAsiaTheme="minorEastAsia" w:hAnsi="Times New Roman" w:cs="Times New Roman"/>
          <w:sz w:val="24"/>
          <w:szCs w:val="24"/>
        </w:rPr>
        <w:t xml:space="preserve"> can be written as </w:t>
      </w:r>
    </w:p>
    <w:p w14:paraId="6298C09F" w14:textId="77777777" w:rsidR="003A477C" w:rsidRDefault="00864CCA" w:rsidP="003A477C">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hAnsi="Cambria Math" w:cs="Times New Roman"/>
                <w:sz w:val="24"/>
                <w:szCs w:val="24"/>
              </w:rPr>
              <m:t>x</m:t>
            </m:r>
            <m:ctrlPr>
              <w:rPr>
                <w:rFonts w:ascii="Cambria Math" w:hAnsi="Cambria Math" w:cs="Times New Roman"/>
                <w:i/>
                <w:sz w:val="24"/>
                <w:szCs w:val="24"/>
              </w:rPr>
            </m:ctrlPr>
          </m:e>
          <m:sub>
            <m:r>
              <w:rPr>
                <w:rFonts w:ascii="Cambria Math" w:eastAsiaTheme="minorEastAsia" w:hAnsi="Cambria Math" w:cs="Times New Roman"/>
                <w:sz w:val="24"/>
                <w:szCs w:val="24"/>
              </w:rPr>
              <m:t>i2</m:t>
            </m:r>
          </m:sub>
        </m:sSub>
      </m:oMath>
      <w:r w:rsidR="003A477C">
        <w:rPr>
          <w:rFonts w:ascii="Times New Roman" w:eastAsiaTheme="minorEastAsia" w:hAnsi="Times New Roman" w:cs="Times New Roman"/>
          <w:sz w:val="24"/>
          <w:szCs w:val="24"/>
        </w:rPr>
        <w:t>.</w:t>
      </w:r>
    </w:p>
    <w:p w14:paraId="19228714" w14:textId="77777777" w:rsidR="003A477C" w:rsidRDefault="00992A7C" w:rsidP="00B60F42">
      <w:pPr>
        <w:rPr>
          <w:rFonts w:ascii="Times New Roman" w:eastAsiaTheme="minorEastAsia" w:hAnsi="Times New Roman" w:cs="Times New Roman"/>
          <w:sz w:val="24"/>
          <w:szCs w:val="24"/>
        </w:rPr>
      </w:pPr>
      <w:r w:rsidRPr="00992A7C">
        <w:rPr>
          <w:rFonts w:ascii="Times New Roman" w:eastAsiaTheme="minorEastAsia" w:hAnsi="Times New Roman" w:cs="Times New Roman"/>
          <w:sz w:val="24"/>
          <w:szCs w:val="24"/>
        </w:rPr>
        <w:t>In least squares linear regression, we want to minimize the sum of squared errors</w:t>
      </w:r>
    </w:p>
    <w:p w14:paraId="5CA4D2A5" w14:textId="77777777" w:rsidR="00992A7C" w:rsidRDefault="00992A7C" w:rsidP="00A3032C">
      <w:pPr>
        <w:tabs>
          <w:tab w:val="center" w:pos="4680"/>
          <w:tab w:val="left" w:pos="7920"/>
        </w:tabs>
        <w:jc w:val="center"/>
        <w:rPr>
          <w:rFonts w:ascii="Times New Roman" w:eastAsiaTheme="minorEastAsia" w:hAnsi="Times New Roman" w:cs="Times New Roman"/>
          <w:color w:val="000000"/>
          <w:sz w:val="27"/>
          <w:szCs w:val="27"/>
        </w:rPr>
      </w:pPr>
      <m:oMathPara>
        <m:oMath>
          <m:r>
            <w:rPr>
              <w:rFonts w:ascii="Cambria Math" w:eastAsiaTheme="minorEastAsia" w:hAnsi="Cambria Math" w:cs="Times New Roman"/>
              <w:sz w:val="24"/>
              <w:szCs w:val="24"/>
            </w:rPr>
            <m:t>SSE</m:t>
          </m:r>
          <m:r>
            <m:rPr>
              <m:sty m:val="p"/>
            </m:rPr>
            <w:rPr>
              <w:rFonts w:ascii="Cambria Math" w:hAnsi="Cambria Math" w:cs="Courier New"/>
              <w:color w:val="000000"/>
              <w:sz w:val="27"/>
              <w:szCs w:val="27"/>
            </w:rPr>
            <m:t xml:space="preserve">= </m:t>
          </m:r>
          <m:nary>
            <m:naryPr>
              <m:chr m:val="∑"/>
              <m:supHide m:val="1"/>
              <m:ctrlPr>
                <w:rPr>
                  <w:rFonts w:ascii="Cambria Math" w:hAnsi="Cambria Math" w:cs="Courier New"/>
                  <w:color w:val="000000"/>
                  <w:sz w:val="27"/>
                  <w:szCs w:val="27"/>
                </w:rPr>
              </m:ctrlPr>
            </m:naryPr>
            <m:sub>
              <m:r>
                <m:rPr>
                  <m:sty m:val="p"/>
                </m:rPr>
                <w:rPr>
                  <w:rFonts w:ascii="Cambria Math" w:hAnsi="Cambria Math" w:cs="Courier New"/>
                  <w:color w:val="000000"/>
                  <w:sz w:val="27"/>
                  <w:szCs w:val="27"/>
                </w:rPr>
                <m:t>i</m:t>
              </m:r>
            </m:sub>
            <m:sup/>
            <m:e>
              <m:sSup>
                <m:sSupPr>
                  <m:ctrlPr>
                    <w:rPr>
                      <w:rFonts w:ascii="Cambria Math" w:hAnsi="Cambria Math" w:cs="Courier New"/>
                      <w:color w:val="000000"/>
                      <w:sz w:val="27"/>
                      <w:szCs w:val="27"/>
                    </w:rPr>
                  </m:ctrlPr>
                </m:sSupPr>
                <m:e>
                  <m:d>
                    <m:dPr>
                      <m:ctrlPr>
                        <w:rPr>
                          <w:rFonts w:ascii="Cambria Math" w:hAnsi="Cambria Math" w:cs="Courier New"/>
                          <w:color w:val="000000"/>
                          <w:sz w:val="27"/>
                          <w:szCs w:val="27"/>
                        </w:rPr>
                      </m:ctrlPr>
                    </m:dPr>
                    <m:e>
                      <m:sSub>
                        <m:sSubPr>
                          <m:ctrlPr>
                            <w:rPr>
                              <w:rFonts w:ascii="Cambria Math" w:hAnsi="Cambria Math" w:cs="Courier New"/>
                              <w:color w:val="000000"/>
                              <w:sz w:val="27"/>
                              <w:szCs w:val="27"/>
                            </w:rPr>
                          </m:ctrlPr>
                        </m:sSubPr>
                        <m:e>
                          <m:r>
                            <m:rPr>
                              <m:sty m:val="p"/>
                            </m:rPr>
                            <w:rPr>
                              <w:rFonts w:ascii="Cambria Math" w:hAnsi="Cambria Math" w:cs="Courier New"/>
                              <w:color w:val="000000"/>
                              <w:sz w:val="27"/>
                              <w:szCs w:val="27"/>
                            </w:rPr>
                            <m:t>y</m:t>
                          </m:r>
                        </m:e>
                        <m:sub>
                          <m:r>
                            <m:rPr>
                              <m:sty m:val="p"/>
                            </m:rPr>
                            <w:rPr>
                              <w:rFonts w:ascii="Cambria Math" w:hAnsi="Cambria Math" w:cs="Courier New"/>
                              <w:color w:val="000000"/>
                              <w:sz w:val="27"/>
                              <w:szCs w:val="27"/>
                            </w:rPr>
                            <m:t>i</m:t>
                          </m:r>
                        </m:sub>
                      </m:sSub>
                      <m:r>
                        <m:rPr>
                          <m:sty m:val="p"/>
                        </m:rPr>
                        <w:rPr>
                          <w:rFonts w:ascii="Cambria Math" w:hAnsi="Cambria Math" w:cs="Courier New"/>
                          <w:color w:val="000000"/>
                          <w:sz w:val="27"/>
                          <w:szCs w:val="27"/>
                        </w:rPr>
                        <m:t xml:space="preserve"> - </m:t>
                      </m:r>
                      <m:d>
                        <m:dPr>
                          <m:ctrlPr>
                            <w:rPr>
                              <w:rFonts w:ascii="Cambria Math" w:hAnsi="Cambria Math" w:cs="Courier New"/>
                              <w:color w:val="000000"/>
                              <w:sz w:val="27"/>
                              <w:szCs w:val="27"/>
                            </w:rPr>
                          </m:ctrlPr>
                        </m:dPr>
                        <m:e>
                          <m:sSub>
                            <m:sSubPr>
                              <m:ctrlPr>
                                <w:rPr>
                                  <w:rFonts w:ascii="Cambria Math" w:hAnsi="Cambria Math" w:cs="Courier New"/>
                                  <w:color w:val="000000"/>
                                  <w:sz w:val="27"/>
                                  <w:szCs w:val="27"/>
                                </w:rPr>
                              </m:ctrlPr>
                            </m:sSubPr>
                            <m:e>
                              <m:r>
                                <m:rPr>
                                  <m:sty m:val="p"/>
                                </m:rPr>
                                <w:rPr>
                                  <w:rFonts w:ascii="Cambria Math" w:hAnsi="Cambria Math" w:cs="Courier New"/>
                                  <w:color w:val="000000"/>
                                  <w:sz w:val="27"/>
                                  <w:szCs w:val="27"/>
                                </w:rPr>
                                <m:t>a</m:t>
                              </m:r>
                            </m:e>
                            <m:sub>
                              <m:r>
                                <m:rPr>
                                  <m:sty m:val="p"/>
                                </m:rPr>
                                <w:rPr>
                                  <w:rFonts w:ascii="Cambria Math" w:hAnsi="Cambria Math" w:cs="Courier New"/>
                                  <w:color w:val="000000"/>
                                  <w:sz w:val="27"/>
                                  <w:szCs w:val="27"/>
                                </w:rPr>
                                <m:t>0</m:t>
                              </m:r>
                            </m:sub>
                          </m:sSub>
                          <m:r>
                            <m:rPr>
                              <m:sty m:val="p"/>
                            </m:rPr>
                            <w:rPr>
                              <w:rFonts w:ascii="Cambria Math" w:hAnsi="Cambria Math" w:cs="Courier New"/>
                              <w:color w:val="000000"/>
                              <w:sz w:val="27"/>
                              <w:szCs w:val="27"/>
                            </w:rPr>
                            <m:t xml:space="preserve"> + </m:t>
                          </m:r>
                          <m:sSub>
                            <m:sSubPr>
                              <m:ctrlPr>
                                <w:rPr>
                                  <w:rFonts w:ascii="Cambria Math" w:hAnsi="Cambria Math" w:cs="Courier New"/>
                                  <w:color w:val="000000"/>
                                  <w:sz w:val="27"/>
                                  <w:szCs w:val="27"/>
                                </w:rPr>
                              </m:ctrlPr>
                            </m:sSubPr>
                            <m:e>
                              <m:r>
                                <m:rPr>
                                  <m:sty m:val="p"/>
                                </m:rPr>
                                <w:rPr>
                                  <w:rFonts w:ascii="Cambria Math" w:hAnsi="Cambria Math" w:cs="Courier New"/>
                                  <w:color w:val="000000"/>
                                  <w:sz w:val="27"/>
                                  <w:szCs w:val="27"/>
                                </w:rPr>
                                <m:t>a</m:t>
                              </m:r>
                            </m:e>
                            <m:sub>
                              <m:r>
                                <m:rPr>
                                  <m:sty m:val="p"/>
                                </m:rPr>
                                <w:rPr>
                                  <w:rFonts w:ascii="Cambria Math" w:hAnsi="Cambria Math" w:cs="Courier New"/>
                                  <w:color w:val="000000"/>
                                  <w:sz w:val="27"/>
                                  <w:szCs w:val="27"/>
                                </w:rPr>
                                <m:t>1</m:t>
                              </m:r>
                            </m:sub>
                          </m:sSub>
                          <m:sSub>
                            <m:sSubPr>
                              <m:ctrlPr>
                                <w:rPr>
                                  <w:rFonts w:ascii="Cambria Math" w:hAnsi="Cambria Math" w:cs="Courier New"/>
                                  <w:i/>
                                  <w:color w:val="000000"/>
                                  <w:sz w:val="27"/>
                                  <w:szCs w:val="27"/>
                                </w:rPr>
                              </m:ctrlPr>
                            </m:sSubPr>
                            <m:e>
                              <m:r>
                                <w:rPr>
                                  <w:rFonts w:ascii="Cambria Math" w:hAnsi="Cambria Math" w:cs="Courier New"/>
                                  <w:color w:val="000000"/>
                                  <w:sz w:val="27"/>
                                  <w:szCs w:val="27"/>
                                </w:rPr>
                                <m:t>x</m:t>
                              </m:r>
                            </m:e>
                            <m:sub>
                              <m:r>
                                <w:rPr>
                                  <w:rFonts w:ascii="Cambria Math" w:hAnsi="Cambria Math" w:cs="Courier New"/>
                                  <w:color w:val="000000"/>
                                  <w:sz w:val="27"/>
                                  <w:szCs w:val="27"/>
                                </w:rPr>
                                <m:t>i1</m:t>
                              </m:r>
                            </m:sub>
                          </m:sSub>
                          <m:r>
                            <w:rPr>
                              <w:rFonts w:ascii="Cambria Math" w:hAnsi="Cambria Math" w:cs="Courier New"/>
                              <w:color w:val="000000"/>
                              <w:sz w:val="27"/>
                              <w:szCs w:val="27"/>
                            </w:rPr>
                            <m:t>+</m:t>
                          </m:r>
                          <m:sSub>
                            <m:sSubPr>
                              <m:ctrlPr>
                                <w:rPr>
                                  <w:rFonts w:ascii="Cambria Math" w:hAnsi="Cambria Math" w:cs="Courier New"/>
                                  <w:i/>
                                  <w:color w:val="000000"/>
                                  <w:sz w:val="27"/>
                                  <w:szCs w:val="27"/>
                                </w:rPr>
                              </m:ctrlPr>
                            </m:sSubPr>
                            <m:e>
                              <m:r>
                                <w:rPr>
                                  <w:rFonts w:ascii="Cambria Math" w:hAnsi="Cambria Math" w:cs="Courier New"/>
                                  <w:color w:val="000000"/>
                                  <w:sz w:val="27"/>
                                  <w:szCs w:val="27"/>
                                </w:rPr>
                                <m:t>a</m:t>
                              </m:r>
                            </m:e>
                            <m:sub>
                              <m:r>
                                <w:rPr>
                                  <w:rFonts w:ascii="Cambria Math" w:hAnsi="Cambria Math" w:cs="Courier New"/>
                                  <w:color w:val="000000"/>
                                  <w:sz w:val="27"/>
                                  <w:szCs w:val="27"/>
                                </w:rPr>
                                <m:t>2</m:t>
                              </m:r>
                            </m:sub>
                          </m:sSub>
                          <m:sSub>
                            <m:sSubPr>
                              <m:ctrlPr>
                                <w:rPr>
                                  <w:rFonts w:ascii="Cambria Math" w:hAnsi="Cambria Math" w:cs="Courier New"/>
                                  <w:i/>
                                  <w:color w:val="000000"/>
                                  <w:sz w:val="27"/>
                                  <w:szCs w:val="27"/>
                                </w:rPr>
                              </m:ctrlPr>
                            </m:sSubPr>
                            <m:e>
                              <m:r>
                                <w:rPr>
                                  <w:rFonts w:ascii="Cambria Math" w:hAnsi="Cambria Math" w:cs="Courier New"/>
                                  <w:color w:val="000000"/>
                                  <w:sz w:val="27"/>
                                  <w:szCs w:val="27"/>
                                </w:rPr>
                                <m:t>x</m:t>
                              </m:r>
                            </m:e>
                            <m:sub>
                              <m:r>
                                <w:rPr>
                                  <w:rFonts w:ascii="Cambria Math" w:hAnsi="Cambria Math" w:cs="Courier New"/>
                                  <w:color w:val="000000"/>
                                  <w:sz w:val="27"/>
                                  <w:szCs w:val="27"/>
                                </w:rPr>
                                <m:t>i2</m:t>
                              </m:r>
                            </m:sub>
                          </m:sSub>
                        </m:e>
                      </m:d>
                    </m:e>
                  </m:d>
                </m:e>
                <m:sup>
                  <m:r>
                    <m:rPr>
                      <m:sty m:val="p"/>
                    </m:rPr>
                    <w:rPr>
                      <w:rFonts w:ascii="Cambria Math" w:hAnsi="Cambria Math" w:cs="Courier New"/>
                      <w:color w:val="000000"/>
                      <w:sz w:val="27"/>
                      <w:szCs w:val="27"/>
                    </w:rPr>
                    <m:t>2</m:t>
                  </m:r>
                </m:sup>
              </m:sSup>
            </m:e>
          </m:nary>
        </m:oMath>
      </m:oMathPara>
    </w:p>
    <w:p w14:paraId="3A31EF9D" w14:textId="77777777" w:rsidR="00F32557" w:rsidRDefault="00A3032C" w:rsidP="00B60F4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w:t>
      </w:r>
      <w:r w:rsidR="00F32557">
        <w:rPr>
          <w:rFonts w:ascii="Times New Roman" w:eastAsiaTheme="minorEastAsia" w:hAnsi="Times New Roman" w:cs="Times New Roman"/>
          <w:sz w:val="24"/>
          <w:szCs w:val="24"/>
        </w:rPr>
        <w:t xml:space="preserve"> </w:t>
      </w:r>
      <w:r w:rsidR="003A477C">
        <w:rPr>
          <w:rFonts w:ascii="Times New Roman" w:eastAsiaTheme="minorEastAsia" w:hAnsi="Times New Roman" w:cs="Times New Roman"/>
          <w:sz w:val="24"/>
          <w:szCs w:val="24"/>
        </w:rPr>
        <w:t xml:space="preserve">can be expressed as </w:t>
      </w:r>
      <m:oMath>
        <m:r>
          <w:rPr>
            <w:rFonts w:ascii="Cambria Math" w:eastAsiaTheme="minorEastAsia" w:hAnsi="Cambria Math" w:cs="Times New Roman"/>
            <w:sz w:val="24"/>
            <w:szCs w:val="24"/>
          </w:rPr>
          <m:t>SSE=</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m:rPr>
                    <m:sty m:val="b"/>
                  </m:rPr>
                  <w:rPr>
                    <w:rFonts w:ascii="Cambria Math" w:eastAsiaTheme="minorEastAsia" w:hAnsi="Cambria Math" w:cs="Times New Roman"/>
                    <w:sz w:val="24"/>
                    <w:szCs w:val="24"/>
                  </w:rPr>
                  <m:t>y</m:t>
                </m:r>
                <m:r>
                  <w:rPr>
                    <w:rFonts w:ascii="Cambria Math" w:eastAsiaTheme="minorEastAsia" w:hAnsi="Cambria Math" w:cs="Times New Roman"/>
                    <w:sz w:val="24"/>
                    <w:szCs w:val="24"/>
                  </w:rPr>
                  <m:t>-X</m:t>
                </m:r>
                <m:r>
                  <m:rPr>
                    <m:sty m:val="b"/>
                  </m:rPr>
                  <w:rPr>
                    <w:rFonts w:ascii="Cambria Math" w:eastAsiaTheme="minorEastAsia" w:hAnsi="Cambria Math" w:cs="Times New Roman"/>
                    <w:sz w:val="24"/>
                    <w:szCs w:val="24"/>
                  </w:rPr>
                  <m:t>a</m:t>
                </m:r>
              </m:e>
            </m:d>
          </m:e>
          <m:sup>
            <m:r>
              <w:rPr>
                <w:rFonts w:ascii="Cambria Math" w:eastAsiaTheme="minorEastAsia" w:hAnsi="Cambria Math" w:cs="Times New Roman"/>
                <w:sz w:val="24"/>
                <w:szCs w:val="24"/>
              </w:rPr>
              <m:t>2</m:t>
            </m:r>
          </m:sup>
        </m:sSup>
      </m:oMath>
      <w:r w:rsidR="00A10635">
        <w:rPr>
          <w:rFonts w:ascii="Times New Roman" w:eastAsiaTheme="minorEastAsia" w:hAnsi="Times New Roman" w:cs="Times New Roman"/>
          <w:sz w:val="24"/>
          <w:szCs w:val="24"/>
        </w:rPr>
        <w:t xml:space="preserve">, where </w:t>
      </w:r>
      <m:oMath>
        <m:d>
          <m:dPr>
            <m:begChr m:val="‖"/>
            <m:endChr m:val="‖"/>
            <m:ctrlPr>
              <w:rPr>
                <w:rFonts w:ascii="Cambria Math" w:eastAsiaTheme="minorEastAsia" w:hAnsi="Cambria Math" w:cs="Times New Roman"/>
                <w:i/>
                <w:sz w:val="24"/>
                <w:szCs w:val="24"/>
              </w:rPr>
            </m:ctrlPr>
          </m:dPr>
          <m:e/>
        </m:d>
      </m:oMath>
      <w:r w:rsidR="00A10635">
        <w:rPr>
          <w:rFonts w:ascii="Times New Roman" w:eastAsiaTheme="minorEastAsia" w:hAnsi="Times New Roman" w:cs="Times New Roman"/>
          <w:sz w:val="24"/>
          <w:szCs w:val="24"/>
        </w:rPr>
        <w:t xml:space="preserve"> is the norm of a vector</w:t>
      </w:r>
      <w:r w:rsidR="00F32557">
        <w:rPr>
          <w:rFonts w:ascii="Times New Roman" w:eastAsiaTheme="minorEastAsia" w:hAnsi="Times New Roman" w:cs="Times New Roman"/>
          <w:sz w:val="24"/>
          <w:szCs w:val="24"/>
        </w:rPr>
        <w:t>,</w:t>
      </w:r>
    </w:p>
    <w:p w14:paraId="28C2348D" w14:textId="77777777" w:rsidR="00A3032C" w:rsidRDefault="00F32557" w:rsidP="00B60F4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nor/>
          </m:rPr>
          <w:rPr>
            <w:rFonts w:ascii="Cambria Math" w:eastAsiaTheme="minorEastAsia" w:hAnsi="Cambria Math" w:cs="Times New Roman"/>
            <w:b/>
            <w:sz w:val="24"/>
            <w:szCs w:val="24"/>
          </w:rPr>
          <m:t>y</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4</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5</m:t>
                      </m:r>
                    </m:sub>
                  </m:sSub>
                </m:e>
              </m:mr>
            </m:m>
          </m:e>
        </m:d>
        <m:r>
          <w:rPr>
            <w:rFonts w:ascii="Cambria Math" w:eastAsiaTheme="minorEastAsia" w:hAnsi="Cambria Math" w:cs="Times New Roman"/>
            <w:sz w:val="24"/>
            <w:szCs w:val="24"/>
          </w:rPr>
          <m:t>, X=</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12</m:t>
                      </m:r>
                    </m:sub>
                  </m:sSub>
                </m:e>
              </m:mr>
              <m:mr>
                <m:e>
                  <m:r>
                    <w:rPr>
                      <w:rFonts w:ascii="Cambria Math" w:eastAsiaTheme="minorEastAsia" w:hAnsi="Cambria Math" w:cs="Times New Roman"/>
                      <w:sz w:val="24"/>
                      <w:szCs w:val="24"/>
                    </w:rPr>
                    <m:t>1</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22</m:t>
                      </m:r>
                    </m:sub>
                  </m:sSub>
                </m:e>
              </m:mr>
              <m:mr>
                <m:e>
                  <m:r>
                    <w:rPr>
                      <w:rFonts w:ascii="Cambria Math" w:eastAsiaTheme="minorEastAsia" w:hAnsi="Cambria Math" w:cs="Times New Roman"/>
                      <w:sz w:val="24"/>
                      <w:szCs w:val="24"/>
                    </w:rPr>
                    <m:t>1</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32</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41</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42</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51</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52</m:t>
                      </m:r>
                    </m:sub>
                  </m:sSub>
                </m:e>
              </m:mr>
            </m:m>
          </m:e>
        </m:d>
        <m:r>
          <w:rPr>
            <w:rFonts w:ascii="Cambria Math" w:eastAsiaTheme="minorEastAsia" w:hAnsi="Cambria Math" w:cs="Times New Roman"/>
            <w:sz w:val="24"/>
            <w:szCs w:val="24"/>
          </w:rPr>
          <m:t xml:space="preserve"> </m:t>
        </m:r>
      </m:oMath>
      <w:r w:rsidR="00A3032C">
        <w:rPr>
          <w:rFonts w:ascii="Times New Roman" w:eastAsiaTheme="minorEastAsia" w:hAnsi="Times New Roman" w:cs="Times New Roman"/>
          <w:sz w:val="24"/>
          <w:szCs w:val="24"/>
        </w:rPr>
        <w:t xml:space="preserve"> and </w:t>
      </w:r>
      <m:oMath>
        <m:r>
          <m:rPr>
            <m:sty m:val="b"/>
          </m:rPr>
          <w:rPr>
            <w:rFonts w:ascii="Cambria Math" w:eastAsiaTheme="minorEastAsia" w:hAnsi="Cambria Math" w:cs="Times New Roman"/>
            <w:sz w:val="24"/>
            <w:szCs w:val="24"/>
          </w:rPr>
          <m:t>a</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0</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2</m:t>
                      </m:r>
                    </m:sub>
                  </m:sSub>
                </m:e>
              </m:mr>
            </m:m>
          </m:e>
        </m:d>
      </m:oMath>
      <w:r w:rsidR="00A3032C">
        <w:rPr>
          <w:rFonts w:ascii="Times New Roman" w:eastAsiaTheme="minorEastAsia" w:hAnsi="Times New Roman" w:cs="Times New Roman"/>
          <w:sz w:val="24"/>
          <w:szCs w:val="24"/>
        </w:rPr>
        <w:t>.</w:t>
      </w:r>
    </w:p>
    <w:p w14:paraId="3D66C8E2" w14:textId="77777777" w:rsidR="00E76F54" w:rsidRDefault="00A3032C" w:rsidP="00B60F4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w:t>
      </w:r>
      <w:r w:rsidR="00EF6D4A">
        <w:rPr>
          <w:rFonts w:ascii="Times New Roman" w:eastAsiaTheme="minorEastAsia" w:hAnsi="Times New Roman" w:cs="Times New Roman"/>
          <w:sz w:val="24"/>
          <w:szCs w:val="24"/>
        </w:rPr>
        <w:t>t can be shown that t</w:t>
      </w:r>
      <w:r w:rsidR="004B4CA3">
        <w:rPr>
          <w:rFonts w:ascii="Times New Roman" w:eastAsiaTheme="minorEastAsia" w:hAnsi="Times New Roman" w:cs="Times New Roman"/>
          <w:sz w:val="24"/>
          <w:szCs w:val="24"/>
        </w:rPr>
        <w:t xml:space="preserve">he coefficients </w:t>
      </w:r>
      <m:oMath>
        <m:r>
          <m:rPr>
            <m:sty m:val="b"/>
          </m:rPr>
          <w:rPr>
            <w:rFonts w:ascii="Cambria Math" w:eastAsiaTheme="minorEastAsia" w:hAnsi="Cambria Math" w:cs="Times New Roman"/>
            <w:sz w:val="24"/>
            <w:szCs w:val="24"/>
          </w:rPr>
          <m:t>a</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0</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2</m:t>
                          </m:r>
                        </m:sub>
                      </m:sSub>
                    </m:e>
                  </m:mr>
                </m:m>
              </m:e>
            </m:d>
            <m:ctrlPr>
              <w:rPr>
                <w:rFonts w:ascii="Cambria Math" w:eastAsiaTheme="minorEastAsia" w:hAnsi="Cambria Math" w:cs="Times New Roman"/>
                <w:sz w:val="24"/>
                <w:szCs w:val="24"/>
              </w:rPr>
            </m:ctrlPr>
          </m:e>
          <m:sup>
            <m:r>
              <m:rPr>
                <m:sty m:val="p"/>
              </m:rPr>
              <w:rPr>
                <w:rFonts w:ascii="Cambria Math" w:eastAsiaTheme="minorEastAsia" w:hAnsi="Cambria Math" w:cs="Times New Roman"/>
                <w:sz w:val="24"/>
                <w:szCs w:val="24"/>
              </w:rPr>
              <m:t>T</m:t>
            </m:r>
          </m:sup>
        </m:sSup>
      </m:oMath>
      <w:r w:rsidR="00EF6D4A">
        <w:rPr>
          <w:rFonts w:ascii="Times New Roman" w:eastAsiaTheme="minorEastAsia" w:hAnsi="Times New Roman" w:cs="Times New Roman"/>
          <w:sz w:val="24"/>
          <w:szCs w:val="24"/>
        </w:rPr>
        <w:t xml:space="preserve"> that minimize the sum of squared errors is the unique solution of the system</w:t>
      </w:r>
    </w:p>
    <w:p w14:paraId="2B3560C4" w14:textId="77777777" w:rsidR="00EF6D4A" w:rsidRDefault="00864CCA" w:rsidP="00A3032C">
      <w:pPr>
        <w:ind w:left="2880" w:firstLine="720"/>
        <w:rPr>
          <w:rFonts w:ascii="Times New Roman" w:eastAsiaTheme="minorEastAsia" w:hAnsi="Times New Roman" w:cs="Times New Roman"/>
          <w:sz w:val="24"/>
          <w:szCs w:val="24"/>
        </w:rPr>
      </w:pPr>
      <m:oMath>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d>
        <m:r>
          <m:rPr>
            <m:sty m:val="b"/>
          </m:rPr>
          <w:rPr>
            <w:rFonts w:ascii="Cambria Math" w:eastAsiaTheme="minorEastAsia" w:hAnsi="Cambria Math" w:cs="Times New Roman"/>
            <w:sz w:val="24"/>
            <w:szCs w:val="24"/>
          </w:rPr>
          <m:t>a</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m:rPr>
            <m:sty m:val="b"/>
          </m:rPr>
          <w:rPr>
            <w:rFonts w:ascii="Cambria Math" w:eastAsiaTheme="minorEastAsia" w:hAnsi="Cambria Math" w:cs="Times New Roman"/>
            <w:sz w:val="24"/>
            <w:szCs w:val="24"/>
          </w:rPr>
          <m:t>y</m:t>
        </m:r>
      </m:oMath>
      <w:r w:rsidR="00EF6D4A" w:rsidRPr="00EF6D4A">
        <w:rPr>
          <w:rFonts w:ascii="Times New Roman" w:eastAsiaTheme="minorEastAsia" w:hAnsi="Times New Roman" w:cs="Times New Roman"/>
          <w:sz w:val="24"/>
          <w:szCs w:val="24"/>
        </w:rPr>
        <w:t>.</w:t>
      </w:r>
      <w:r w:rsidR="00EF6D4A">
        <w:rPr>
          <w:rFonts w:ascii="Times New Roman" w:eastAsiaTheme="minorEastAsia" w:hAnsi="Times New Roman" w:cs="Times New Roman"/>
          <w:sz w:val="24"/>
          <w:szCs w:val="24"/>
        </w:rPr>
        <w:t xml:space="preserve"> </w:t>
      </w:r>
      <w:r w:rsidR="00A3032C">
        <w:rPr>
          <w:rFonts w:ascii="Times New Roman" w:eastAsiaTheme="minorEastAsia" w:hAnsi="Times New Roman" w:cs="Times New Roman"/>
          <w:sz w:val="24"/>
          <w:szCs w:val="24"/>
        </w:rPr>
        <w:t xml:space="preserve">                                                               </w:t>
      </w:r>
      <w:r w:rsidR="00D8662B">
        <w:rPr>
          <w:rFonts w:ascii="Times New Roman" w:eastAsiaTheme="minorEastAsia" w:hAnsi="Times New Roman" w:cs="Times New Roman"/>
          <w:sz w:val="24"/>
          <w:szCs w:val="24"/>
        </w:rPr>
        <w:t>(3</w:t>
      </w:r>
      <w:r w:rsidR="00A3032C">
        <w:rPr>
          <w:rFonts w:ascii="Times New Roman" w:eastAsiaTheme="minorEastAsia" w:hAnsi="Times New Roman" w:cs="Times New Roman"/>
          <w:sz w:val="24"/>
          <w:szCs w:val="24"/>
        </w:rPr>
        <w:t>)</w:t>
      </w:r>
    </w:p>
    <w:p w14:paraId="39CE10CD" w14:textId="6690011A" w:rsidR="000D1855" w:rsidRDefault="00EF6D4A" w:rsidP="00B60F42">
      <w:pPr>
        <w:rPr>
          <w:rFonts w:ascii="Times New Roman" w:hAnsi="Times New Roman" w:cs="Times New Roman"/>
          <w:sz w:val="24"/>
          <w:szCs w:val="24"/>
        </w:rPr>
      </w:pPr>
      <w:r>
        <w:rPr>
          <w:rFonts w:ascii="Times New Roman" w:hAnsi="Times New Roman" w:cs="Times New Roman"/>
          <w:sz w:val="24"/>
          <w:szCs w:val="24"/>
        </w:rPr>
        <w:t xml:space="preserve">Derivation of </w:t>
      </w:r>
      <w:r w:rsidR="00D8662B">
        <w:rPr>
          <w:rFonts w:ascii="Times New Roman" w:hAnsi="Times New Roman" w:cs="Times New Roman"/>
          <w:sz w:val="24"/>
          <w:szCs w:val="24"/>
        </w:rPr>
        <w:t>eq. (3</w:t>
      </w:r>
      <w:r w:rsidR="00A3032C">
        <w:rPr>
          <w:rFonts w:ascii="Times New Roman" w:hAnsi="Times New Roman" w:cs="Times New Roman"/>
          <w:sz w:val="24"/>
          <w:szCs w:val="24"/>
        </w:rPr>
        <w:t>)</w:t>
      </w:r>
      <w:r>
        <w:rPr>
          <w:rFonts w:ascii="Times New Roman" w:hAnsi="Times New Roman" w:cs="Times New Roman"/>
          <w:sz w:val="24"/>
          <w:szCs w:val="24"/>
        </w:rPr>
        <w:t xml:space="preserve"> will be discussed in Part 2 of the course.</w:t>
      </w:r>
    </w:p>
    <w:p w14:paraId="31675AE5" w14:textId="77777777" w:rsidR="00EF6D4A" w:rsidRDefault="00EF6D4A" w:rsidP="00EF6D4A">
      <w:pPr>
        <w:pStyle w:val="ListParagraph"/>
        <w:numPr>
          <w:ilvl w:val="0"/>
          <w:numId w:val="4"/>
        </w:numPr>
        <w:rPr>
          <w:rFonts w:ascii="Times New Roman" w:eastAsiaTheme="minorEastAsia" w:hAnsi="Times New Roman" w:cs="Times New Roman"/>
          <w:sz w:val="24"/>
          <w:szCs w:val="24"/>
        </w:rPr>
      </w:pPr>
      <w:r w:rsidRPr="00EF6D4A">
        <w:rPr>
          <w:rFonts w:ascii="Times New Roman" w:hAnsi="Times New Roman" w:cs="Times New Roman"/>
          <w:sz w:val="24"/>
          <w:szCs w:val="24"/>
        </w:rPr>
        <w:t xml:space="preserve">Use </w:t>
      </w:r>
      <w:proofErr w:type="spellStart"/>
      <w:proofErr w:type="gramStart"/>
      <w:r w:rsidRPr="00EF6D4A">
        <w:rPr>
          <w:rFonts w:ascii="Times New Roman" w:eastAsiaTheme="minorEastAsia" w:hAnsi="Times New Roman" w:cs="Times New Roman"/>
          <w:sz w:val="24"/>
          <w:szCs w:val="24"/>
        </w:rPr>
        <w:t>scipy.linalg</w:t>
      </w:r>
      <w:proofErr w:type="gramEnd"/>
      <w:r w:rsidRPr="00EF6D4A">
        <w:rPr>
          <w:rFonts w:ascii="Times New Roman" w:eastAsiaTheme="minorEastAsia" w:hAnsi="Times New Roman" w:cs="Times New Roman"/>
          <w:sz w:val="24"/>
          <w:szCs w:val="24"/>
        </w:rPr>
        <w:t>.solve</w:t>
      </w:r>
      <w:proofErr w:type="spellEnd"/>
      <w:r w:rsidRPr="00EF6D4A">
        <w:rPr>
          <w:rFonts w:ascii="Times New Roman" w:eastAsiaTheme="minorEastAsia" w:hAnsi="Times New Roman" w:cs="Times New Roman"/>
          <w:sz w:val="24"/>
          <w:szCs w:val="24"/>
        </w:rPr>
        <w:t xml:space="preserve"> to determine the vector </w:t>
      </w:r>
      <m:oMath>
        <m:r>
          <m:rPr>
            <m:sty m:val="b"/>
          </m:rPr>
          <w:rPr>
            <w:rFonts w:ascii="Cambria Math" w:eastAsiaTheme="minorEastAsia" w:hAnsi="Cambria Math" w:cs="Times New Roman"/>
            <w:sz w:val="24"/>
            <w:szCs w:val="24"/>
          </w:rPr>
          <m:t>a</m:t>
        </m:r>
      </m:oMath>
      <w:r w:rsidRPr="00EF6D4A">
        <w:rPr>
          <w:rFonts w:ascii="Times New Roman" w:eastAsiaTheme="minorEastAsia" w:hAnsi="Times New Roman" w:cs="Times New Roman"/>
          <w:sz w:val="24"/>
          <w:szCs w:val="24"/>
        </w:rPr>
        <w:t>.</w:t>
      </w:r>
    </w:p>
    <w:p w14:paraId="6516D589" w14:textId="22EDFFA6" w:rsidR="00EF6D4A" w:rsidRDefault="00EF6D4A" w:rsidP="00EF6D4A">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Plot the 3D data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y</m:t>
        </m:r>
      </m:oMath>
      <w:r>
        <w:rPr>
          <w:rFonts w:ascii="Times New Roman" w:eastAsiaTheme="minorEastAsia" w:hAnsi="Times New Roman" w:cs="Times New Roman"/>
          <w:sz w:val="24"/>
          <w:szCs w:val="24"/>
        </w:rPr>
        <w:t xml:space="preserve">) and the fitted </w:t>
      </w:r>
      <w:r w:rsidR="00115303">
        <w:rPr>
          <w:rFonts w:ascii="Times New Roman" w:eastAsiaTheme="minorEastAsia" w:hAnsi="Times New Roman" w:cs="Times New Roman"/>
          <w:sz w:val="24"/>
          <w:szCs w:val="24"/>
        </w:rPr>
        <w:t>plane</w:t>
      </w:r>
      <w:r>
        <w:rPr>
          <w:rFonts w:ascii="Times New Roman" w:eastAsiaTheme="minorEastAsia" w:hAnsi="Times New Roman" w:cs="Times New Roman"/>
          <w:sz w:val="24"/>
          <w:szCs w:val="24"/>
        </w:rPr>
        <w:t>.</w:t>
      </w:r>
      <w:r w:rsidR="00DD4366">
        <w:rPr>
          <w:rFonts w:ascii="Times New Roman" w:eastAsiaTheme="minorEastAsia" w:hAnsi="Times New Roman" w:cs="Times New Roman"/>
          <w:sz w:val="24"/>
          <w:szCs w:val="24"/>
        </w:rPr>
        <w:t xml:space="preserve"> [See </w:t>
      </w:r>
      <w:hyperlink r:id="rId21" w:history="1">
        <w:r w:rsidR="00DD4366" w:rsidRPr="00DD4366">
          <w:rPr>
            <w:rStyle w:val="Hyperlink"/>
            <w:rFonts w:ascii="Times New Roman" w:eastAsiaTheme="minorEastAsia" w:hAnsi="Times New Roman" w:cs="Times New Roman"/>
            <w:sz w:val="24"/>
            <w:szCs w:val="24"/>
          </w:rPr>
          <w:t>here</w:t>
        </w:r>
      </w:hyperlink>
      <w:r w:rsidR="00DD4366">
        <w:rPr>
          <w:rFonts w:ascii="Times New Roman" w:eastAsiaTheme="minorEastAsia" w:hAnsi="Times New Roman" w:cs="Times New Roman"/>
          <w:sz w:val="24"/>
          <w:szCs w:val="24"/>
        </w:rPr>
        <w:t xml:space="preserve"> for help on 3D plotting]</w:t>
      </w:r>
    </w:p>
    <w:p w14:paraId="380ADA83" w14:textId="77777777" w:rsidR="00EF6D4A" w:rsidRPr="00EF6D4A" w:rsidRDefault="00EF6D4A" w:rsidP="00EF6D4A">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the obtained vector </w:t>
      </w:r>
      <m:oMath>
        <m:r>
          <m:rPr>
            <m:sty m:val="b"/>
          </m:rPr>
          <w:rPr>
            <w:rFonts w:ascii="Cambria Math" w:eastAsiaTheme="minorEastAsia" w:hAnsi="Cambria Math" w:cs="Times New Roman"/>
            <w:sz w:val="24"/>
            <w:szCs w:val="24"/>
          </w:rPr>
          <m:t>a</m:t>
        </m:r>
        <m:r>
          <m:rPr>
            <m:sty m:val="p"/>
          </m:rPr>
          <w:rPr>
            <w:rFonts w:ascii="Cambria Math" w:eastAsiaTheme="minorEastAsia" w:hAnsi="Cambria Math" w:cs="Times New Roman"/>
            <w:sz w:val="24"/>
            <w:szCs w:val="24"/>
          </w:rPr>
          <m:t>,</m:t>
        </m:r>
      </m:oMath>
      <w:r w:rsidR="00E7528D">
        <w:rPr>
          <w:rFonts w:ascii="Times New Roman" w:eastAsiaTheme="minorEastAsia" w:hAnsi="Times New Roman" w:cs="Times New Roman"/>
          <w:sz w:val="24"/>
          <w:szCs w:val="24"/>
        </w:rPr>
        <w:t xml:space="preserve"> predict the prices of each of the 5 houses.</w:t>
      </w:r>
    </w:p>
    <w:p w14:paraId="639508B1" w14:textId="77777777" w:rsidR="0015361A" w:rsidRPr="0015361A" w:rsidRDefault="0015361A" w:rsidP="0015361A">
      <w:pPr>
        <w:ind w:left="360"/>
        <w:rPr>
          <w:rFonts w:ascii="Times New Roman" w:eastAsiaTheme="minorEastAsia" w:hAnsi="Times New Roman" w:cs="Times New Roman"/>
          <w:b/>
          <w:bCs/>
          <w:sz w:val="24"/>
          <w:szCs w:val="24"/>
        </w:rPr>
      </w:pPr>
      <w:r w:rsidRPr="0015361A">
        <w:rPr>
          <w:rFonts w:ascii="Times New Roman" w:eastAsiaTheme="minorEastAsia" w:hAnsi="Times New Roman" w:cs="Times New Roman"/>
          <w:b/>
          <w:bCs/>
          <w:sz w:val="24"/>
          <w:szCs w:val="24"/>
        </w:rPr>
        <w:lastRenderedPageBreak/>
        <w:t xml:space="preserve">Sample code </w:t>
      </w:r>
    </w:p>
    <w:p w14:paraId="677B5327" w14:textId="77777777" w:rsidR="0015361A" w:rsidRPr="0015361A" w:rsidRDefault="0015361A" w:rsidP="0015361A">
      <w:pPr>
        <w:ind w:left="360"/>
        <w:rPr>
          <w:rFonts w:ascii="Times New Roman" w:hAnsi="Times New Roman" w:cs="Times New Roman"/>
          <w:sz w:val="24"/>
          <w:szCs w:val="24"/>
        </w:rPr>
      </w:pPr>
      <w:r>
        <w:rPr>
          <w:noProof/>
        </w:rPr>
        <mc:AlternateContent>
          <mc:Choice Requires="wps">
            <w:drawing>
              <wp:inline distT="0" distB="0" distL="0" distR="0" wp14:anchorId="75557A3C" wp14:editId="0C190364">
                <wp:extent cx="5931462" cy="6514088"/>
                <wp:effectExtent l="0" t="0" r="12700" b="13970"/>
                <wp:docPr id="26" name="Text Box 26"/>
                <wp:cNvGraphicFramePr/>
                <a:graphic xmlns:a="http://schemas.openxmlformats.org/drawingml/2006/main">
                  <a:graphicData uri="http://schemas.microsoft.com/office/word/2010/wordprocessingShape">
                    <wps:wsp>
                      <wps:cNvSpPr txBox="1"/>
                      <wps:spPr>
                        <a:xfrm>
                          <a:off x="0" y="0"/>
                          <a:ext cx="5931462" cy="6514088"/>
                        </a:xfrm>
                        <a:prstGeom prst="rect">
                          <a:avLst/>
                        </a:prstGeom>
                        <a:solidFill>
                          <a:schemeClr val="lt1"/>
                        </a:solidFill>
                        <a:ln w="6350">
                          <a:solidFill>
                            <a:prstClr val="black"/>
                          </a:solidFill>
                        </a:ln>
                      </wps:spPr>
                      <wps:txbx>
                        <w:txbxContent>
                          <w:p w14:paraId="0FDF8E97" w14:textId="77777777" w:rsidR="007B63C0" w:rsidRDefault="007B63C0" w:rsidP="007B63C0">
                            <w:pPr>
                              <w:pStyle w:val="HTMLPreformatted"/>
                              <w:spacing w:line="244" w:lineRule="atLeast"/>
                              <w:rPr>
                                <w:color w:val="333333"/>
                              </w:rPr>
                            </w:pPr>
                            <w:r>
                              <w:rPr>
                                <w:b/>
                                <w:bCs/>
                                <w:color w:val="008000"/>
                              </w:rPr>
                              <w:t>import</w:t>
                            </w:r>
                            <w:r>
                              <w:rPr>
                                <w:color w:val="333333"/>
                              </w:rPr>
                              <w:t xml:space="preserve"> </w:t>
                            </w:r>
                            <w:proofErr w:type="spellStart"/>
                            <w:r>
                              <w:rPr>
                                <w:b/>
                                <w:bCs/>
                                <w:color w:val="0000FF"/>
                              </w:rPr>
                              <w:t>numpy</w:t>
                            </w:r>
                            <w:proofErr w:type="spellEnd"/>
                            <w:r>
                              <w:rPr>
                                <w:color w:val="333333"/>
                              </w:rPr>
                              <w:t xml:space="preserve"> </w:t>
                            </w:r>
                            <w:r>
                              <w:rPr>
                                <w:b/>
                                <w:bCs/>
                                <w:color w:val="008000"/>
                              </w:rPr>
                              <w:t>as</w:t>
                            </w:r>
                            <w:r>
                              <w:rPr>
                                <w:color w:val="333333"/>
                              </w:rPr>
                              <w:t xml:space="preserve"> </w:t>
                            </w:r>
                            <w:r>
                              <w:rPr>
                                <w:b/>
                                <w:bCs/>
                                <w:color w:val="0000FF"/>
                              </w:rPr>
                              <w:t>np</w:t>
                            </w:r>
                          </w:p>
                          <w:p w14:paraId="0E6DDEF2" w14:textId="77777777" w:rsidR="007B63C0" w:rsidRDefault="007B63C0" w:rsidP="007B63C0">
                            <w:pPr>
                              <w:pStyle w:val="HTMLPreformatted"/>
                              <w:spacing w:line="244" w:lineRule="atLeast"/>
                              <w:rPr>
                                <w:color w:val="333333"/>
                              </w:rPr>
                            </w:pPr>
                            <w:r>
                              <w:rPr>
                                <w:b/>
                                <w:bCs/>
                                <w:color w:val="008000"/>
                              </w:rPr>
                              <w:t>import</w:t>
                            </w:r>
                            <w:r>
                              <w:rPr>
                                <w:color w:val="333333"/>
                              </w:rPr>
                              <w:t xml:space="preserve"> </w:t>
                            </w:r>
                            <w:proofErr w:type="spellStart"/>
                            <w:r>
                              <w:rPr>
                                <w:b/>
                                <w:bCs/>
                                <w:color w:val="0000FF"/>
                              </w:rPr>
                              <w:t>matplotlib.pyplot</w:t>
                            </w:r>
                            <w:proofErr w:type="spellEnd"/>
                            <w:r>
                              <w:rPr>
                                <w:color w:val="333333"/>
                              </w:rPr>
                              <w:t xml:space="preserve"> </w:t>
                            </w:r>
                            <w:r>
                              <w:rPr>
                                <w:b/>
                                <w:bCs/>
                                <w:color w:val="008000"/>
                              </w:rPr>
                              <w:t>as</w:t>
                            </w:r>
                            <w:r>
                              <w:rPr>
                                <w:color w:val="333333"/>
                              </w:rPr>
                              <w:t xml:space="preserve"> </w:t>
                            </w:r>
                            <w:proofErr w:type="spellStart"/>
                            <w:r>
                              <w:rPr>
                                <w:b/>
                                <w:bCs/>
                                <w:color w:val="0000FF"/>
                              </w:rPr>
                              <w:t>plt</w:t>
                            </w:r>
                            <w:proofErr w:type="spellEnd"/>
                          </w:p>
                          <w:p w14:paraId="280EA436" w14:textId="77777777" w:rsidR="007B63C0" w:rsidRDefault="007B63C0" w:rsidP="007B63C0">
                            <w:pPr>
                              <w:pStyle w:val="HTMLPreformatted"/>
                              <w:spacing w:line="244" w:lineRule="atLeast"/>
                              <w:rPr>
                                <w:color w:val="333333"/>
                              </w:rPr>
                            </w:pPr>
                            <w:r>
                              <w:rPr>
                                <w:b/>
                                <w:bCs/>
                                <w:color w:val="008000"/>
                              </w:rPr>
                              <w:t>import</w:t>
                            </w:r>
                            <w:r>
                              <w:rPr>
                                <w:color w:val="333333"/>
                              </w:rPr>
                              <w:t xml:space="preserve"> </w:t>
                            </w:r>
                            <w:proofErr w:type="spellStart"/>
                            <w:r>
                              <w:rPr>
                                <w:b/>
                                <w:bCs/>
                                <w:color w:val="0000FF"/>
                              </w:rPr>
                              <w:t>scipy.linalg</w:t>
                            </w:r>
                            <w:proofErr w:type="spellEnd"/>
                            <w:r>
                              <w:rPr>
                                <w:color w:val="333333"/>
                              </w:rPr>
                              <w:t xml:space="preserve"> </w:t>
                            </w:r>
                            <w:r>
                              <w:rPr>
                                <w:b/>
                                <w:bCs/>
                                <w:color w:val="008000"/>
                              </w:rPr>
                              <w:t>as</w:t>
                            </w:r>
                            <w:r>
                              <w:rPr>
                                <w:color w:val="333333"/>
                              </w:rPr>
                              <w:t xml:space="preserve"> </w:t>
                            </w:r>
                            <w:r>
                              <w:rPr>
                                <w:b/>
                                <w:bCs/>
                                <w:color w:val="0000FF"/>
                              </w:rPr>
                              <w:t>la</w:t>
                            </w:r>
                          </w:p>
                          <w:p w14:paraId="54BE6B3B" w14:textId="77777777" w:rsidR="007B63C0" w:rsidRDefault="007B63C0" w:rsidP="007B63C0">
                            <w:pPr>
                              <w:pStyle w:val="HTMLPreformatted"/>
                              <w:spacing w:line="244" w:lineRule="atLeast"/>
                              <w:rPr>
                                <w:color w:val="333333"/>
                              </w:rPr>
                            </w:pPr>
                          </w:p>
                          <w:p w14:paraId="28249871" w14:textId="77777777" w:rsidR="007B63C0" w:rsidRDefault="007B63C0" w:rsidP="007B63C0">
                            <w:pPr>
                              <w:pStyle w:val="HTMLPreformatted"/>
                              <w:spacing w:line="244" w:lineRule="atLeast"/>
                              <w:rPr>
                                <w:color w:val="333333"/>
                              </w:rPr>
                            </w:pPr>
                            <w:r>
                              <w:rPr>
                                <w:color w:val="333333"/>
                              </w:rPr>
                              <w:t>x1</w:t>
                            </w:r>
                            <w:r>
                              <w:rPr>
                                <w:color w:val="666666"/>
                              </w:rPr>
                              <w:t>=</w:t>
                            </w:r>
                            <w:r>
                              <w:rPr>
                                <w:color w:val="333333"/>
                              </w:rPr>
                              <w:t xml:space="preserve"> </w:t>
                            </w:r>
                            <w:proofErr w:type="spellStart"/>
                            <w:r>
                              <w:rPr>
                                <w:color w:val="333333"/>
                              </w:rPr>
                              <w:t>np</w:t>
                            </w:r>
                            <w:r>
                              <w:rPr>
                                <w:color w:val="666666"/>
                              </w:rPr>
                              <w:t>.</w:t>
                            </w:r>
                            <w:r>
                              <w:rPr>
                                <w:color w:val="333333"/>
                              </w:rPr>
                              <w:t>array</w:t>
                            </w:r>
                            <w:proofErr w:type="spellEnd"/>
                            <w:r>
                              <w:rPr>
                                <w:color w:val="333333"/>
                              </w:rPr>
                              <w:t>([</w:t>
                            </w:r>
                            <w:r>
                              <w:rPr>
                                <w:color w:val="666666"/>
                              </w:rPr>
                              <w:t>0.846</w:t>
                            </w:r>
                            <w:r>
                              <w:rPr>
                                <w:color w:val="333333"/>
                              </w:rPr>
                              <w:t xml:space="preserve">, </w:t>
                            </w:r>
                            <w:r>
                              <w:rPr>
                                <w:color w:val="666666"/>
                              </w:rPr>
                              <w:t>1.324</w:t>
                            </w:r>
                            <w:r>
                              <w:rPr>
                                <w:color w:val="333333"/>
                              </w:rPr>
                              <w:t xml:space="preserve">, </w:t>
                            </w:r>
                            <w:r>
                              <w:rPr>
                                <w:color w:val="666666"/>
                              </w:rPr>
                              <w:t>1.150</w:t>
                            </w:r>
                            <w:r>
                              <w:rPr>
                                <w:color w:val="333333"/>
                              </w:rPr>
                              <w:t xml:space="preserve">, </w:t>
                            </w:r>
                            <w:r>
                              <w:rPr>
                                <w:color w:val="666666"/>
                              </w:rPr>
                              <w:t>3.037</w:t>
                            </w:r>
                            <w:r>
                              <w:rPr>
                                <w:color w:val="333333"/>
                              </w:rPr>
                              <w:t xml:space="preserve">, </w:t>
                            </w:r>
                            <w:r>
                              <w:rPr>
                                <w:color w:val="666666"/>
                              </w:rPr>
                              <w:t>3.984</w:t>
                            </w:r>
                            <w:r>
                              <w:rPr>
                                <w:color w:val="333333"/>
                              </w:rPr>
                              <w:t>])</w:t>
                            </w:r>
                          </w:p>
                          <w:p w14:paraId="1EF8F102" w14:textId="77777777" w:rsidR="007B63C0" w:rsidRDefault="007B63C0" w:rsidP="007B63C0">
                            <w:pPr>
                              <w:pStyle w:val="HTMLPreformatted"/>
                              <w:spacing w:line="244" w:lineRule="atLeast"/>
                              <w:rPr>
                                <w:color w:val="333333"/>
                              </w:rPr>
                            </w:pPr>
                            <w:r>
                              <w:rPr>
                                <w:color w:val="333333"/>
                              </w:rPr>
                              <w:t>x2</w:t>
                            </w:r>
                            <w:r>
                              <w:rPr>
                                <w:color w:val="666666"/>
                              </w:rPr>
                              <w:t>=</w:t>
                            </w:r>
                            <w:r>
                              <w:rPr>
                                <w:color w:val="333333"/>
                              </w:rPr>
                              <w:t xml:space="preserve"> </w:t>
                            </w:r>
                            <w:proofErr w:type="spellStart"/>
                            <w:r>
                              <w:rPr>
                                <w:color w:val="333333"/>
                              </w:rPr>
                              <w:t>np</w:t>
                            </w:r>
                            <w:r>
                              <w:rPr>
                                <w:color w:val="666666"/>
                              </w:rPr>
                              <w:t>.</w:t>
                            </w:r>
                            <w:r>
                              <w:rPr>
                                <w:color w:val="333333"/>
                              </w:rPr>
                              <w:t>array</w:t>
                            </w:r>
                            <w:proofErr w:type="spellEnd"/>
                            <w:r>
                              <w:rPr>
                                <w:color w:val="333333"/>
                              </w:rPr>
                              <w:t>([</w:t>
                            </w:r>
                            <w:r>
                              <w:rPr>
                                <w:color w:val="666666"/>
                              </w:rPr>
                              <w:t>1</w:t>
                            </w:r>
                            <w:r>
                              <w:rPr>
                                <w:color w:val="333333"/>
                              </w:rPr>
                              <w:t xml:space="preserve">, </w:t>
                            </w:r>
                            <w:r>
                              <w:rPr>
                                <w:color w:val="666666"/>
                              </w:rPr>
                              <w:t>2</w:t>
                            </w:r>
                            <w:r>
                              <w:rPr>
                                <w:color w:val="333333"/>
                              </w:rPr>
                              <w:t xml:space="preserve">, </w:t>
                            </w:r>
                            <w:r>
                              <w:rPr>
                                <w:color w:val="666666"/>
                              </w:rPr>
                              <w:t>3</w:t>
                            </w:r>
                            <w:r>
                              <w:rPr>
                                <w:color w:val="333333"/>
                              </w:rPr>
                              <w:t xml:space="preserve">, </w:t>
                            </w:r>
                            <w:r>
                              <w:rPr>
                                <w:color w:val="666666"/>
                              </w:rPr>
                              <w:t>4</w:t>
                            </w:r>
                            <w:r>
                              <w:rPr>
                                <w:color w:val="333333"/>
                              </w:rPr>
                              <w:t xml:space="preserve">, </w:t>
                            </w:r>
                            <w:r>
                              <w:rPr>
                                <w:color w:val="666666"/>
                              </w:rPr>
                              <w:t>5</w:t>
                            </w:r>
                            <w:r>
                              <w:rPr>
                                <w:color w:val="333333"/>
                              </w:rPr>
                              <w:t>])</w:t>
                            </w:r>
                          </w:p>
                          <w:p w14:paraId="4F4297EB" w14:textId="77777777" w:rsidR="007B63C0" w:rsidRDefault="007B63C0" w:rsidP="007B63C0">
                            <w:pPr>
                              <w:pStyle w:val="HTMLPreformatted"/>
                              <w:spacing w:line="244" w:lineRule="atLeast"/>
                              <w:rPr>
                                <w:color w:val="333333"/>
                              </w:rPr>
                            </w:pPr>
                            <w:r>
                              <w:rPr>
                                <w:color w:val="333333"/>
                              </w:rPr>
                              <w:t xml:space="preserve">X </w:t>
                            </w:r>
                            <w:r>
                              <w:rPr>
                                <w:color w:val="666666"/>
                              </w:rPr>
                              <w:t>=</w:t>
                            </w:r>
                            <w:r>
                              <w:rPr>
                                <w:color w:val="333333"/>
                              </w:rPr>
                              <w:t xml:space="preserve"> </w:t>
                            </w:r>
                            <w:proofErr w:type="spellStart"/>
                            <w:r>
                              <w:rPr>
                                <w:color w:val="333333"/>
                              </w:rPr>
                              <w:t>np</w:t>
                            </w:r>
                            <w:r>
                              <w:rPr>
                                <w:color w:val="666666"/>
                              </w:rPr>
                              <w:t>.</w:t>
                            </w:r>
                            <w:r>
                              <w:rPr>
                                <w:color w:val="333333"/>
                              </w:rPr>
                              <w:t>column_stack</w:t>
                            </w:r>
                            <w:proofErr w:type="spellEnd"/>
                            <w:r>
                              <w:rPr>
                                <w:color w:val="333333"/>
                              </w:rPr>
                              <w:t>([</w:t>
                            </w:r>
                            <w:proofErr w:type="spellStart"/>
                            <w:r>
                              <w:rPr>
                                <w:color w:val="333333"/>
                              </w:rPr>
                              <w:t>np</w:t>
                            </w:r>
                            <w:r>
                              <w:rPr>
                                <w:color w:val="666666"/>
                              </w:rPr>
                              <w:t>.</w:t>
                            </w:r>
                            <w:r>
                              <w:rPr>
                                <w:color w:val="333333"/>
                              </w:rPr>
                              <w:t>ones</w:t>
                            </w:r>
                            <w:proofErr w:type="spellEnd"/>
                            <w:r>
                              <w:rPr>
                                <w:color w:val="333333"/>
                              </w:rPr>
                              <w:t>(</w:t>
                            </w:r>
                            <w:proofErr w:type="spellStart"/>
                            <w:r>
                              <w:rPr>
                                <w:color w:val="008000"/>
                              </w:rPr>
                              <w:t>len</w:t>
                            </w:r>
                            <w:proofErr w:type="spellEnd"/>
                            <w:r>
                              <w:rPr>
                                <w:color w:val="333333"/>
                              </w:rPr>
                              <w:t>(x1)),x1, x2])</w:t>
                            </w:r>
                          </w:p>
                          <w:p w14:paraId="48CAE312" w14:textId="77777777" w:rsidR="007B63C0" w:rsidRDefault="007B63C0" w:rsidP="007B63C0">
                            <w:pPr>
                              <w:pStyle w:val="HTMLPreformatted"/>
                              <w:spacing w:line="244" w:lineRule="atLeast"/>
                              <w:rPr>
                                <w:color w:val="333333"/>
                              </w:rPr>
                            </w:pPr>
                            <w:r>
                              <w:rPr>
                                <w:color w:val="333333"/>
                              </w:rPr>
                              <w:t xml:space="preserve">y </w:t>
                            </w:r>
                            <w:r>
                              <w:rPr>
                                <w:color w:val="666666"/>
                              </w:rPr>
                              <w:t>=</w:t>
                            </w:r>
                            <w:r>
                              <w:rPr>
                                <w:color w:val="333333"/>
                              </w:rPr>
                              <w:t xml:space="preserve"> </w:t>
                            </w:r>
                            <w:proofErr w:type="spellStart"/>
                            <w:r>
                              <w:rPr>
                                <w:color w:val="333333"/>
                              </w:rPr>
                              <w:t>np</w:t>
                            </w:r>
                            <w:r>
                              <w:rPr>
                                <w:color w:val="666666"/>
                              </w:rPr>
                              <w:t>.</w:t>
                            </w:r>
                            <w:r>
                              <w:rPr>
                                <w:color w:val="333333"/>
                              </w:rPr>
                              <w:t>array</w:t>
                            </w:r>
                            <w:proofErr w:type="spellEnd"/>
                            <w:r>
                              <w:rPr>
                                <w:color w:val="333333"/>
                              </w:rPr>
                              <w:t>([</w:t>
                            </w:r>
                            <w:r>
                              <w:rPr>
                                <w:color w:val="666666"/>
                              </w:rPr>
                              <w:t>115.00</w:t>
                            </w:r>
                            <w:r>
                              <w:rPr>
                                <w:color w:val="333333"/>
                              </w:rPr>
                              <w:t xml:space="preserve">, </w:t>
                            </w:r>
                            <w:r>
                              <w:rPr>
                                <w:color w:val="666666"/>
                              </w:rPr>
                              <w:t>234.50</w:t>
                            </w:r>
                            <w:r>
                              <w:rPr>
                                <w:color w:val="333333"/>
                              </w:rPr>
                              <w:t xml:space="preserve">, </w:t>
                            </w:r>
                            <w:r>
                              <w:rPr>
                                <w:color w:val="666666"/>
                              </w:rPr>
                              <w:t>198.00</w:t>
                            </w:r>
                            <w:r>
                              <w:rPr>
                                <w:color w:val="333333"/>
                              </w:rPr>
                              <w:t xml:space="preserve">, </w:t>
                            </w:r>
                            <w:r>
                              <w:rPr>
                                <w:color w:val="666666"/>
                              </w:rPr>
                              <w:t>528.00</w:t>
                            </w:r>
                            <w:r>
                              <w:rPr>
                                <w:color w:val="333333"/>
                              </w:rPr>
                              <w:t xml:space="preserve">, </w:t>
                            </w:r>
                            <w:r>
                              <w:rPr>
                                <w:color w:val="666666"/>
                              </w:rPr>
                              <w:t>572.50</w:t>
                            </w:r>
                            <w:r>
                              <w:rPr>
                                <w:color w:val="333333"/>
                              </w:rPr>
                              <w:t>])</w:t>
                            </w:r>
                          </w:p>
                          <w:p w14:paraId="2A75F512" w14:textId="77777777" w:rsidR="007B63C0" w:rsidRDefault="007B63C0" w:rsidP="007B63C0">
                            <w:pPr>
                              <w:pStyle w:val="HTMLPreformatted"/>
                              <w:spacing w:line="244" w:lineRule="atLeast"/>
                              <w:rPr>
                                <w:color w:val="333333"/>
                              </w:rPr>
                            </w:pPr>
                            <w:r>
                              <w:rPr>
                                <w:color w:val="008000"/>
                              </w:rPr>
                              <w:t>print</w:t>
                            </w:r>
                            <w:r>
                              <w:rPr>
                                <w:color w:val="333333"/>
                              </w:rPr>
                              <w:t>(</w:t>
                            </w:r>
                            <w:r>
                              <w:rPr>
                                <w:color w:val="BA2121"/>
                              </w:rPr>
                              <w:t>"Shape of X matrix: "</w:t>
                            </w:r>
                            <w:r>
                              <w:rPr>
                                <w:color w:val="333333"/>
                              </w:rPr>
                              <w:t>,</w:t>
                            </w:r>
                            <w:proofErr w:type="spellStart"/>
                            <w:r>
                              <w:rPr>
                                <w:color w:val="333333"/>
                              </w:rPr>
                              <w:t>X</w:t>
                            </w:r>
                            <w:r>
                              <w:rPr>
                                <w:color w:val="666666"/>
                              </w:rPr>
                              <w:t>.</w:t>
                            </w:r>
                            <w:r>
                              <w:rPr>
                                <w:color w:val="333333"/>
                              </w:rPr>
                              <w:t>shape</w:t>
                            </w:r>
                            <w:proofErr w:type="spellEnd"/>
                            <w:r>
                              <w:rPr>
                                <w:color w:val="333333"/>
                              </w:rPr>
                              <w:t>)</w:t>
                            </w:r>
                          </w:p>
                          <w:p w14:paraId="0A476A9D" w14:textId="77777777" w:rsidR="007B63C0" w:rsidRDefault="007B63C0" w:rsidP="007B63C0">
                            <w:pPr>
                              <w:pStyle w:val="HTMLPreformatted"/>
                              <w:spacing w:line="244" w:lineRule="atLeast"/>
                              <w:rPr>
                                <w:color w:val="333333"/>
                              </w:rPr>
                            </w:pPr>
                            <w:r>
                              <w:rPr>
                                <w:color w:val="008000"/>
                              </w:rPr>
                              <w:t>print</w:t>
                            </w:r>
                            <w:r>
                              <w:rPr>
                                <w:color w:val="333333"/>
                              </w:rPr>
                              <w:t>(X)</w:t>
                            </w:r>
                          </w:p>
                          <w:p w14:paraId="70D1CFEA" w14:textId="77777777" w:rsidR="007B63C0" w:rsidRDefault="007B63C0" w:rsidP="007B63C0">
                            <w:pPr>
                              <w:pStyle w:val="HTMLPreformatted"/>
                              <w:spacing w:line="244" w:lineRule="atLeast"/>
                              <w:rPr>
                                <w:color w:val="333333"/>
                              </w:rPr>
                            </w:pPr>
                          </w:p>
                          <w:p w14:paraId="3C223DC4" w14:textId="77777777" w:rsidR="007B63C0" w:rsidRDefault="007B63C0" w:rsidP="007B63C0">
                            <w:pPr>
                              <w:pStyle w:val="HTMLPreformatted"/>
                              <w:spacing w:line="244" w:lineRule="atLeast"/>
                              <w:rPr>
                                <w:color w:val="333333"/>
                              </w:rPr>
                            </w:pPr>
                            <w:r>
                              <w:rPr>
                                <w:color w:val="333333"/>
                              </w:rPr>
                              <w:t xml:space="preserve">a </w:t>
                            </w:r>
                            <w:r>
                              <w:rPr>
                                <w:color w:val="666666"/>
                              </w:rPr>
                              <w:t>=</w:t>
                            </w:r>
                            <w:r>
                              <w:rPr>
                                <w:color w:val="333333"/>
                              </w:rPr>
                              <w:t xml:space="preserve"> </w:t>
                            </w:r>
                            <w:proofErr w:type="spellStart"/>
                            <w:r>
                              <w:rPr>
                                <w:color w:val="333333"/>
                              </w:rPr>
                              <w:t>la</w:t>
                            </w:r>
                            <w:r>
                              <w:rPr>
                                <w:color w:val="666666"/>
                              </w:rPr>
                              <w:t>.</w:t>
                            </w:r>
                            <w:r>
                              <w:rPr>
                                <w:color w:val="333333"/>
                              </w:rPr>
                              <w:t>solve</w:t>
                            </w:r>
                            <w:proofErr w:type="spellEnd"/>
                            <w:r>
                              <w:rPr>
                                <w:color w:val="333333"/>
                              </w:rPr>
                              <w:t>(X</w:t>
                            </w:r>
                            <w:r>
                              <w:rPr>
                                <w:color w:val="666666"/>
                              </w:rPr>
                              <w:t>.</w:t>
                            </w:r>
                            <w:r>
                              <w:rPr>
                                <w:color w:val="333333"/>
                              </w:rPr>
                              <w:t xml:space="preserve">T </w:t>
                            </w:r>
                            <w:r>
                              <w:rPr>
                                <w:color w:val="333333"/>
                                <w:bdr w:val="single" w:sz="6" w:space="0" w:color="FF0000" w:frame="1"/>
                              </w:rPr>
                              <w:t>@</w:t>
                            </w:r>
                            <w:r>
                              <w:rPr>
                                <w:color w:val="333333"/>
                              </w:rPr>
                              <w:t xml:space="preserve"> X, X</w:t>
                            </w:r>
                            <w:r>
                              <w:rPr>
                                <w:color w:val="666666"/>
                              </w:rPr>
                              <w:t>.</w:t>
                            </w:r>
                            <w:r>
                              <w:rPr>
                                <w:color w:val="333333"/>
                              </w:rPr>
                              <w:t xml:space="preserve">T </w:t>
                            </w:r>
                            <w:r>
                              <w:rPr>
                                <w:color w:val="333333"/>
                                <w:bdr w:val="single" w:sz="6" w:space="0" w:color="FF0000" w:frame="1"/>
                              </w:rPr>
                              <w:t>@</w:t>
                            </w:r>
                            <w:r>
                              <w:rPr>
                                <w:color w:val="333333"/>
                              </w:rPr>
                              <w:t xml:space="preserve"> y)</w:t>
                            </w:r>
                          </w:p>
                          <w:p w14:paraId="08A8687D" w14:textId="5ECE8353" w:rsidR="007B63C0" w:rsidRDefault="007B63C0" w:rsidP="007B63C0">
                            <w:pPr>
                              <w:pStyle w:val="HTMLPreformatted"/>
                              <w:spacing w:line="244" w:lineRule="atLeast"/>
                              <w:rPr>
                                <w:color w:val="333333"/>
                              </w:rPr>
                            </w:pPr>
                            <w:r>
                              <w:rPr>
                                <w:color w:val="008000"/>
                              </w:rPr>
                              <w:t>print</w:t>
                            </w:r>
                            <w:r>
                              <w:rPr>
                                <w:color w:val="333333"/>
                              </w:rPr>
                              <w:t>(</w:t>
                            </w:r>
                            <w:r>
                              <w:rPr>
                                <w:color w:val="BA2121"/>
                              </w:rPr>
                              <w:t>"</w:t>
                            </w:r>
                            <w:r w:rsidR="00F86097">
                              <w:rPr>
                                <w:color w:val="BA2121"/>
                              </w:rPr>
                              <w:t>parameters</w:t>
                            </w:r>
                            <w:r>
                              <w:rPr>
                                <w:color w:val="BA2121"/>
                              </w:rPr>
                              <w:t xml:space="preserve"> a0,a1,a2: "</w:t>
                            </w:r>
                            <w:r>
                              <w:rPr>
                                <w:color w:val="333333"/>
                              </w:rPr>
                              <w:t>, a)</w:t>
                            </w:r>
                          </w:p>
                          <w:p w14:paraId="3FBD468C" w14:textId="77777777" w:rsidR="007B63C0" w:rsidRDefault="007B63C0" w:rsidP="007B63C0">
                            <w:pPr>
                              <w:pStyle w:val="HTMLPreformatted"/>
                              <w:spacing w:line="244" w:lineRule="atLeast"/>
                              <w:rPr>
                                <w:color w:val="333333"/>
                              </w:rPr>
                            </w:pPr>
                          </w:p>
                          <w:p w14:paraId="5B48391B" w14:textId="77777777" w:rsidR="007B63C0" w:rsidRDefault="007B63C0" w:rsidP="007B63C0">
                            <w:pPr>
                              <w:pStyle w:val="HTMLPreformatted"/>
                              <w:spacing w:line="244" w:lineRule="atLeast"/>
                              <w:rPr>
                                <w:color w:val="333333"/>
                              </w:rPr>
                            </w:pPr>
                            <w:r>
                              <w:rPr>
                                <w:i/>
                                <w:iCs/>
                                <w:color w:val="408080"/>
                              </w:rPr>
                              <w:t># Use the model to predict the 5 houses</w:t>
                            </w:r>
                          </w:p>
                          <w:p w14:paraId="7CC3AF40" w14:textId="77777777" w:rsidR="007B63C0" w:rsidRDefault="007B63C0" w:rsidP="007B63C0">
                            <w:pPr>
                              <w:pStyle w:val="HTMLPreformatted"/>
                              <w:spacing w:line="244" w:lineRule="atLeast"/>
                              <w:rPr>
                                <w:color w:val="333333"/>
                              </w:rPr>
                            </w:pPr>
                            <w:proofErr w:type="spellStart"/>
                            <w:r>
                              <w:rPr>
                                <w:color w:val="333333"/>
                              </w:rPr>
                              <w:t>yp</w:t>
                            </w:r>
                            <w:proofErr w:type="spellEnd"/>
                            <w:r>
                              <w:rPr>
                                <w:color w:val="666666"/>
                              </w:rPr>
                              <w:t>=</w:t>
                            </w:r>
                            <w:r>
                              <w:rPr>
                                <w:color w:val="333333"/>
                              </w:rPr>
                              <w:t>a[</w:t>
                            </w:r>
                            <w:r>
                              <w:rPr>
                                <w:color w:val="666666"/>
                              </w:rPr>
                              <w:t>0</w:t>
                            </w:r>
                            <w:r>
                              <w:rPr>
                                <w:color w:val="333333"/>
                              </w:rPr>
                              <w:t>]</w:t>
                            </w:r>
                            <w:r>
                              <w:rPr>
                                <w:color w:val="666666"/>
                              </w:rPr>
                              <w:t>+</w:t>
                            </w:r>
                            <w:r>
                              <w:rPr>
                                <w:color w:val="333333"/>
                              </w:rPr>
                              <w:t>a[</w:t>
                            </w:r>
                            <w:r>
                              <w:rPr>
                                <w:color w:val="666666"/>
                              </w:rPr>
                              <w:t>1</w:t>
                            </w:r>
                            <w:r>
                              <w:rPr>
                                <w:color w:val="333333"/>
                              </w:rPr>
                              <w:t>]</w:t>
                            </w:r>
                            <w:r>
                              <w:rPr>
                                <w:color w:val="666666"/>
                              </w:rPr>
                              <w:t>*</w:t>
                            </w:r>
                            <w:r>
                              <w:rPr>
                                <w:color w:val="333333"/>
                              </w:rPr>
                              <w:t>x1</w:t>
                            </w:r>
                            <w:r>
                              <w:rPr>
                                <w:color w:val="666666"/>
                              </w:rPr>
                              <w:t>+</w:t>
                            </w:r>
                            <w:r>
                              <w:rPr>
                                <w:color w:val="333333"/>
                              </w:rPr>
                              <w:t>a[</w:t>
                            </w:r>
                            <w:r>
                              <w:rPr>
                                <w:color w:val="666666"/>
                              </w:rPr>
                              <w:t>2</w:t>
                            </w:r>
                            <w:r>
                              <w:rPr>
                                <w:color w:val="333333"/>
                              </w:rPr>
                              <w:t>]</w:t>
                            </w:r>
                            <w:r>
                              <w:rPr>
                                <w:color w:val="666666"/>
                              </w:rPr>
                              <w:t>*</w:t>
                            </w:r>
                            <w:r>
                              <w:rPr>
                                <w:color w:val="333333"/>
                              </w:rPr>
                              <w:t>x2</w:t>
                            </w:r>
                          </w:p>
                          <w:p w14:paraId="7A272069" w14:textId="77777777" w:rsidR="007B63C0" w:rsidRDefault="007B63C0" w:rsidP="007B63C0">
                            <w:pPr>
                              <w:pStyle w:val="HTMLPreformatted"/>
                              <w:spacing w:line="244" w:lineRule="atLeast"/>
                              <w:rPr>
                                <w:color w:val="333333"/>
                              </w:rPr>
                            </w:pPr>
                            <w:r>
                              <w:rPr>
                                <w:b/>
                                <w:bCs/>
                                <w:color w:val="008000"/>
                              </w:rPr>
                              <w:t>for</w:t>
                            </w:r>
                            <w:r>
                              <w:rPr>
                                <w:color w:val="333333"/>
                              </w:rPr>
                              <w:t xml:space="preserve"> </w:t>
                            </w:r>
                            <w:proofErr w:type="spellStart"/>
                            <w:r>
                              <w:rPr>
                                <w:color w:val="333333"/>
                              </w:rPr>
                              <w:t>i</w:t>
                            </w:r>
                            <w:proofErr w:type="spellEnd"/>
                            <w:r>
                              <w:rPr>
                                <w:color w:val="333333"/>
                              </w:rPr>
                              <w:t xml:space="preserve"> </w:t>
                            </w:r>
                            <w:r>
                              <w:rPr>
                                <w:b/>
                                <w:bCs/>
                                <w:color w:val="AA22FF"/>
                              </w:rPr>
                              <w:t>in</w:t>
                            </w:r>
                            <w:r>
                              <w:rPr>
                                <w:color w:val="333333"/>
                              </w:rPr>
                              <w:t xml:space="preserve"> </w:t>
                            </w:r>
                            <w:r>
                              <w:rPr>
                                <w:color w:val="008000"/>
                              </w:rPr>
                              <w:t>range</w:t>
                            </w:r>
                            <w:r>
                              <w:rPr>
                                <w:color w:val="333333"/>
                              </w:rPr>
                              <w:t>(</w:t>
                            </w:r>
                            <w:proofErr w:type="spellStart"/>
                            <w:r>
                              <w:rPr>
                                <w:color w:val="008000"/>
                              </w:rPr>
                              <w:t>len</w:t>
                            </w:r>
                            <w:proofErr w:type="spellEnd"/>
                            <w:r>
                              <w:rPr>
                                <w:color w:val="333333"/>
                              </w:rPr>
                              <w:t>(y)):</w:t>
                            </w:r>
                          </w:p>
                          <w:p w14:paraId="4A134737" w14:textId="77777777" w:rsidR="007B63C0" w:rsidRDefault="007B63C0" w:rsidP="007B63C0">
                            <w:pPr>
                              <w:pStyle w:val="HTMLPreformatted"/>
                              <w:spacing w:line="244" w:lineRule="atLeast"/>
                              <w:rPr>
                                <w:color w:val="333333"/>
                              </w:rPr>
                            </w:pPr>
                            <w:r>
                              <w:rPr>
                                <w:color w:val="333333"/>
                              </w:rPr>
                              <w:t xml:space="preserve">    </w:t>
                            </w:r>
                            <w:r>
                              <w:rPr>
                                <w:color w:val="008000"/>
                              </w:rPr>
                              <w:t>print</w:t>
                            </w:r>
                            <w:r>
                              <w:rPr>
                                <w:color w:val="333333"/>
                              </w:rPr>
                              <w:t>(</w:t>
                            </w:r>
                            <w:r>
                              <w:rPr>
                                <w:color w:val="BA2121"/>
                              </w:rPr>
                              <w:t>"House "</w:t>
                            </w:r>
                            <w:r>
                              <w:rPr>
                                <w:color w:val="333333"/>
                              </w:rPr>
                              <w:t>,i</w:t>
                            </w:r>
                            <w:r>
                              <w:rPr>
                                <w:color w:val="666666"/>
                              </w:rPr>
                              <w:t>+1</w:t>
                            </w:r>
                            <w:r>
                              <w:rPr>
                                <w:color w:val="333333"/>
                              </w:rPr>
                              <w:t>,</w:t>
                            </w:r>
                            <w:r>
                              <w:rPr>
                                <w:color w:val="BA2121"/>
                              </w:rPr>
                              <w:t>": real price:"</w:t>
                            </w:r>
                            <w:r>
                              <w:rPr>
                                <w:color w:val="333333"/>
                              </w:rPr>
                              <w:t>, y[</w:t>
                            </w:r>
                            <w:proofErr w:type="spellStart"/>
                            <w:r>
                              <w:rPr>
                                <w:color w:val="333333"/>
                              </w:rPr>
                              <w:t>i</w:t>
                            </w:r>
                            <w:proofErr w:type="spellEnd"/>
                            <w:r>
                              <w:rPr>
                                <w:color w:val="333333"/>
                              </w:rPr>
                              <w:t xml:space="preserve">], </w:t>
                            </w:r>
                            <w:r>
                              <w:rPr>
                                <w:color w:val="BA2121"/>
                              </w:rPr>
                              <w:t>"</w:t>
                            </w:r>
                            <w:r>
                              <w:rPr>
                                <w:b/>
                                <w:bCs/>
                                <w:color w:val="BB6622"/>
                              </w:rPr>
                              <w:t>\</w:t>
                            </w:r>
                            <w:proofErr w:type="spellStart"/>
                            <w:r>
                              <w:rPr>
                                <w:b/>
                                <w:bCs/>
                                <w:color w:val="BB6622"/>
                              </w:rPr>
                              <w:t>t</w:t>
                            </w:r>
                            <w:r>
                              <w:rPr>
                                <w:color w:val="BA2121"/>
                              </w:rPr>
                              <w:t>predicted</w:t>
                            </w:r>
                            <w:proofErr w:type="spellEnd"/>
                            <w:r>
                              <w:rPr>
                                <w:color w:val="BA2121"/>
                              </w:rPr>
                              <w:t xml:space="preserve"> price:"</w:t>
                            </w:r>
                            <w:r>
                              <w:rPr>
                                <w:color w:val="333333"/>
                              </w:rPr>
                              <w:t xml:space="preserve">, </w:t>
                            </w:r>
                            <w:r>
                              <w:rPr>
                                <w:color w:val="BA2121"/>
                              </w:rPr>
                              <w:t>"{:.1f}"</w:t>
                            </w:r>
                            <w:r>
                              <w:rPr>
                                <w:color w:val="666666"/>
                              </w:rPr>
                              <w:t>.</w:t>
                            </w:r>
                            <w:r>
                              <w:rPr>
                                <w:color w:val="333333"/>
                              </w:rPr>
                              <w:t>format(</w:t>
                            </w:r>
                            <w:proofErr w:type="spellStart"/>
                            <w:r>
                              <w:rPr>
                                <w:color w:val="333333"/>
                              </w:rPr>
                              <w:t>yp</w:t>
                            </w:r>
                            <w:proofErr w:type="spellEnd"/>
                            <w:r>
                              <w:rPr>
                                <w:color w:val="333333"/>
                              </w:rPr>
                              <w:t>[</w:t>
                            </w:r>
                            <w:proofErr w:type="spellStart"/>
                            <w:r>
                              <w:rPr>
                                <w:color w:val="333333"/>
                              </w:rPr>
                              <w:t>i</w:t>
                            </w:r>
                            <w:proofErr w:type="spellEnd"/>
                            <w:r>
                              <w:rPr>
                                <w:color w:val="333333"/>
                              </w:rPr>
                              <w:t>]))</w:t>
                            </w:r>
                          </w:p>
                          <w:p w14:paraId="609FF88C" w14:textId="77777777" w:rsidR="007B63C0" w:rsidRDefault="007B63C0" w:rsidP="007B63C0">
                            <w:pPr>
                              <w:pStyle w:val="HTMLPreformatted"/>
                              <w:spacing w:line="244" w:lineRule="atLeast"/>
                              <w:rPr>
                                <w:color w:val="333333"/>
                              </w:rPr>
                            </w:pPr>
                          </w:p>
                          <w:p w14:paraId="740EFE74" w14:textId="77777777" w:rsidR="007B63C0" w:rsidRDefault="007B63C0" w:rsidP="007B63C0">
                            <w:pPr>
                              <w:pStyle w:val="HTMLPreformatted"/>
                              <w:spacing w:line="244" w:lineRule="atLeast"/>
                              <w:rPr>
                                <w:color w:val="333333"/>
                              </w:rPr>
                            </w:pPr>
                            <w:r>
                              <w:rPr>
                                <w:i/>
                                <w:iCs/>
                                <w:color w:val="408080"/>
                              </w:rPr>
                              <w:t># plot 3D figures</w:t>
                            </w:r>
                          </w:p>
                          <w:p w14:paraId="7E44A20C" w14:textId="77777777" w:rsidR="007B63C0" w:rsidRDefault="007B63C0" w:rsidP="007B63C0">
                            <w:pPr>
                              <w:pStyle w:val="HTMLPreformatted"/>
                              <w:spacing w:line="244" w:lineRule="atLeast"/>
                              <w:rPr>
                                <w:color w:val="333333"/>
                              </w:rPr>
                            </w:pPr>
                            <w:r>
                              <w:rPr>
                                <w:b/>
                                <w:bCs/>
                                <w:color w:val="008000"/>
                              </w:rPr>
                              <w:t>from</w:t>
                            </w:r>
                            <w:r>
                              <w:rPr>
                                <w:color w:val="333333"/>
                              </w:rPr>
                              <w:t xml:space="preserve"> </w:t>
                            </w:r>
                            <w:proofErr w:type="spellStart"/>
                            <w:r>
                              <w:rPr>
                                <w:b/>
                                <w:bCs/>
                                <w:color w:val="0000FF"/>
                              </w:rPr>
                              <w:t>mpl_toolkits</w:t>
                            </w:r>
                            <w:proofErr w:type="spellEnd"/>
                            <w:r>
                              <w:rPr>
                                <w:color w:val="333333"/>
                              </w:rPr>
                              <w:t xml:space="preserve"> </w:t>
                            </w:r>
                            <w:r>
                              <w:rPr>
                                <w:b/>
                                <w:bCs/>
                                <w:color w:val="008000"/>
                              </w:rPr>
                              <w:t>import</w:t>
                            </w:r>
                            <w:r>
                              <w:rPr>
                                <w:color w:val="333333"/>
                              </w:rPr>
                              <w:t xml:space="preserve"> mplot3d</w:t>
                            </w:r>
                          </w:p>
                          <w:p w14:paraId="2A099495" w14:textId="77777777" w:rsidR="007B63C0" w:rsidRDefault="007B63C0" w:rsidP="007B63C0">
                            <w:pPr>
                              <w:pStyle w:val="HTMLPreformatted"/>
                              <w:spacing w:line="244" w:lineRule="atLeast"/>
                              <w:rPr>
                                <w:color w:val="333333"/>
                              </w:rPr>
                            </w:pPr>
                            <w:r>
                              <w:rPr>
                                <w:color w:val="666666"/>
                              </w:rPr>
                              <w:t>%</w:t>
                            </w:r>
                            <w:r>
                              <w:rPr>
                                <w:color w:val="333333"/>
                              </w:rPr>
                              <w:t xml:space="preserve">matplotlib notebook </w:t>
                            </w:r>
                          </w:p>
                          <w:p w14:paraId="4C95D319" w14:textId="77777777" w:rsidR="007B63C0" w:rsidRDefault="007B63C0" w:rsidP="007B63C0">
                            <w:pPr>
                              <w:pStyle w:val="HTMLPreformatted"/>
                              <w:spacing w:line="244" w:lineRule="atLeast"/>
                              <w:rPr>
                                <w:color w:val="333333"/>
                              </w:rPr>
                            </w:pPr>
                            <w:r>
                              <w:rPr>
                                <w:i/>
                                <w:iCs/>
                                <w:color w:val="408080"/>
                              </w:rPr>
                              <w:t>#%matplotlib notebook will lead to interactive plots embedded within the notebook</w:t>
                            </w:r>
                          </w:p>
                          <w:p w14:paraId="2AD03E0D" w14:textId="77777777" w:rsidR="007B63C0" w:rsidRDefault="007B63C0" w:rsidP="007B63C0">
                            <w:pPr>
                              <w:pStyle w:val="HTMLPreformatted"/>
                              <w:spacing w:line="244" w:lineRule="atLeast"/>
                              <w:rPr>
                                <w:color w:val="333333"/>
                              </w:rPr>
                            </w:pPr>
                          </w:p>
                          <w:p w14:paraId="11E935A4" w14:textId="77777777" w:rsidR="007B63C0" w:rsidRDefault="007B63C0" w:rsidP="007B63C0">
                            <w:pPr>
                              <w:pStyle w:val="HTMLPreformatted"/>
                              <w:spacing w:line="244" w:lineRule="atLeast"/>
                              <w:rPr>
                                <w:color w:val="333333"/>
                              </w:rPr>
                            </w:pPr>
                            <w:r>
                              <w:rPr>
                                <w:color w:val="333333"/>
                              </w:rPr>
                              <w:t xml:space="preserve">d1,d2 </w:t>
                            </w:r>
                            <w:r>
                              <w:rPr>
                                <w:color w:val="666666"/>
                              </w:rPr>
                              <w:t>=</w:t>
                            </w:r>
                            <w:r>
                              <w:rPr>
                                <w:color w:val="333333"/>
                              </w:rPr>
                              <w:t xml:space="preserve"> </w:t>
                            </w:r>
                            <w:proofErr w:type="spellStart"/>
                            <w:r>
                              <w:rPr>
                                <w:color w:val="333333"/>
                              </w:rPr>
                              <w:t>np</w:t>
                            </w:r>
                            <w:r>
                              <w:rPr>
                                <w:color w:val="666666"/>
                              </w:rPr>
                              <w:t>.</w:t>
                            </w:r>
                            <w:r>
                              <w:rPr>
                                <w:color w:val="333333"/>
                              </w:rPr>
                              <w:t>meshgrid</w:t>
                            </w:r>
                            <w:proofErr w:type="spellEnd"/>
                            <w:r>
                              <w:rPr>
                                <w:color w:val="333333"/>
                              </w:rPr>
                              <w:t>(</w:t>
                            </w:r>
                            <w:r>
                              <w:rPr>
                                <w:color w:val="008000"/>
                              </w:rPr>
                              <w:t>range</w:t>
                            </w:r>
                            <w:r>
                              <w:rPr>
                                <w:color w:val="333333"/>
                              </w:rPr>
                              <w:t>(</w:t>
                            </w:r>
                            <w:r>
                              <w:rPr>
                                <w:color w:val="666666"/>
                              </w:rPr>
                              <w:t>5</w:t>
                            </w:r>
                            <w:r>
                              <w:rPr>
                                <w:color w:val="333333"/>
                              </w:rPr>
                              <w:t xml:space="preserve">), </w:t>
                            </w:r>
                            <w:r>
                              <w:rPr>
                                <w:color w:val="008000"/>
                              </w:rPr>
                              <w:t>range</w:t>
                            </w:r>
                            <w:r>
                              <w:rPr>
                                <w:color w:val="333333"/>
                              </w:rPr>
                              <w:t>(</w:t>
                            </w:r>
                            <w:r>
                              <w:rPr>
                                <w:color w:val="666666"/>
                              </w:rPr>
                              <w:t>5</w:t>
                            </w:r>
                            <w:r>
                              <w:rPr>
                                <w:color w:val="333333"/>
                              </w:rPr>
                              <w:t xml:space="preserve">)) </w:t>
                            </w:r>
                          </w:p>
                          <w:p w14:paraId="3ABBA1E8" w14:textId="77777777" w:rsidR="007B63C0" w:rsidRDefault="007B63C0" w:rsidP="007B63C0">
                            <w:pPr>
                              <w:pStyle w:val="HTMLPreformatted"/>
                              <w:spacing w:line="244" w:lineRule="atLeast"/>
                              <w:rPr>
                                <w:color w:val="333333"/>
                              </w:rPr>
                            </w:pPr>
                            <w:r>
                              <w:rPr>
                                <w:color w:val="333333"/>
                              </w:rPr>
                              <w:t xml:space="preserve">d3 </w:t>
                            </w:r>
                            <w:r>
                              <w:rPr>
                                <w:color w:val="666666"/>
                              </w:rPr>
                              <w:t>=</w:t>
                            </w:r>
                            <w:r>
                              <w:rPr>
                                <w:color w:val="333333"/>
                              </w:rPr>
                              <w:t xml:space="preserve"> a[</w:t>
                            </w:r>
                            <w:r>
                              <w:rPr>
                                <w:color w:val="666666"/>
                              </w:rPr>
                              <w:t>0</w:t>
                            </w:r>
                            <w:r>
                              <w:rPr>
                                <w:color w:val="333333"/>
                              </w:rPr>
                              <w:t xml:space="preserve">] </w:t>
                            </w:r>
                            <w:r>
                              <w:rPr>
                                <w:color w:val="666666"/>
                              </w:rPr>
                              <w:t>+</w:t>
                            </w:r>
                            <w:r>
                              <w:rPr>
                                <w:color w:val="333333"/>
                              </w:rPr>
                              <w:t xml:space="preserve"> a[</w:t>
                            </w:r>
                            <w:r>
                              <w:rPr>
                                <w:color w:val="666666"/>
                              </w:rPr>
                              <w:t>1</w:t>
                            </w:r>
                            <w:r>
                              <w:rPr>
                                <w:color w:val="333333"/>
                              </w:rPr>
                              <w:t>]</w:t>
                            </w:r>
                            <w:r>
                              <w:rPr>
                                <w:color w:val="666666"/>
                              </w:rPr>
                              <w:t>*</w:t>
                            </w:r>
                            <w:r>
                              <w:rPr>
                                <w:color w:val="333333"/>
                              </w:rPr>
                              <w:t xml:space="preserve">d1 </w:t>
                            </w:r>
                            <w:r>
                              <w:rPr>
                                <w:color w:val="666666"/>
                              </w:rPr>
                              <w:t>+</w:t>
                            </w:r>
                            <w:r>
                              <w:rPr>
                                <w:color w:val="333333"/>
                              </w:rPr>
                              <w:t xml:space="preserve"> a[</w:t>
                            </w:r>
                            <w:r>
                              <w:rPr>
                                <w:color w:val="666666"/>
                              </w:rPr>
                              <w:t>2</w:t>
                            </w:r>
                            <w:r>
                              <w:rPr>
                                <w:color w:val="333333"/>
                              </w:rPr>
                              <w:t>]</w:t>
                            </w:r>
                            <w:r>
                              <w:rPr>
                                <w:color w:val="666666"/>
                              </w:rPr>
                              <w:t>*</w:t>
                            </w:r>
                            <w:r>
                              <w:rPr>
                                <w:color w:val="333333"/>
                              </w:rPr>
                              <w:t xml:space="preserve">d2 </w:t>
                            </w:r>
                            <w:r>
                              <w:rPr>
                                <w:i/>
                                <w:iCs/>
                                <w:color w:val="408080"/>
                              </w:rPr>
                              <w:t>##dimension 3 represent house price</w:t>
                            </w:r>
                          </w:p>
                          <w:p w14:paraId="4B3F0624" w14:textId="77777777" w:rsidR="007B63C0" w:rsidRDefault="007B63C0" w:rsidP="007B63C0">
                            <w:pPr>
                              <w:pStyle w:val="HTMLPreformatted"/>
                              <w:spacing w:line="244" w:lineRule="atLeast"/>
                              <w:rPr>
                                <w:color w:val="333333"/>
                              </w:rPr>
                            </w:pPr>
                          </w:p>
                          <w:p w14:paraId="4BDB6A25" w14:textId="77777777" w:rsidR="007B63C0" w:rsidRDefault="007B63C0" w:rsidP="007B63C0">
                            <w:pPr>
                              <w:pStyle w:val="HTMLPreformatted"/>
                              <w:spacing w:line="244" w:lineRule="atLeast"/>
                              <w:rPr>
                                <w:color w:val="333333"/>
                              </w:rPr>
                            </w:pPr>
                            <w:r>
                              <w:rPr>
                                <w:color w:val="333333"/>
                              </w:rPr>
                              <w:t xml:space="preserve">fig </w:t>
                            </w:r>
                            <w:r>
                              <w:rPr>
                                <w:color w:val="666666"/>
                              </w:rPr>
                              <w:t>=</w:t>
                            </w:r>
                            <w:r>
                              <w:rPr>
                                <w:color w:val="333333"/>
                              </w:rPr>
                              <w:t xml:space="preserve"> </w:t>
                            </w:r>
                            <w:proofErr w:type="spellStart"/>
                            <w:r>
                              <w:rPr>
                                <w:color w:val="333333"/>
                              </w:rPr>
                              <w:t>plt</w:t>
                            </w:r>
                            <w:r>
                              <w:rPr>
                                <w:color w:val="666666"/>
                              </w:rPr>
                              <w:t>.</w:t>
                            </w:r>
                            <w:r>
                              <w:rPr>
                                <w:color w:val="333333"/>
                              </w:rPr>
                              <w:t>figure</w:t>
                            </w:r>
                            <w:proofErr w:type="spellEnd"/>
                            <w:r>
                              <w:rPr>
                                <w:color w:val="333333"/>
                              </w:rPr>
                              <w:t>()</w:t>
                            </w:r>
                          </w:p>
                          <w:p w14:paraId="3B83E9D4" w14:textId="77777777" w:rsidR="007B63C0" w:rsidRDefault="007B63C0" w:rsidP="007B63C0">
                            <w:pPr>
                              <w:pStyle w:val="HTMLPreformatted"/>
                              <w:spacing w:line="244" w:lineRule="atLeast"/>
                              <w:rPr>
                                <w:color w:val="333333"/>
                              </w:rPr>
                            </w:pPr>
                            <w:r>
                              <w:rPr>
                                <w:i/>
                                <w:iCs/>
                                <w:color w:val="408080"/>
                              </w:rPr>
                              <w:t># Add an axes</w:t>
                            </w:r>
                          </w:p>
                          <w:p w14:paraId="4EAE426E" w14:textId="77777777" w:rsidR="007B63C0" w:rsidRDefault="007B63C0" w:rsidP="007B63C0">
                            <w:pPr>
                              <w:pStyle w:val="HTMLPreformatted"/>
                              <w:spacing w:line="244" w:lineRule="atLeast"/>
                              <w:rPr>
                                <w:color w:val="333333"/>
                              </w:rPr>
                            </w:pPr>
                            <w:proofErr w:type="spellStart"/>
                            <w:r>
                              <w:rPr>
                                <w:color w:val="333333"/>
                              </w:rPr>
                              <w:t>ax</w:t>
                            </w:r>
                            <w:proofErr w:type="spellEnd"/>
                            <w:r>
                              <w:rPr>
                                <w:color w:val="333333"/>
                              </w:rPr>
                              <w:t xml:space="preserve"> </w:t>
                            </w:r>
                            <w:r>
                              <w:rPr>
                                <w:color w:val="666666"/>
                              </w:rPr>
                              <w:t>=</w:t>
                            </w:r>
                            <w:r>
                              <w:rPr>
                                <w:color w:val="333333"/>
                              </w:rPr>
                              <w:t xml:space="preserve"> </w:t>
                            </w:r>
                            <w:proofErr w:type="spellStart"/>
                            <w:r>
                              <w:rPr>
                                <w:color w:val="333333"/>
                              </w:rPr>
                              <w:t>fig</w:t>
                            </w:r>
                            <w:r>
                              <w:rPr>
                                <w:color w:val="666666"/>
                              </w:rPr>
                              <w:t>.</w:t>
                            </w:r>
                            <w:r>
                              <w:rPr>
                                <w:color w:val="333333"/>
                              </w:rPr>
                              <w:t>add_subplot</w:t>
                            </w:r>
                            <w:proofErr w:type="spellEnd"/>
                            <w:r>
                              <w:rPr>
                                <w:color w:val="333333"/>
                              </w:rPr>
                              <w:t>(</w:t>
                            </w:r>
                            <w:r>
                              <w:rPr>
                                <w:color w:val="666666"/>
                              </w:rPr>
                              <w:t>111</w:t>
                            </w:r>
                            <w:r>
                              <w:rPr>
                                <w:color w:val="333333"/>
                              </w:rPr>
                              <w:t>,projection</w:t>
                            </w:r>
                            <w:r>
                              <w:rPr>
                                <w:color w:val="666666"/>
                              </w:rPr>
                              <w:t>=</w:t>
                            </w:r>
                            <w:r>
                              <w:rPr>
                                <w:color w:val="BA2121"/>
                              </w:rPr>
                              <w:t>'3d'</w:t>
                            </w:r>
                            <w:r>
                              <w:rPr>
                                <w:color w:val="333333"/>
                              </w:rPr>
                              <w:t>)</w:t>
                            </w:r>
                          </w:p>
                          <w:p w14:paraId="0E375CB1" w14:textId="77777777" w:rsidR="007B63C0" w:rsidRDefault="007B63C0" w:rsidP="007B63C0">
                            <w:pPr>
                              <w:pStyle w:val="HTMLPreformatted"/>
                              <w:spacing w:line="244" w:lineRule="atLeast"/>
                              <w:rPr>
                                <w:color w:val="333333"/>
                              </w:rPr>
                            </w:pPr>
                            <w:r>
                              <w:rPr>
                                <w:i/>
                                <w:iCs/>
                                <w:color w:val="408080"/>
                              </w:rPr>
                              <w:t># plot the surface</w:t>
                            </w:r>
                          </w:p>
                          <w:p w14:paraId="7CEBA6E6" w14:textId="77777777" w:rsidR="007B63C0" w:rsidRDefault="007B63C0" w:rsidP="007B63C0">
                            <w:pPr>
                              <w:pStyle w:val="HTMLPreformatted"/>
                              <w:spacing w:line="244" w:lineRule="atLeast"/>
                              <w:rPr>
                                <w:color w:val="333333"/>
                              </w:rPr>
                            </w:pPr>
                            <w:r>
                              <w:rPr>
                                <w:i/>
                                <w:iCs/>
                                <w:color w:val="408080"/>
                              </w:rPr>
                              <w:t xml:space="preserve"># alpha is the </w:t>
                            </w:r>
                            <w:proofErr w:type="spellStart"/>
                            <w:r>
                              <w:rPr>
                                <w:i/>
                                <w:iCs/>
                                <w:color w:val="408080"/>
                              </w:rPr>
                              <w:t>transparancy</w:t>
                            </w:r>
                            <w:proofErr w:type="spellEnd"/>
                            <w:r>
                              <w:rPr>
                                <w:i/>
                                <w:iCs/>
                                <w:color w:val="408080"/>
                              </w:rPr>
                              <w:t xml:space="preserve"> of the plot, value between 0~1</w:t>
                            </w:r>
                          </w:p>
                          <w:p w14:paraId="776EB306" w14:textId="77777777" w:rsidR="007B63C0" w:rsidRDefault="007B63C0" w:rsidP="007B63C0">
                            <w:pPr>
                              <w:pStyle w:val="HTMLPreformatted"/>
                              <w:spacing w:line="244" w:lineRule="atLeast"/>
                              <w:rPr>
                                <w:color w:val="333333"/>
                              </w:rPr>
                            </w:pPr>
                            <w:proofErr w:type="spellStart"/>
                            <w:r>
                              <w:rPr>
                                <w:color w:val="333333"/>
                              </w:rPr>
                              <w:t>ax</w:t>
                            </w:r>
                            <w:r>
                              <w:rPr>
                                <w:color w:val="666666"/>
                              </w:rPr>
                              <w:t>.</w:t>
                            </w:r>
                            <w:r>
                              <w:rPr>
                                <w:color w:val="333333"/>
                              </w:rPr>
                              <w:t>plot_surface</w:t>
                            </w:r>
                            <w:proofErr w:type="spellEnd"/>
                            <w:r>
                              <w:rPr>
                                <w:color w:val="333333"/>
                              </w:rPr>
                              <w:t>(d1, d2, d3, alpha</w:t>
                            </w:r>
                            <w:r>
                              <w:rPr>
                                <w:color w:val="666666"/>
                              </w:rPr>
                              <w:t>=0.2</w:t>
                            </w:r>
                            <w:r>
                              <w:rPr>
                                <w:color w:val="333333"/>
                              </w:rPr>
                              <w:t>)</w:t>
                            </w:r>
                          </w:p>
                          <w:p w14:paraId="6CD6D58D" w14:textId="77777777" w:rsidR="007B63C0" w:rsidRDefault="007B63C0" w:rsidP="007B63C0">
                            <w:pPr>
                              <w:pStyle w:val="HTMLPreformatted"/>
                              <w:spacing w:line="244" w:lineRule="atLeast"/>
                              <w:rPr>
                                <w:color w:val="333333"/>
                              </w:rPr>
                            </w:pPr>
                            <w:r>
                              <w:rPr>
                                <w:i/>
                                <w:iCs/>
                                <w:color w:val="408080"/>
                              </w:rPr>
                              <w:t xml:space="preserve"># and plot the point </w:t>
                            </w:r>
                          </w:p>
                          <w:p w14:paraId="08CB837A" w14:textId="77777777" w:rsidR="007B63C0" w:rsidRDefault="007B63C0" w:rsidP="007B63C0">
                            <w:pPr>
                              <w:pStyle w:val="HTMLPreformatted"/>
                              <w:spacing w:line="244" w:lineRule="atLeast"/>
                              <w:rPr>
                                <w:color w:val="333333"/>
                              </w:rPr>
                            </w:pPr>
                            <w:proofErr w:type="spellStart"/>
                            <w:r>
                              <w:rPr>
                                <w:color w:val="333333"/>
                              </w:rPr>
                              <w:t>ax</w:t>
                            </w:r>
                            <w:r>
                              <w:rPr>
                                <w:color w:val="666666"/>
                              </w:rPr>
                              <w:t>.</w:t>
                            </w:r>
                            <w:r>
                              <w:rPr>
                                <w:color w:val="333333"/>
                              </w:rPr>
                              <w:t>scatter</w:t>
                            </w:r>
                            <w:proofErr w:type="spellEnd"/>
                            <w:r>
                              <w:rPr>
                                <w:color w:val="333333"/>
                              </w:rPr>
                              <w:t>(X[:,</w:t>
                            </w:r>
                            <w:r>
                              <w:rPr>
                                <w:color w:val="666666"/>
                              </w:rPr>
                              <w:t>1</w:t>
                            </w:r>
                            <w:r>
                              <w:rPr>
                                <w:color w:val="333333"/>
                              </w:rPr>
                              <w:t>], X[:,</w:t>
                            </w:r>
                            <w:r>
                              <w:rPr>
                                <w:color w:val="666666"/>
                              </w:rPr>
                              <w:t>2</w:t>
                            </w:r>
                            <w:r>
                              <w:rPr>
                                <w:color w:val="333333"/>
                              </w:rPr>
                              <w:t xml:space="preserve">], y,  </w:t>
                            </w:r>
                            <w:proofErr w:type="spellStart"/>
                            <w:r>
                              <w:rPr>
                                <w:color w:val="333333"/>
                              </w:rPr>
                              <w:t>color</w:t>
                            </w:r>
                            <w:proofErr w:type="spellEnd"/>
                            <w:r>
                              <w:rPr>
                                <w:color w:val="666666"/>
                              </w:rPr>
                              <w:t>=</w:t>
                            </w:r>
                            <w:r>
                              <w:rPr>
                                <w:color w:val="BA2121"/>
                              </w:rPr>
                              <w:t>'green'</w:t>
                            </w:r>
                            <w:r>
                              <w:rPr>
                                <w:color w:val="333333"/>
                              </w:rPr>
                              <w:t>)</w:t>
                            </w:r>
                          </w:p>
                          <w:p w14:paraId="027F9F8A" w14:textId="77777777" w:rsidR="007B63C0" w:rsidRDefault="007B63C0" w:rsidP="007B63C0">
                            <w:pPr>
                              <w:pStyle w:val="HTMLPreformatted"/>
                              <w:spacing w:line="244" w:lineRule="atLeast"/>
                              <w:rPr>
                                <w:color w:val="333333"/>
                              </w:rPr>
                            </w:pPr>
                            <w:r>
                              <w:rPr>
                                <w:i/>
                                <w:iCs/>
                                <w:color w:val="408080"/>
                              </w:rPr>
                              <w:t># add label for axes</w:t>
                            </w:r>
                          </w:p>
                          <w:p w14:paraId="751817CB" w14:textId="77777777" w:rsidR="007B63C0" w:rsidRDefault="007B63C0" w:rsidP="007B63C0">
                            <w:pPr>
                              <w:pStyle w:val="HTMLPreformatted"/>
                              <w:spacing w:line="244" w:lineRule="atLeast"/>
                              <w:rPr>
                                <w:color w:val="333333"/>
                              </w:rPr>
                            </w:pPr>
                            <w:proofErr w:type="spellStart"/>
                            <w:r>
                              <w:rPr>
                                <w:color w:val="333333"/>
                              </w:rPr>
                              <w:t>ax</w:t>
                            </w:r>
                            <w:r>
                              <w:rPr>
                                <w:color w:val="666666"/>
                              </w:rPr>
                              <w:t>.</w:t>
                            </w:r>
                            <w:r>
                              <w:rPr>
                                <w:color w:val="333333"/>
                              </w:rPr>
                              <w:t>set_xlabel</w:t>
                            </w:r>
                            <w:proofErr w:type="spellEnd"/>
                            <w:r>
                              <w:rPr>
                                <w:color w:val="333333"/>
                              </w:rPr>
                              <w:t>(</w:t>
                            </w:r>
                            <w:r>
                              <w:rPr>
                                <w:color w:val="BA2121"/>
                              </w:rPr>
                              <w:t xml:space="preserve">'Area in 1000 </w:t>
                            </w:r>
                            <w:proofErr w:type="spellStart"/>
                            <w:r>
                              <w:rPr>
                                <w:color w:val="BA2121"/>
                              </w:rPr>
                              <w:t>sq</w:t>
                            </w:r>
                            <w:proofErr w:type="spellEnd"/>
                            <w:r>
                              <w:rPr>
                                <w:color w:val="BA2121"/>
                              </w:rPr>
                              <w:t xml:space="preserve"> ft'</w:t>
                            </w:r>
                            <w:r>
                              <w:rPr>
                                <w:color w:val="333333"/>
                              </w:rPr>
                              <w:t>)</w:t>
                            </w:r>
                          </w:p>
                          <w:p w14:paraId="3855BC76" w14:textId="77777777" w:rsidR="007B63C0" w:rsidRDefault="007B63C0" w:rsidP="007B63C0">
                            <w:pPr>
                              <w:pStyle w:val="HTMLPreformatted"/>
                              <w:spacing w:line="244" w:lineRule="atLeast"/>
                              <w:rPr>
                                <w:color w:val="333333"/>
                              </w:rPr>
                            </w:pPr>
                            <w:proofErr w:type="spellStart"/>
                            <w:r>
                              <w:rPr>
                                <w:color w:val="333333"/>
                              </w:rPr>
                              <w:t>ax</w:t>
                            </w:r>
                            <w:r>
                              <w:rPr>
                                <w:color w:val="666666"/>
                              </w:rPr>
                              <w:t>.</w:t>
                            </w:r>
                            <w:r>
                              <w:rPr>
                                <w:color w:val="333333"/>
                              </w:rPr>
                              <w:t>set_ylabel</w:t>
                            </w:r>
                            <w:proofErr w:type="spellEnd"/>
                            <w:r>
                              <w:rPr>
                                <w:color w:val="333333"/>
                              </w:rPr>
                              <w:t>(</w:t>
                            </w:r>
                            <w:r>
                              <w:rPr>
                                <w:color w:val="BA2121"/>
                              </w:rPr>
                              <w:t>'Number of rooms'</w:t>
                            </w:r>
                            <w:r>
                              <w:rPr>
                                <w:color w:val="333333"/>
                              </w:rPr>
                              <w:t>)</w:t>
                            </w:r>
                          </w:p>
                          <w:p w14:paraId="4C2BD30F" w14:textId="77777777" w:rsidR="007B63C0" w:rsidRDefault="007B63C0" w:rsidP="007B63C0">
                            <w:pPr>
                              <w:pStyle w:val="HTMLPreformatted"/>
                              <w:spacing w:line="244" w:lineRule="atLeast"/>
                              <w:rPr>
                                <w:color w:val="333333"/>
                              </w:rPr>
                            </w:pPr>
                            <w:proofErr w:type="spellStart"/>
                            <w:r>
                              <w:rPr>
                                <w:color w:val="333333"/>
                              </w:rPr>
                              <w:t>ax</w:t>
                            </w:r>
                            <w:r>
                              <w:rPr>
                                <w:color w:val="666666"/>
                              </w:rPr>
                              <w:t>.</w:t>
                            </w:r>
                            <w:r>
                              <w:rPr>
                                <w:color w:val="333333"/>
                              </w:rPr>
                              <w:t>set_zlabel</w:t>
                            </w:r>
                            <w:proofErr w:type="spellEnd"/>
                            <w:r>
                              <w:rPr>
                                <w:color w:val="333333"/>
                              </w:rPr>
                              <w:t>(</w:t>
                            </w:r>
                            <w:r>
                              <w:rPr>
                                <w:color w:val="BA2121"/>
                              </w:rPr>
                              <w:t>'Price'</w:t>
                            </w:r>
                            <w:r>
                              <w:rPr>
                                <w:color w:val="333333"/>
                              </w:rPr>
                              <w:t>)</w:t>
                            </w:r>
                          </w:p>
                          <w:p w14:paraId="0051F79E" w14:textId="77777777" w:rsidR="0015361A" w:rsidRDefault="0015361A" w:rsidP="001536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5557A3C" id="Text Box 26" o:spid="_x0000_s1031" type="#_x0000_t202" style="width:467.05pt;height:5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" fillcolor="white [3201]" strokeweight=".5pt">
                <v:textbox>
                  <w:txbxContent>
                    <w:p w14:paraId="0FDF8E97" w14:textId="77777777" w:rsidR="007B63C0" w:rsidRDefault="007B63C0" w:rsidP="007B63C0">
                      <w:pPr>
                        <w:pStyle w:val="HTMLPreformatted"/>
                        <w:spacing w:line="244" w:lineRule="atLeast"/>
                        <w:rPr>
                          <w:color w:val="333333"/>
                        </w:rPr>
                      </w:pPr>
                      <w:r>
                        <w:rPr>
                          <w:b/>
                          <w:bCs/>
                          <w:color w:val="008000"/>
                        </w:rPr>
                        <w:t>import</w:t>
                      </w:r>
                      <w:r>
                        <w:rPr>
                          <w:color w:val="333333"/>
                        </w:rPr>
                        <w:t xml:space="preserve"> </w:t>
                      </w:r>
                      <w:proofErr w:type="spellStart"/>
                      <w:r>
                        <w:rPr>
                          <w:b/>
                          <w:bCs/>
                          <w:color w:val="0000FF"/>
                        </w:rPr>
                        <w:t>numpy</w:t>
                      </w:r>
                      <w:proofErr w:type="spellEnd"/>
                      <w:r>
                        <w:rPr>
                          <w:color w:val="333333"/>
                        </w:rPr>
                        <w:t xml:space="preserve"> </w:t>
                      </w:r>
                      <w:r>
                        <w:rPr>
                          <w:b/>
                          <w:bCs/>
                          <w:color w:val="008000"/>
                        </w:rPr>
                        <w:t>as</w:t>
                      </w:r>
                      <w:r>
                        <w:rPr>
                          <w:color w:val="333333"/>
                        </w:rPr>
                        <w:t xml:space="preserve"> </w:t>
                      </w:r>
                      <w:r>
                        <w:rPr>
                          <w:b/>
                          <w:bCs/>
                          <w:color w:val="0000FF"/>
                        </w:rPr>
                        <w:t>np</w:t>
                      </w:r>
                    </w:p>
                    <w:p w14:paraId="0E6DDEF2" w14:textId="77777777" w:rsidR="007B63C0" w:rsidRDefault="007B63C0" w:rsidP="007B63C0">
                      <w:pPr>
                        <w:pStyle w:val="HTMLPreformatted"/>
                        <w:spacing w:line="244" w:lineRule="atLeast"/>
                        <w:rPr>
                          <w:color w:val="333333"/>
                        </w:rPr>
                      </w:pPr>
                      <w:r>
                        <w:rPr>
                          <w:b/>
                          <w:bCs/>
                          <w:color w:val="008000"/>
                        </w:rPr>
                        <w:t>import</w:t>
                      </w:r>
                      <w:r>
                        <w:rPr>
                          <w:color w:val="333333"/>
                        </w:rPr>
                        <w:t xml:space="preserve"> </w:t>
                      </w:r>
                      <w:proofErr w:type="spellStart"/>
                      <w:r>
                        <w:rPr>
                          <w:b/>
                          <w:bCs/>
                          <w:color w:val="0000FF"/>
                        </w:rPr>
                        <w:t>matplotlib.pyplot</w:t>
                      </w:r>
                      <w:proofErr w:type="spellEnd"/>
                      <w:r>
                        <w:rPr>
                          <w:color w:val="333333"/>
                        </w:rPr>
                        <w:t xml:space="preserve"> </w:t>
                      </w:r>
                      <w:r>
                        <w:rPr>
                          <w:b/>
                          <w:bCs/>
                          <w:color w:val="008000"/>
                        </w:rPr>
                        <w:t>as</w:t>
                      </w:r>
                      <w:r>
                        <w:rPr>
                          <w:color w:val="333333"/>
                        </w:rPr>
                        <w:t xml:space="preserve"> </w:t>
                      </w:r>
                      <w:proofErr w:type="spellStart"/>
                      <w:r>
                        <w:rPr>
                          <w:b/>
                          <w:bCs/>
                          <w:color w:val="0000FF"/>
                        </w:rPr>
                        <w:t>plt</w:t>
                      </w:r>
                      <w:proofErr w:type="spellEnd"/>
                    </w:p>
                    <w:p w14:paraId="280EA436" w14:textId="77777777" w:rsidR="007B63C0" w:rsidRDefault="007B63C0" w:rsidP="007B63C0">
                      <w:pPr>
                        <w:pStyle w:val="HTMLPreformatted"/>
                        <w:spacing w:line="244" w:lineRule="atLeast"/>
                        <w:rPr>
                          <w:color w:val="333333"/>
                        </w:rPr>
                      </w:pPr>
                      <w:r>
                        <w:rPr>
                          <w:b/>
                          <w:bCs/>
                          <w:color w:val="008000"/>
                        </w:rPr>
                        <w:t>import</w:t>
                      </w:r>
                      <w:r>
                        <w:rPr>
                          <w:color w:val="333333"/>
                        </w:rPr>
                        <w:t xml:space="preserve"> </w:t>
                      </w:r>
                      <w:proofErr w:type="spellStart"/>
                      <w:r>
                        <w:rPr>
                          <w:b/>
                          <w:bCs/>
                          <w:color w:val="0000FF"/>
                        </w:rPr>
                        <w:t>scipy.linalg</w:t>
                      </w:r>
                      <w:proofErr w:type="spellEnd"/>
                      <w:r>
                        <w:rPr>
                          <w:color w:val="333333"/>
                        </w:rPr>
                        <w:t xml:space="preserve"> </w:t>
                      </w:r>
                      <w:r>
                        <w:rPr>
                          <w:b/>
                          <w:bCs/>
                          <w:color w:val="008000"/>
                        </w:rPr>
                        <w:t>as</w:t>
                      </w:r>
                      <w:r>
                        <w:rPr>
                          <w:color w:val="333333"/>
                        </w:rPr>
                        <w:t xml:space="preserve"> </w:t>
                      </w:r>
                      <w:r>
                        <w:rPr>
                          <w:b/>
                          <w:bCs/>
                          <w:color w:val="0000FF"/>
                        </w:rPr>
                        <w:t>la</w:t>
                      </w:r>
                    </w:p>
                    <w:p w14:paraId="54BE6B3B" w14:textId="77777777" w:rsidR="007B63C0" w:rsidRDefault="007B63C0" w:rsidP="007B63C0">
                      <w:pPr>
                        <w:pStyle w:val="HTMLPreformatted"/>
                        <w:spacing w:line="244" w:lineRule="atLeast"/>
                        <w:rPr>
                          <w:color w:val="333333"/>
                        </w:rPr>
                      </w:pPr>
                    </w:p>
                    <w:p w14:paraId="28249871" w14:textId="77777777" w:rsidR="007B63C0" w:rsidRDefault="007B63C0" w:rsidP="007B63C0">
                      <w:pPr>
                        <w:pStyle w:val="HTMLPreformatted"/>
                        <w:spacing w:line="244" w:lineRule="atLeast"/>
                        <w:rPr>
                          <w:color w:val="333333"/>
                        </w:rPr>
                      </w:pPr>
                      <w:r>
                        <w:rPr>
                          <w:color w:val="333333"/>
                        </w:rPr>
                        <w:t>x1</w:t>
                      </w:r>
                      <w:r>
                        <w:rPr>
                          <w:color w:val="666666"/>
                        </w:rPr>
                        <w:t>=</w:t>
                      </w:r>
                      <w:r>
                        <w:rPr>
                          <w:color w:val="333333"/>
                        </w:rPr>
                        <w:t xml:space="preserve"> </w:t>
                      </w:r>
                      <w:proofErr w:type="spellStart"/>
                      <w:r>
                        <w:rPr>
                          <w:color w:val="333333"/>
                        </w:rPr>
                        <w:t>np</w:t>
                      </w:r>
                      <w:r>
                        <w:rPr>
                          <w:color w:val="666666"/>
                        </w:rPr>
                        <w:t>.</w:t>
                      </w:r>
                      <w:r>
                        <w:rPr>
                          <w:color w:val="333333"/>
                        </w:rPr>
                        <w:t>array</w:t>
                      </w:r>
                      <w:proofErr w:type="spellEnd"/>
                      <w:r>
                        <w:rPr>
                          <w:color w:val="333333"/>
                        </w:rPr>
                        <w:t>([</w:t>
                      </w:r>
                      <w:r>
                        <w:rPr>
                          <w:color w:val="666666"/>
                        </w:rPr>
                        <w:t>0.846</w:t>
                      </w:r>
                      <w:r>
                        <w:rPr>
                          <w:color w:val="333333"/>
                        </w:rPr>
                        <w:t xml:space="preserve">, </w:t>
                      </w:r>
                      <w:r>
                        <w:rPr>
                          <w:color w:val="666666"/>
                        </w:rPr>
                        <w:t>1.324</w:t>
                      </w:r>
                      <w:r>
                        <w:rPr>
                          <w:color w:val="333333"/>
                        </w:rPr>
                        <w:t xml:space="preserve">, </w:t>
                      </w:r>
                      <w:r>
                        <w:rPr>
                          <w:color w:val="666666"/>
                        </w:rPr>
                        <w:t>1.150</w:t>
                      </w:r>
                      <w:r>
                        <w:rPr>
                          <w:color w:val="333333"/>
                        </w:rPr>
                        <w:t xml:space="preserve">, </w:t>
                      </w:r>
                      <w:r>
                        <w:rPr>
                          <w:color w:val="666666"/>
                        </w:rPr>
                        <w:t>3.037</w:t>
                      </w:r>
                      <w:r>
                        <w:rPr>
                          <w:color w:val="333333"/>
                        </w:rPr>
                        <w:t xml:space="preserve">, </w:t>
                      </w:r>
                      <w:r>
                        <w:rPr>
                          <w:color w:val="666666"/>
                        </w:rPr>
                        <w:t>3.984</w:t>
                      </w:r>
                      <w:r>
                        <w:rPr>
                          <w:color w:val="333333"/>
                        </w:rPr>
                        <w:t>])</w:t>
                      </w:r>
                    </w:p>
                    <w:p w14:paraId="1EF8F102" w14:textId="77777777" w:rsidR="007B63C0" w:rsidRDefault="007B63C0" w:rsidP="007B63C0">
                      <w:pPr>
                        <w:pStyle w:val="HTMLPreformatted"/>
                        <w:spacing w:line="244" w:lineRule="atLeast"/>
                        <w:rPr>
                          <w:color w:val="333333"/>
                        </w:rPr>
                      </w:pPr>
                      <w:r>
                        <w:rPr>
                          <w:color w:val="333333"/>
                        </w:rPr>
                        <w:t>x2</w:t>
                      </w:r>
                      <w:r>
                        <w:rPr>
                          <w:color w:val="666666"/>
                        </w:rPr>
                        <w:t>=</w:t>
                      </w:r>
                      <w:r>
                        <w:rPr>
                          <w:color w:val="333333"/>
                        </w:rPr>
                        <w:t xml:space="preserve"> </w:t>
                      </w:r>
                      <w:proofErr w:type="spellStart"/>
                      <w:r>
                        <w:rPr>
                          <w:color w:val="333333"/>
                        </w:rPr>
                        <w:t>np</w:t>
                      </w:r>
                      <w:r>
                        <w:rPr>
                          <w:color w:val="666666"/>
                        </w:rPr>
                        <w:t>.</w:t>
                      </w:r>
                      <w:r>
                        <w:rPr>
                          <w:color w:val="333333"/>
                        </w:rPr>
                        <w:t>array</w:t>
                      </w:r>
                      <w:proofErr w:type="spellEnd"/>
                      <w:r>
                        <w:rPr>
                          <w:color w:val="333333"/>
                        </w:rPr>
                        <w:t>([</w:t>
                      </w:r>
                      <w:r>
                        <w:rPr>
                          <w:color w:val="666666"/>
                        </w:rPr>
                        <w:t>1</w:t>
                      </w:r>
                      <w:r>
                        <w:rPr>
                          <w:color w:val="333333"/>
                        </w:rPr>
                        <w:t xml:space="preserve">, </w:t>
                      </w:r>
                      <w:r>
                        <w:rPr>
                          <w:color w:val="666666"/>
                        </w:rPr>
                        <w:t>2</w:t>
                      </w:r>
                      <w:r>
                        <w:rPr>
                          <w:color w:val="333333"/>
                        </w:rPr>
                        <w:t xml:space="preserve">, </w:t>
                      </w:r>
                      <w:r>
                        <w:rPr>
                          <w:color w:val="666666"/>
                        </w:rPr>
                        <w:t>3</w:t>
                      </w:r>
                      <w:r>
                        <w:rPr>
                          <w:color w:val="333333"/>
                        </w:rPr>
                        <w:t xml:space="preserve">, </w:t>
                      </w:r>
                      <w:r>
                        <w:rPr>
                          <w:color w:val="666666"/>
                        </w:rPr>
                        <w:t>4</w:t>
                      </w:r>
                      <w:r>
                        <w:rPr>
                          <w:color w:val="333333"/>
                        </w:rPr>
                        <w:t xml:space="preserve">, </w:t>
                      </w:r>
                      <w:r>
                        <w:rPr>
                          <w:color w:val="666666"/>
                        </w:rPr>
                        <w:t>5</w:t>
                      </w:r>
                      <w:r>
                        <w:rPr>
                          <w:color w:val="333333"/>
                        </w:rPr>
                        <w:t>])</w:t>
                      </w:r>
                    </w:p>
                    <w:p w14:paraId="4F4297EB" w14:textId="77777777" w:rsidR="007B63C0" w:rsidRDefault="007B63C0" w:rsidP="007B63C0">
                      <w:pPr>
                        <w:pStyle w:val="HTMLPreformatted"/>
                        <w:spacing w:line="244" w:lineRule="atLeast"/>
                        <w:rPr>
                          <w:color w:val="333333"/>
                        </w:rPr>
                      </w:pPr>
                      <w:r>
                        <w:rPr>
                          <w:color w:val="333333"/>
                        </w:rPr>
                        <w:t xml:space="preserve">X </w:t>
                      </w:r>
                      <w:r>
                        <w:rPr>
                          <w:color w:val="666666"/>
                        </w:rPr>
                        <w:t>=</w:t>
                      </w:r>
                      <w:r>
                        <w:rPr>
                          <w:color w:val="333333"/>
                        </w:rPr>
                        <w:t xml:space="preserve"> </w:t>
                      </w:r>
                      <w:proofErr w:type="spellStart"/>
                      <w:r>
                        <w:rPr>
                          <w:color w:val="333333"/>
                        </w:rPr>
                        <w:t>np</w:t>
                      </w:r>
                      <w:r>
                        <w:rPr>
                          <w:color w:val="666666"/>
                        </w:rPr>
                        <w:t>.</w:t>
                      </w:r>
                      <w:r>
                        <w:rPr>
                          <w:color w:val="333333"/>
                        </w:rPr>
                        <w:t>column_stack</w:t>
                      </w:r>
                      <w:proofErr w:type="spellEnd"/>
                      <w:r>
                        <w:rPr>
                          <w:color w:val="333333"/>
                        </w:rPr>
                        <w:t>([</w:t>
                      </w:r>
                      <w:proofErr w:type="spellStart"/>
                      <w:r>
                        <w:rPr>
                          <w:color w:val="333333"/>
                        </w:rPr>
                        <w:t>np</w:t>
                      </w:r>
                      <w:r>
                        <w:rPr>
                          <w:color w:val="666666"/>
                        </w:rPr>
                        <w:t>.</w:t>
                      </w:r>
                      <w:r>
                        <w:rPr>
                          <w:color w:val="333333"/>
                        </w:rPr>
                        <w:t>ones</w:t>
                      </w:r>
                      <w:proofErr w:type="spellEnd"/>
                      <w:r>
                        <w:rPr>
                          <w:color w:val="333333"/>
                        </w:rPr>
                        <w:t>(</w:t>
                      </w:r>
                      <w:proofErr w:type="spellStart"/>
                      <w:r>
                        <w:rPr>
                          <w:color w:val="008000"/>
                        </w:rPr>
                        <w:t>len</w:t>
                      </w:r>
                      <w:proofErr w:type="spellEnd"/>
                      <w:r>
                        <w:rPr>
                          <w:color w:val="333333"/>
                        </w:rPr>
                        <w:t>(x1)),x1, x2])</w:t>
                      </w:r>
                    </w:p>
                    <w:p w14:paraId="48CAE312" w14:textId="77777777" w:rsidR="007B63C0" w:rsidRDefault="007B63C0" w:rsidP="007B63C0">
                      <w:pPr>
                        <w:pStyle w:val="HTMLPreformatted"/>
                        <w:spacing w:line="244" w:lineRule="atLeast"/>
                        <w:rPr>
                          <w:color w:val="333333"/>
                        </w:rPr>
                      </w:pPr>
                      <w:r>
                        <w:rPr>
                          <w:color w:val="333333"/>
                        </w:rPr>
                        <w:t xml:space="preserve">y </w:t>
                      </w:r>
                      <w:r>
                        <w:rPr>
                          <w:color w:val="666666"/>
                        </w:rPr>
                        <w:t>=</w:t>
                      </w:r>
                      <w:r>
                        <w:rPr>
                          <w:color w:val="333333"/>
                        </w:rPr>
                        <w:t xml:space="preserve"> </w:t>
                      </w:r>
                      <w:proofErr w:type="spellStart"/>
                      <w:r>
                        <w:rPr>
                          <w:color w:val="333333"/>
                        </w:rPr>
                        <w:t>np</w:t>
                      </w:r>
                      <w:r>
                        <w:rPr>
                          <w:color w:val="666666"/>
                        </w:rPr>
                        <w:t>.</w:t>
                      </w:r>
                      <w:r>
                        <w:rPr>
                          <w:color w:val="333333"/>
                        </w:rPr>
                        <w:t>array</w:t>
                      </w:r>
                      <w:proofErr w:type="spellEnd"/>
                      <w:r>
                        <w:rPr>
                          <w:color w:val="333333"/>
                        </w:rPr>
                        <w:t>([</w:t>
                      </w:r>
                      <w:r>
                        <w:rPr>
                          <w:color w:val="666666"/>
                        </w:rPr>
                        <w:t>115.00</w:t>
                      </w:r>
                      <w:r>
                        <w:rPr>
                          <w:color w:val="333333"/>
                        </w:rPr>
                        <w:t xml:space="preserve">, </w:t>
                      </w:r>
                      <w:r>
                        <w:rPr>
                          <w:color w:val="666666"/>
                        </w:rPr>
                        <w:t>234.50</w:t>
                      </w:r>
                      <w:r>
                        <w:rPr>
                          <w:color w:val="333333"/>
                        </w:rPr>
                        <w:t xml:space="preserve">, </w:t>
                      </w:r>
                      <w:r>
                        <w:rPr>
                          <w:color w:val="666666"/>
                        </w:rPr>
                        <w:t>198.00</w:t>
                      </w:r>
                      <w:r>
                        <w:rPr>
                          <w:color w:val="333333"/>
                        </w:rPr>
                        <w:t xml:space="preserve">, </w:t>
                      </w:r>
                      <w:r>
                        <w:rPr>
                          <w:color w:val="666666"/>
                        </w:rPr>
                        <w:t>528.00</w:t>
                      </w:r>
                      <w:r>
                        <w:rPr>
                          <w:color w:val="333333"/>
                        </w:rPr>
                        <w:t xml:space="preserve">, </w:t>
                      </w:r>
                      <w:r>
                        <w:rPr>
                          <w:color w:val="666666"/>
                        </w:rPr>
                        <w:t>572.50</w:t>
                      </w:r>
                      <w:r>
                        <w:rPr>
                          <w:color w:val="333333"/>
                        </w:rPr>
                        <w:t>])</w:t>
                      </w:r>
                    </w:p>
                    <w:p w14:paraId="2A75F512" w14:textId="77777777" w:rsidR="007B63C0" w:rsidRDefault="007B63C0" w:rsidP="007B63C0">
                      <w:pPr>
                        <w:pStyle w:val="HTMLPreformatted"/>
                        <w:spacing w:line="244" w:lineRule="atLeast"/>
                        <w:rPr>
                          <w:color w:val="333333"/>
                        </w:rPr>
                      </w:pPr>
                      <w:r>
                        <w:rPr>
                          <w:color w:val="008000"/>
                        </w:rPr>
                        <w:t>print</w:t>
                      </w:r>
                      <w:r>
                        <w:rPr>
                          <w:color w:val="333333"/>
                        </w:rPr>
                        <w:t>(</w:t>
                      </w:r>
                      <w:r>
                        <w:rPr>
                          <w:color w:val="BA2121"/>
                        </w:rPr>
                        <w:t>"Shape of X matrix: "</w:t>
                      </w:r>
                      <w:r>
                        <w:rPr>
                          <w:color w:val="333333"/>
                        </w:rPr>
                        <w:t>,</w:t>
                      </w:r>
                      <w:proofErr w:type="spellStart"/>
                      <w:r>
                        <w:rPr>
                          <w:color w:val="333333"/>
                        </w:rPr>
                        <w:t>X</w:t>
                      </w:r>
                      <w:r>
                        <w:rPr>
                          <w:color w:val="666666"/>
                        </w:rPr>
                        <w:t>.</w:t>
                      </w:r>
                      <w:r>
                        <w:rPr>
                          <w:color w:val="333333"/>
                        </w:rPr>
                        <w:t>shape</w:t>
                      </w:r>
                      <w:proofErr w:type="spellEnd"/>
                      <w:r>
                        <w:rPr>
                          <w:color w:val="333333"/>
                        </w:rPr>
                        <w:t>)</w:t>
                      </w:r>
                    </w:p>
                    <w:p w14:paraId="0A476A9D" w14:textId="77777777" w:rsidR="007B63C0" w:rsidRDefault="007B63C0" w:rsidP="007B63C0">
                      <w:pPr>
                        <w:pStyle w:val="HTMLPreformatted"/>
                        <w:spacing w:line="244" w:lineRule="atLeast"/>
                        <w:rPr>
                          <w:color w:val="333333"/>
                        </w:rPr>
                      </w:pPr>
                      <w:r>
                        <w:rPr>
                          <w:color w:val="008000"/>
                        </w:rPr>
                        <w:t>print</w:t>
                      </w:r>
                      <w:r>
                        <w:rPr>
                          <w:color w:val="333333"/>
                        </w:rPr>
                        <w:t>(X)</w:t>
                      </w:r>
                    </w:p>
                    <w:p w14:paraId="70D1CFEA" w14:textId="77777777" w:rsidR="007B63C0" w:rsidRDefault="007B63C0" w:rsidP="007B63C0">
                      <w:pPr>
                        <w:pStyle w:val="HTMLPreformatted"/>
                        <w:spacing w:line="244" w:lineRule="atLeast"/>
                        <w:rPr>
                          <w:color w:val="333333"/>
                        </w:rPr>
                      </w:pPr>
                    </w:p>
                    <w:p w14:paraId="3C223DC4" w14:textId="77777777" w:rsidR="007B63C0" w:rsidRDefault="007B63C0" w:rsidP="007B63C0">
                      <w:pPr>
                        <w:pStyle w:val="HTMLPreformatted"/>
                        <w:spacing w:line="244" w:lineRule="atLeast"/>
                        <w:rPr>
                          <w:color w:val="333333"/>
                        </w:rPr>
                      </w:pPr>
                      <w:r>
                        <w:rPr>
                          <w:color w:val="333333"/>
                        </w:rPr>
                        <w:t xml:space="preserve">a </w:t>
                      </w:r>
                      <w:r>
                        <w:rPr>
                          <w:color w:val="666666"/>
                        </w:rPr>
                        <w:t>=</w:t>
                      </w:r>
                      <w:r>
                        <w:rPr>
                          <w:color w:val="333333"/>
                        </w:rPr>
                        <w:t xml:space="preserve"> </w:t>
                      </w:r>
                      <w:proofErr w:type="spellStart"/>
                      <w:r>
                        <w:rPr>
                          <w:color w:val="333333"/>
                        </w:rPr>
                        <w:t>la</w:t>
                      </w:r>
                      <w:r>
                        <w:rPr>
                          <w:color w:val="666666"/>
                        </w:rPr>
                        <w:t>.</w:t>
                      </w:r>
                      <w:r>
                        <w:rPr>
                          <w:color w:val="333333"/>
                        </w:rPr>
                        <w:t>solve</w:t>
                      </w:r>
                      <w:proofErr w:type="spellEnd"/>
                      <w:r>
                        <w:rPr>
                          <w:color w:val="333333"/>
                        </w:rPr>
                        <w:t>(X</w:t>
                      </w:r>
                      <w:r>
                        <w:rPr>
                          <w:color w:val="666666"/>
                        </w:rPr>
                        <w:t>.</w:t>
                      </w:r>
                      <w:r>
                        <w:rPr>
                          <w:color w:val="333333"/>
                        </w:rPr>
                        <w:t xml:space="preserve">T </w:t>
                      </w:r>
                      <w:r>
                        <w:rPr>
                          <w:color w:val="333333"/>
                          <w:bdr w:val="single" w:sz="6" w:space="0" w:color="FF0000" w:frame="1"/>
                        </w:rPr>
                        <w:t>@</w:t>
                      </w:r>
                      <w:r>
                        <w:rPr>
                          <w:color w:val="333333"/>
                        </w:rPr>
                        <w:t xml:space="preserve"> X, X</w:t>
                      </w:r>
                      <w:r>
                        <w:rPr>
                          <w:color w:val="666666"/>
                        </w:rPr>
                        <w:t>.</w:t>
                      </w:r>
                      <w:r>
                        <w:rPr>
                          <w:color w:val="333333"/>
                        </w:rPr>
                        <w:t xml:space="preserve">T </w:t>
                      </w:r>
                      <w:r>
                        <w:rPr>
                          <w:color w:val="333333"/>
                          <w:bdr w:val="single" w:sz="6" w:space="0" w:color="FF0000" w:frame="1"/>
                        </w:rPr>
                        <w:t>@</w:t>
                      </w:r>
                      <w:r>
                        <w:rPr>
                          <w:color w:val="333333"/>
                        </w:rPr>
                        <w:t xml:space="preserve"> y)</w:t>
                      </w:r>
                    </w:p>
                    <w:p w14:paraId="08A8687D" w14:textId="5ECE8353" w:rsidR="007B63C0" w:rsidRDefault="007B63C0" w:rsidP="007B63C0">
                      <w:pPr>
                        <w:pStyle w:val="HTMLPreformatted"/>
                        <w:spacing w:line="244" w:lineRule="atLeast"/>
                        <w:rPr>
                          <w:color w:val="333333"/>
                        </w:rPr>
                      </w:pPr>
                      <w:r>
                        <w:rPr>
                          <w:color w:val="008000"/>
                        </w:rPr>
                        <w:t>print</w:t>
                      </w:r>
                      <w:r>
                        <w:rPr>
                          <w:color w:val="333333"/>
                        </w:rPr>
                        <w:t>(</w:t>
                      </w:r>
                      <w:r>
                        <w:rPr>
                          <w:color w:val="BA2121"/>
                        </w:rPr>
                        <w:t>"</w:t>
                      </w:r>
                      <w:r w:rsidR="00F86097">
                        <w:rPr>
                          <w:color w:val="BA2121"/>
                        </w:rPr>
                        <w:t>parameters</w:t>
                      </w:r>
                      <w:r>
                        <w:rPr>
                          <w:color w:val="BA2121"/>
                        </w:rPr>
                        <w:t xml:space="preserve"> a0,a1,a2: "</w:t>
                      </w:r>
                      <w:r>
                        <w:rPr>
                          <w:color w:val="333333"/>
                        </w:rPr>
                        <w:t>, a)</w:t>
                      </w:r>
                    </w:p>
                    <w:p w14:paraId="3FBD468C" w14:textId="77777777" w:rsidR="007B63C0" w:rsidRDefault="007B63C0" w:rsidP="007B63C0">
                      <w:pPr>
                        <w:pStyle w:val="HTMLPreformatted"/>
                        <w:spacing w:line="244" w:lineRule="atLeast"/>
                        <w:rPr>
                          <w:color w:val="333333"/>
                        </w:rPr>
                      </w:pPr>
                    </w:p>
                    <w:p w14:paraId="5B48391B" w14:textId="77777777" w:rsidR="007B63C0" w:rsidRDefault="007B63C0" w:rsidP="007B63C0">
                      <w:pPr>
                        <w:pStyle w:val="HTMLPreformatted"/>
                        <w:spacing w:line="244" w:lineRule="atLeast"/>
                        <w:rPr>
                          <w:color w:val="333333"/>
                        </w:rPr>
                      </w:pPr>
                      <w:r>
                        <w:rPr>
                          <w:i/>
                          <w:iCs/>
                          <w:color w:val="408080"/>
                        </w:rPr>
                        <w:t># Use the model to predict the 5 houses</w:t>
                      </w:r>
                    </w:p>
                    <w:p w14:paraId="7CC3AF40" w14:textId="77777777" w:rsidR="007B63C0" w:rsidRDefault="007B63C0" w:rsidP="007B63C0">
                      <w:pPr>
                        <w:pStyle w:val="HTMLPreformatted"/>
                        <w:spacing w:line="244" w:lineRule="atLeast"/>
                        <w:rPr>
                          <w:color w:val="333333"/>
                        </w:rPr>
                      </w:pPr>
                      <w:proofErr w:type="spellStart"/>
                      <w:r>
                        <w:rPr>
                          <w:color w:val="333333"/>
                        </w:rPr>
                        <w:t>yp</w:t>
                      </w:r>
                      <w:proofErr w:type="spellEnd"/>
                      <w:r>
                        <w:rPr>
                          <w:color w:val="666666"/>
                        </w:rPr>
                        <w:t>=</w:t>
                      </w:r>
                      <w:r>
                        <w:rPr>
                          <w:color w:val="333333"/>
                        </w:rPr>
                        <w:t>a[</w:t>
                      </w:r>
                      <w:r>
                        <w:rPr>
                          <w:color w:val="666666"/>
                        </w:rPr>
                        <w:t>0</w:t>
                      </w:r>
                      <w:r>
                        <w:rPr>
                          <w:color w:val="333333"/>
                        </w:rPr>
                        <w:t>]</w:t>
                      </w:r>
                      <w:r>
                        <w:rPr>
                          <w:color w:val="666666"/>
                        </w:rPr>
                        <w:t>+</w:t>
                      </w:r>
                      <w:r>
                        <w:rPr>
                          <w:color w:val="333333"/>
                        </w:rPr>
                        <w:t>a[</w:t>
                      </w:r>
                      <w:r>
                        <w:rPr>
                          <w:color w:val="666666"/>
                        </w:rPr>
                        <w:t>1</w:t>
                      </w:r>
                      <w:r>
                        <w:rPr>
                          <w:color w:val="333333"/>
                        </w:rPr>
                        <w:t>]</w:t>
                      </w:r>
                      <w:r>
                        <w:rPr>
                          <w:color w:val="666666"/>
                        </w:rPr>
                        <w:t>*</w:t>
                      </w:r>
                      <w:r>
                        <w:rPr>
                          <w:color w:val="333333"/>
                        </w:rPr>
                        <w:t>x1</w:t>
                      </w:r>
                      <w:r>
                        <w:rPr>
                          <w:color w:val="666666"/>
                        </w:rPr>
                        <w:t>+</w:t>
                      </w:r>
                      <w:r>
                        <w:rPr>
                          <w:color w:val="333333"/>
                        </w:rPr>
                        <w:t>a[</w:t>
                      </w:r>
                      <w:r>
                        <w:rPr>
                          <w:color w:val="666666"/>
                        </w:rPr>
                        <w:t>2</w:t>
                      </w:r>
                      <w:r>
                        <w:rPr>
                          <w:color w:val="333333"/>
                        </w:rPr>
                        <w:t>]</w:t>
                      </w:r>
                      <w:r>
                        <w:rPr>
                          <w:color w:val="666666"/>
                        </w:rPr>
                        <w:t>*</w:t>
                      </w:r>
                      <w:r>
                        <w:rPr>
                          <w:color w:val="333333"/>
                        </w:rPr>
                        <w:t>x2</w:t>
                      </w:r>
                    </w:p>
                    <w:p w14:paraId="7A272069" w14:textId="77777777" w:rsidR="007B63C0" w:rsidRDefault="007B63C0" w:rsidP="007B63C0">
                      <w:pPr>
                        <w:pStyle w:val="HTMLPreformatted"/>
                        <w:spacing w:line="244" w:lineRule="atLeast"/>
                        <w:rPr>
                          <w:color w:val="333333"/>
                        </w:rPr>
                      </w:pPr>
                      <w:r>
                        <w:rPr>
                          <w:b/>
                          <w:bCs/>
                          <w:color w:val="008000"/>
                        </w:rPr>
                        <w:t>for</w:t>
                      </w:r>
                      <w:r>
                        <w:rPr>
                          <w:color w:val="333333"/>
                        </w:rPr>
                        <w:t xml:space="preserve"> </w:t>
                      </w:r>
                      <w:proofErr w:type="spellStart"/>
                      <w:r>
                        <w:rPr>
                          <w:color w:val="333333"/>
                        </w:rPr>
                        <w:t>i</w:t>
                      </w:r>
                      <w:proofErr w:type="spellEnd"/>
                      <w:r>
                        <w:rPr>
                          <w:color w:val="333333"/>
                        </w:rPr>
                        <w:t xml:space="preserve"> </w:t>
                      </w:r>
                      <w:r>
                        <w:rPr>
                          <w:b/>
                          <w:bCs/>
                          <w:color w:val="AA22FF"/>
                        </w:rPr>
                        <w:t>in</w:t>
                      </w:r>
                      <w:r>
                        <w:rPr>
                          <w:color w:val="333333"/>
                        </w:rPr>
                        <w:t xml:space="preserve"> </w:t>
                      </w:r>
                      <w:r>
                        <w:rPr>
                          <w:color w:val="008000"/>
                        </w:rPr>
                        <w:t>range</w:t>
                      </w:r>
                      <w:r>
                        <w:rPr>
                          <w:color w:val="333333"/>
                        </w:rPr>
                        <w:t>(</w:t>
                      </w:r>
                      <w:proofErr w:type="spellStart"/>
                      <w:r>
                        <w:rPr>
                          <w:color w:val="008000"/>
                        </w:rPr>
                        <w:t>len</w:t>
                      </w:r>
                      <w:proofErr w:type="spellEnd"/>
                      <w:r>
                        <w:rPr>
                          <w:color w:val="333333"/>
                        </w:rPr>
                        <w:t>(y)):</w:t>
                      </w:r>
                    </w:p>
                    <w:p w14:paraId="4A134737" w14:textId="77777777" w:rsidR="007B63C0" w:rsidRDefault="007B63C0" w:rsidP="007B63C0">
                      <w:pPr>
                        <w:pStyle w:val="HTMLPreformatted"/>
                        <w:spacing w:line="244" w:lineRule="atLeast"/>
                        <w:rPr>
                          <w:color w:val="333333"/>
                        </w:rPr>
                      </w:pPr>
                      <w:r>
                        <w:rPr>
                          <w:color w:val="333333"/>
                        </w:rPr>
                        <w:t xml:space="preserve">    </w:t>
                      </w:r>
                      <w:r>
                        <w:rPr>
                          <w:color w:val="008000"/>
                        </w:rPr>
                        <w:t>print</w:t>
                      </w:r>
                      <w:r>
                        <w:rPr>
                          <w:color w:val="333333"/>
                        </w:rPr>
                        <w:t>(</w:t>
                      </w:r>
                      <w:r>
                        <w:rPr>
                          <w:color w:val="BA2121"/>
                        </w:rPr>
                        <w:t>"House "</w:t>
                      </w:r>
                      <w:r>
                        <w:rPr>
                          <w:color w:val="333333"/>
                        </w:rPr>
                        <w:t>,i</w:t>
                      </w:r>
                      <w:r>
                        <w:rPr>
                          <w:color w:val="666666"/>
                        </w:rPr>
                        <w:t>+1</w:t>
                      </w:r>
                      <w:r>
                        <w:rPr>
                          <w:color w:val="333333"/>
                        </w:rPr>
                        <w:t>,</w:t>
                      </w:r>
                      <w:r>
                        <w:rPr>
                          <w:color w:val="BA2121"/>
                        </w:rPr>
                        <w:t>": real price:"</w:t>
                      </w:r>
                      <w:r>
                        <w:rPr>
                          <w:color w:val="333333"/>
                        </w:rPr>
                        <w:t>, y[</w:t>
                      </w:r>
                      <w:proofErr w:type="spellStart"/>
                      <w:r>
                        <w:rPr>
                          <w:color w:val="333333"/>
                        </w:rPr>
                        <w:t>i</w:t>
                      </w:r>
                      <w:proofErr w:type="spellEnd"/>
                      <w:r>
                        <w:rPr>
                          <w:color w:val="333333"/>
                        </w:rPr>
                        <w:t xml:space="preserve">], </w:t>
                      </w:r>
                      <w:r>
                        <w:rPr>
                          <w:color w:val="BA2121"/>
                        </w:rPr>
                        <w:t>"</w:t>
                      </w:r>
                      <w:r>
                        <w:rPr>
                          <w:b/>
                          <w:bCs/>
                          <w:color w:val="BB6622"/>
                        </w:rPr>
                        <w:t>\</w:t>
                      </w:r>
                      <w:proofErr w:type="spellStart"/>
                      <w:r>
                        <w:rPr>
                          <w:b/>
                          <w:bCs/>
                          <w:color w:val="BB6622"/>
                        </w:rPr>
                        <w:t>t</w:t>
                      </w:r>
                      <w:r>
                        <w:rPr>
                          <w:color w:val="BA2121"/>
                        </w:rPr>
                        <w:t>predicted</w:t>
                      </w:r>
                      <w:proofErr w:type="spellEnd"/>
                      <w:r>
                        <w:rPr>
                          <w:color w:val="BA2121"/>
                        </w:rPr>
                        <w:t xml:space="preserve"> price:"</w:t>
                      </w:r>
                      <w:r>
                        <w:rPr>
                          <w:color w:val="333333"/>
                        </w:rPr>
                        <w:t xml:space="preserve">, </w:t>
                      </w:r>
                      <w:r>
                        <w:rPr>
                          <w:color w:val="BA2121"/>
                        </w:rPr>
                        <w:t>"{:.1f}"</w:t>
                      </w:r>
                      <w:r>
                        <w:rPr>
                          <w:color w:val="666666"/>
                        </w:rPr>
                        <w:t>.</w:t>
                      </w:r>
                      <w:r>
                        <w:rPr>
                          <w:color w:val="333333"/>
                        </w:rPr>
                        <w:t>format(</w:t>
                      </w:r>
                      <w:proofErr w:type="spellStart"/>
                      <w:r>
                        <w:rPr>
                          <w:color w:val="333333"/>
                        </w:rPr>
                        <w:t>yp</w:t>
                      </w:r>
                      <w:proofErr w:type="spellEnd"/>
                      <w:r>
                        <w:rPr>
                          <w:color w:val="333333"/>
                        </w:rPr>
                        <w:t>[</w:t>
                      </w:r>
                      <w:proofErr w:type="spellStart"/>
                      <w:r>
                        <w:rPr>
                          <w:color w:val="333333"/>
                        </w:rPr>
                        <w:t>i</w:t>
                      </w:r>
                      <w:proofErr w:type="spellEnd"/>
                      <w:r>
                        <w:rPr>
                          <w:color w:val="333333"/>
                        </w:rPr>
                        <w:t>]))</w:t>
                      </w:r>
                    </w:p>
                    <w:p w14:paraId="609FF88C" w14:textId="77777777" w:rsidR="007B63C0" w:rsidRDefault="007B63C0" w:rsidP="007B63C0">
                      <w:pPr>
                        <w:pStyle w:val="HTMLPreformatted"/>
                        <w:spacing w:line="244" w:lineRule="atLeast"/>
                        <w:rPr>
                          <w:color w:val="333333"/>
                        </w:rPr>
                      </w:pPr>
                    </w:p>
                    <w:p w14:paraId="740EFE74" w14:textId="77777777" w:rsidR="007B63C0" w:rsidRDefault="007B63C0" w:rsidP="007B63C0">
                      <w:pPr>
                        <w:pStyle w:val="HTMLPreformatted"/>
                        <w:spacing w:line="244" w:lineRule="atLeast"/>
                        <w:rPr>
                          <w:color w:val="333333"/>
                        </w:rPr>
                      </w:pPr>
                      <w:r>
                        <w:rPr>
                          <w:i/>
                          <w:iCs/>
                          <w:color w:val="408080"/>
                        </w:rPr>
                        <w:t># plot 3D figures</w:t>
                      </w:r>
                    </w:p>
                    <w:p w14:paraId="7E44A20C" w14:textId="77777777" w:rsidR="007B63C0" w:rsidRDefault="007B63C0" w:rsidP="007B63C0">
                      <w:pPr>
                        <w:pStyle w:val="HTMLPreformatted"/>
                        <w:spacing w:line="244" w:lineRule="atLeast"/>
                        <w:rPr>
                          <w:color w:val="333333"/>
                        </w:rPr>
                      </w:pPr>
                      <w:r>
                        <w:rPr>
                          <w:b/>
                          <w:bCs/>
                          <w:color w:val="008000"/>
                        </w:rPr>
                        <w:t>from</w:t>
                      </w:r>
                      <w:r>
                        <w:rPr>
                          <w:color w:val="333333"/>
                        </w:rPr>
                        <w:t xml:space="preserve"> </w:t>
                      </w:r>
                      <w:proofErr w:type="spellStart"/>
                      <w:r>
                        <w:rPr>
                          <w:b/>
                          <w:bCs/>
                          <w:color w:val="0000FF"/>
                        </w:rPr>
                        <w:t>mpl_toolkits</w:t>
                      </w:r>
                      <w:proofErr w:type="spellEnd"/>
                      <w:r>
                        <w:rPr>
                          <w:color w:val="333333"/>
                        </w:rPr>
                        <w:t xml:space="preserve"> </w:t>
                      </w:r>
                      <w:r>
                        <w:rPr>
                          <w:b/>
                          <w:bCs/>
                          <w:color w:val="008000"/>
                        </w:rPr>
                        <w:t>import</w:t>
                      </w:r>
                      <w:r>
                        <w:rPr>
                          <w:color w:val="333333"/>
                        </w:rPr>
                        <w:t xml:space="preserve"> mplot3d</w:t>
                      </w:r>
                    </w:p>
                    <w:p w14:paraId="2A099495" w14:textId="77777777" w:rsidR="007B63C0" w:rsidRDefault="007B63C0" w:rsidP="007B63C0">
                      <w:pPr>
                        <w:pStyle w:val="HTMLPreformatted"/>
                        <w:spacing w:line="244" w:lineRule="atLeast"/>
                        <w:rPr>
                          <w:color w:val="333333"/>
                        </w:rPr>
                      </w:pPr>
                      <w:r>
                        <w:rPr>
                          <w:color w:val="666666"/>
                        </w:rPr>
                        <w:t>%</w:t>
                      </w:r>
                      <w:r>
                        <w:rPr>
                          <w:color w:val="333333"/>
                        </w:rPr>
                        <w:t xml:space="preserve">matplotlib notebook </w:t>
                      </w:r>
                    </w:p>
                    <w:p w14:paraId="4C95D319" w14:textId="77777777" w:rsidR="007B63C0" w:rsidRDefault="007B63C0" w:rsidP="007B63C0">
                      <w:pPr>
                        <w:pStyle w:val="HTMLPreformatted"/>
                        <w:spacing w:line="244" w:lineRule="atLeast"/>
                        <w:rPr>
                          <w:color w:val="333333"/>
                        </w:rPr>
                      </w:pPr>
                      <w:r>
                        <w:rPr>
                          <w:i/>
                          <w:iCs/>
                          <w:color w:val="408080"/>
                        </w:rPr>
                        <w:t>#%matplotlib notebook will lead to interactive plots embedded within the notebook</w:t>
                      </w:r>
                    </w:p>
                    <w:p w14:paraId="2AD03E0D" w14:textId="77777777" w:rsidR="007B63C0" w:rsidRDefault="007B63C0" w:rsidP="007B63C0">
                      <w:pPr>
                        <w:pStyle w:val="HTMLPreformatted"/>
                        <w:spacing w:line="244" w:lineRule="atLeast"/>
                        <w:rPr>
                          <w:color w:val="333333"/>
                        </w:rPr>
                      </w:pPr>
                    </w:p>
                    <w:p w14:paraId="11E935A4" w14:textId="77777777" w:rsidR="007B63C0" w:rsidRDefault="007B63C0" w:rsidP="007B63C0">
                      <w:pPr>
                        <w:pStyle w:val="HTMLPreformatted"/>
                        <w:spacing w:line="244" w:lineRule="atLeast"/>
                        <w:rPr>
                          <w:color w:val="333333"/>
                        </w:rPr>
                      </w:pPr>
                      <w:r>
                        <w:rPr>
                          <w:color w:val="333333"/>
                        </w:rPr>
                        <w:t xml:space="preserve">d1,d2 </w:t>
                      </w:r>
                      <w:r>
                        <w:rPr>
                          <w:color w:val="666666"/>
                        </w:rPr>
                        <w:t>=</w:t>
                      </w:r>
                      <w:r>
                        <w:rPr>
                          <w:color w:val="333333"/>
                        </w:rPr>
                        <w:t xml:space="preserve"> </w:t>
                      </w:r>
                      <w:proofErr w:type="spellStart"/>
                      <w:r>
                        <w:rPr>
                          <w:color w:val="333333"/>
                        </w:rPr>
                        <w:t>np</w:t>
                      </w:r>
                      <w:r>
                        <w:rPr>
                          <w:color w:val="666666"/>
                        </w:rPr>
                        <w:t>.</w:t>
                      </w:r>
                      <w:r>
                        <w:rPr>
                          <w:color w:val="333333"/>
                        </w:rPr>
                        <w:t>meshgrid</w:t>
                      </w:r>
                      <w:proofErr w:type="spellEnd"/>
                      <w:r>
                        <w:rPr>
                          <w:color w:val="333333"/>
                        </w:rPr>
                        <w:t>(</w:t>
                      </w:r>
                      <w:r>
                        <w:rPr>
                          <w:color w:val="008000"/>
                        </w:rPr>
                        <w:t>range</w:t>
                      </w:r>
                      <w:r>
                        <w:rPr>
                          <w:color w:val="333333"/>
                        </w:rPr>
                        <w:t>(</w:t>
                      </w:r>
                      <w:r>
                        <w:rPr>
                          <w:color w:val="666666"/>
                        </w:rPr>
                        <w:t>5</w:t>
                      </w:r>
                      <w:r>
                        <w:rPr>
                          <w:color w:val="333333"/>
                        </w:rPr>
                        <w:t xml:space="preserve">), </w:t>
                      </w:r>
                      <w:r>
                        <w:rPr>
                          <w:color w:val="008000"/>
                        </w:rPr>
                        <w:t>range</w:t>
                      </w:r>
                      <w:r>
                        <w:rPr>
                          <w:color w:val="333333"/>
                        </w:rPr>
                        <w:t>(</w:t>
                      </w:r>
                      <w:r>
                        <w:rPr>
                          <w:color w:val="666666"/>
                        </w:rPr>
                        <w:t>5</w:t>
                      </w:r>
                      <w:r>
                        <w:rPr>
                          <w:color w:val="333333"/>
                        </w:rPr>
                        <w:t xml:space="preserve">)) </w:t>
                      </w:r>
                    </w:p>
                    <w:p w14:paraId="3ABBA1E8" w14:textId="77777777" w:rsidR="007B63C0" w:rsidRDefault="007B63C0" w:rsidP="007B63C0">
                      <w:pPr>
                        <w:pStyle w:val="HTMLPreformatted"/>
                        <w:spacing w:line="244" w:lineRule="atLeast"/>
                        <w:rPr>
                          <w:color w:val="333333"/>
                        </w:rPr>
                      </w:pPr>
                      <w:r>
                        <w:rPr>
                          <w:color w:val="333333"/>
                        </w:rPr>
                        <w:t xml:space="preserve">d3 </w:t>
                      </w:r>
                      <w:r>
                        <w:rPr>
                          <w:color w:val="666666"/>
                        </w:rPr>
                        <w:t>=</w:t>
                      </w:r>
                      <w:r>
                        <w:rPr>
                          <w:color w:val="333333"/>
                        </w:rPr>
                        <w:t xml:space="preserve"> a[</w:t>
                      </w:r>
                      <w:r>
                        <w:rPr>
                          <w:color w:val="666666"/>
                        </w:rPr>
                        <w:t>0</w:t>
                      </w:r>
                      <w:r>
                        <w:rPr>
                          <w:color w:val="333333"/>
                        </w:rPr>
                        <w:t xml:space="preserve">] </w:t>
                      </w:r>
                      <w:r>
                        <w:rPr>
                          <w:color w:val="666666"/>
                        </w:rPr>
                        <w:t>+</w:t>
                      </w:r>
                      <w:r>
                        <w:rPr>
                          <w:color w:val="333333"/>
                        </w:rPr>
                        <w:t xml:space="preserve"> a[</w:t>
                      </w:r>
                      <w:r>
                        <w:rPr>
                          <w:color w:val="666666"/>
                        </w:rPr>
                        <w:t>1</w:t>
                      </w:r>
                      <w:r>
                        <w:rPr>
                          <w:color w:val="333333"/>
                        </w:rPr>
                        <w:t>]</w:t>
                      </w:r>
                      <w:r>
                        <w:rPr>
                          <w:color w:val="666666"/>
                        </w:rPr>
                        <w:t>*</w:t>
                      </w:r>
                      <w:r>
                        <w:rPr>
                          <w:color w:val="333333"/>
                        </w:rPr>
                        <w:t xml:space="preserve">d1 </w:t>
                      </w:r>
                      <w:r>
                        <w:rPr>
                          <w:color w:val="666666"/>
                        </w:rPr>
                        <w:t>+</w:t>
                      </w:r>
                      <w:r>
                        <w:rPr>
                          <w:color w:val="333333"/>
                        </w:rPr>
                        <w:t xml:space="preserve"> a[</w:t>
                      </w:r>
                      <w:r>
                        <w:rPr>
                          <w:color w:val="666666"/>
                        </w:rPr>
                        <w:t>2</w:t>
                      </w:r>
                      <w:r>
                        <w:rPr>
                          <w:color w:val="333333"/>
                        </w:rPr>
                        <w:t>]</w:t>
                      </w:r>
                      <w:r>
                        <w:rPr>
                          <w:color w:val="666666"/>
                        </w:rPr>
                        <w:t>*</w:t>
                      </w:r>
                      <w:r>
                        <w:rPr>
                          <w:color w:val="333333"/>
                        </w:rPr>
                        <w:t xml:space="preserve">d2 </w:t>
                      </w:r>
                      <w:r>
                        <w:rPr>
                          <w:i/>
                          <w:iCs/>
                          <w:color w:val="408080"/>
                        </w:rPr>
                        <w:t>##dimension 3 represent house price</w:t>
                      </w:r>
                    </w:p>
                    <w:p w14:paraId="4B3F0624" w14:textId="77777777" w:rsidR="007B63C0" w:rsidRDefault="007B63C0" w:rsidP="007B63C0">
                      <w:pPr>
                        <w:pStyle w:val="HTMLPreformatted"/>
                        <w:spacing w:line="244" w:lineRule="atLeast"/>
                        <w:rPr>
                          <w:color w:val="333333"/>
                        </w:rPr>
                      </w:pPr>
                    </w:p>
                    <w:p w14:paraId="4BDB6A25" w14:textId="77777777" w:rsidR="007B63C0" w:rsidRDefault="007B63C0" w:rsidP="007B63C0">
                      <w:pPr>
                        <w:pStyle w:val="HTMLPreformatted"/>
                        <w:spacing w:line="244" w:lineRule="atLeast"/>
                        <w:rPr>
                          <w:color w:val="333333"/>
                        </w:rPr>
                      </w:pPr>
                      <w:r>
                        <w:rPr>
                          <w:color w:val="333333"/>
                        </w:rPr>
                        <w:t xml:space="preserve">fig </w:t>
                      </w:r>
                      <w:r>
                        <w:rPr>
                          <w:color w:val="666666"/>
                        </w:rPr>
                        <w:t>=</w:t>
                      </w:r>
                      <w:r>
                        <w:rPr>
                          <w:color w:val="333333"/>
                        </w:rPr>
                        <w:t xml:space="preserve"> </w:t>
                      </w:r>
                      <w:proofErr w:type="spellStart"/>
                      <w:r>
                        <w:rPr>
                          <w:color w:val="333333"/>
                        </w:rPr>
                        <w:t>plt</w:t>
                      </w:r>
                      <w:r>
                        <w:rPr>
                          <w:color w:val="666666"/>
                        </w:rPr>
                        <w:t>.</w:t>
                      </w:r>
                      <w:r>
                        <w:rPr>
                          <w:color w:val="333333"/>
                        </w:rPr>
                        <w:t>figure</w:t>
                      </w:r>
                      <w:proofErr w:type="spellEnd"/>
                      <w:r>
                        <w:rPr>
                          <w:color w:val="333333"/>
                        </w:rPr>
                        <w:t>()</w:t>
                      </w:r>
                    </w:p>
                    <w:p w14:paraId="3B83E9D4" w14:textId="77777777" w:rsidR="007B63C0" w:rsidRDefault="007B63C0" w:rsidP="007B63C0">
                      <w:pPr>
                        <w:pStyle w:val="HTMLPreformatted"/>
                        <w:spacing w:line="244" w:lineRule="atLeast"/>
                        <w:rPr>
                          <w:color w:val="333333"/>
                        </w:rPr>
                      </w:pPr>
                      <w:r>
                        <w:rPr>
                          <w:i/>
                          <w:iCs/>
                          <w:color w:val="408080"/>
                        </w:rPr>
                        <w:t># Add an axes</w:t>
                      </w:r>
                    </w:p>
                    <w:p w14:paraId="4EAE426E" w14:textId="77777777" w:rsidR="007B63C0" w:rsidRDefault="007B63C0" w:rsidP="007B63C0">
                      <w:pPr>
                        <w:pStyle w:val="HTMLPreformatted"/>
                        <w:spacing w:line="244" w:lineRule="atLeast"/>
                        <w:rPr>
                          <w:color w:val="333333"/>
                        </w:rPr>
                      </w:pPr>
                      <w:proofErr w:type="spellStart"/>
                      <w:r>
                        <w:rPr>
                          <w:color w:val="333333"/>
                        </w:rPr>
                        <w:t>ax</w:t>
                      </w:r>
                      <w:proofErr w:type="spellEnd"/>
                      <w:r>
                        <w:rPr>
                          <w:color w:val="333333"/>
                        </w:rPr>
                        <w:t xml:space="preserve"> </w:t>
                      </w:r>
                      <w:r>
                        <w:rPr>
                          <w:color w:val="666666"/>
                        </w:rPr>
                        <w:t>=</w:t>
                      </w:r>
                      <w:r>
                        <w:rPr>
                          <w:color w:val="333333"/>
                        </w:rPr>
                        <w:t xml:space="preserve"> </w:t>
                      </w:r>
                      <w:proofErr w:type="spellStart"/>
                      <w:r>
                        <w:rPr>
                          <w:color w:val="333333"/>
                        </w:rPr>
                        <w:t>fig</w:t>
                      </w:r>
                      <w:r>
                        <w:rPr>
                          <w:color w:val="666666"/>
                        </w:rPr>
                        <w:t>.</w:t>
                      </w:r>
                      <w:r>
                        <w:rPr>
                          <w:color w:val="333333"/>
                        </w:rPr>
                        <w:t>add_subplot</w:t>
                      </w:r>
                      <w:proofErr w:type="spellEnd"/>
                      <w:r>
                        <w:rPr>
                          <w:color w:val="333333"/>
                        </w:rPr>
                        <w:t>(</w:t>
                      </w:r>
                      <w:r>
                        <w:rPr>
                          <w:color w:val="666666"/>
                        </w:rPr>
                        <w:t>111</w:t>
                      </w:r>
                      <w:r>
                        <w:rPr>
                          <w:color w:val="333333"/>
                        </w:rPr>
                        <w:t>,projection</w:t>
                      </w:r>
                      <w:r>
                        <w:rPr>
                          <w:color w:val="666666"/>
                        </w:rPr>
                        <w:t>=</w:t>
                      </w:r>
                      <w:r>
                        <w:rPr>
                          <w:color w:val="BA2121"/>
                        </w:rPr>
                        <w:t>'3d'</w:t>
                      </w:r>
                      <w:r>
                        <w:rPr>
                          <w:color w:val="333333"/>
                        </w:rPr>
                        <w:t>)</w:t>
                      </w:r>
                    </w:p>
                    <w:p w14:paraId="0E375CB1" w14:textId="77777777" w:rsidR="007B63C0" w:rsidRDefault="007B63C0" w:rsidP="007B63C0">
                      <w:pPr>
                        <w:pStyle w:val="HTMLPreformatted"/>
                        <w:spacing w:line="244" w:lineRule="atLeast"/>
                        <w:rPr>
                          <w:color w:val="333333"/>
                        </w:rPr>
                      </w:pPr>
                      <w:r>
                        <w:rPr>
                          <w:i/>
                          <w:iCs/>
                          <w:color w:val="408080"/>
                        </w:rPr>
                        <w:t># plot the surface</w:t>
                      </w:r>
                    </w:p>
                    <w:p w14:paraId="7CEBA6E6" w14:textId="77777777" w:rsidR="007B63C0" w:rsidRDefault="007B63C0" w:rsidP="007B63C0">
                      <w:pPr>
                        <w:pStyle w:val="HTMLPreformatted"/>
                        <w:spacing w:line="244" w:lineRule="atLeast"/>
                        <w:rPr>
                          <w:color w:val="333333"/>
                        </w:rPr>
                      </w:pPr>
                      <w:r>
                        <w:rPr>
                          <w:i/>
                          <w:iCs/>
                          <w:color w:val="408080"/>
                        </w:rPr>
                        <w:t xml:space="preserve"># alpha is the </w:t>
                      </w:r>
                      <w:proofErr w:type="spellStart"/>
                      <w:r>
                        <w:rPr>
                          <w:i/>
                          <w:iCs/>
                          <w:color w:val="408080"/>
                        </w:rPr>
                        <w:t>transparancy</w:t>
                      </w:r>
                      <w:proofErr w:type="spellEnd"/>
                      <w:r>
                        <w:rPr>
                          <w:i/>
                          <w:iCs/>
                          <w:color w:val="408080"/>
                        </w:rPr>
                        <w:t xml:space="preserve"> of the plot, value between 0~1</w:t>
                      </w:r>
                    </w:p>
                    <w:p w14:paraId="776EB306" w14:textId="77777777" w:rsidR="007B63C0" w:rsidRDefault="007B63C0" w:rsidP="007B63C0">
                      <w:pPr>
                        <w:pStyle w:val="HTMLPreformatted"/>
                        <w:spacing w:line="244" w:lineRule="atLeast"/>
                        <w:rPr>
                          <w:color w:val="333333"/>
                        </w:rPr>
                      </w:pPr>
                      <w:proofErr w:type="spellStart"/>
                      <w:r>
                        <w:rPr>
                          <w:color w:val="333333"/>
                        </w:rPr>
                        <w:t>ax</w:t>
                      </w:r>
                      <w:r>
                        <w:rPr>
                          <w:color w:val="666666"/>
                        </w:rPr>
                        <w:t>.</w:t>
                      </w:r>
                      <w:r>
                        <w:rPr>
                          <w:color w:val="333333"/>
                        </w:rPr>
                        <w:t>plot_surface</w:t>
                      </w:r>
                      <w:proofErr w:type="spellEnd"/>
                      <w:r>
                        <w:rPr>
                          <w:color w:val="333333"/>
                        </w:rPr>
                        <w:t>(d1, d2, d3, alpha</w:t>
                      </w:r>
                      <w:r>
                        <w:rPr>
                          <w:color w:val="666666"/>
                        </w:rPr>
                        <w:t>=0.2</w:t>
                      </w:r>
                      <w:r>
                        <w:rPr>
                          <w:color w:val="333333"/>
                        </w:rPr>
                        <w:t>)</w:t>
                      </w:r>
                    </w:p>
                    <w:p w14:paraId="6CD6D58D" w14:textId="77777777" w:rsidR="007B63C0" w:rsidRDefault="007B63C0" w:rsidP="007B63C0">
                      <w:pPr>
                        <w:pStyle w:val="HTMLPreformatted"/>
                        <w:spacing w:line="244" w:lineRule="atLeast"/>
                        <w:rPr>
                          <w:color w:val="333333"/>
                        </w:rPr>
                      </w:pPr>
                      <w:r>
                        <w:rPr>
                          <w:i/>
                          <w:iCs/>
                          <w:color w:val="408080"/>
                        </w:rPr>
                        <w:t xml:space="preserve"># and plot the point </w:t>
                      </w:r>
                    </w:p>
                    <w:p w14:paraId="08CB837A" w14:textId="77777777" w:rsidR="007B63C0" w:rsidRDefault="007B63C0" w:rsidP="007B63C0">
                      <w:pPr>
                        <w:pStyle w:val="HTMLPreformatted"/>
                        <w:spacing w:line="244" w:lineRule="atLeast"/>
                        <w:rPr>
                          <w:color w:val="333333"/>
                        </w:rPr>
                      </w:pPr>
                      <w:proofErr w:type="spellStart"/>
                      <w:r>
                        <w:rPr>
                          <w:color w:val="333333"/>
                        </w:rPr>
                        <w:t>ax</w:t>
                      </w:r>
                      <w:r>
                        <w:rPr>
                          <w:color w:val="666666"/>
                        </w:rPr>
                        <w:t>.</w:t>
                      </w:r>
                      <w:r>
                        <w:rPr>
                          <w:color w:val="333333"/>
                        </w:rPr>
                        <w:t>scatter</w:t>
                      </w:r>
                      <w:proofErr w:type="spellEnd"/>
                      <w:r>
                        <w:rPr>
                          <w:color w:val="333333"/>
                        </w:rPr>
                        <w:t>(X[:,</w:t>
                      </w:r>
                      <w:r>
                        <w:rPr>
                          <w:color w:val="666666"/>
                        </w:rPr>
                        <w:t>1</w:t>
                      </w:r>
                      <w:r>
                        <w:rPr>
                          <w:color w:val="333333"/>
                        </w:rPr>
                        <w:t>], X[:,</w:t>
                      </w:r>
                      <w:r>
                        <w:rPr>
                          <w:color w:val="666666"/>
                        </w:rPr>
                        <w:t>2</w:t>
                      </w:r>
                      <w:r>
                        <w:rPr>
                          <w:color w:val="333333"/>
                        </w:rPr>
                        <w:t xml:space="preserve">], y,  </w:t>
                      </w:r>
                      <w:proofErr w:type="spellStart"/>
                      <w:r>
                        <w:rPr>
                          <w:color w:val="333333"/>
                        </w:rPr>
                        <w:t>color</w:t>
                      </w:r>
                      <w:proofErr w:type="spellEnd"/>
                      <w:r>
                        <w:rPr>
                          <w:color w:val="666666"/>
                        </w:rPr>
                        <w:t>=</w:t>
                      </w:r>
                      <w:r>
                        <w:rPr>
                          <w:color w:val="BA2121"/>
                        </w:rPr>
                        <w:t>'green'</w:t>
                      </w:r>
                      <w:r>
                        <w:rPr>
                          <w:color w:val="333333"/>
                        </w:rPr>
                        <w:t>)</w:t>
                      </w:r>
                    </w:p>
                    <w:p w14:paraId="027F9F8A" w14:textId="77777777" w:rsidR="007B63C0" w:rsidRDefault="007B63C0" w:rsidP="007B63C0">
                      <w:pPr>
                        <w:pStyle w:val="HTMLPreformatted"/>
                        <w:spacing w:line="244" w:lineRule="atLeast"/>
                        <w:rPr>
                          <w:color w:val="333333"/>
                        </w:rPr>
                      </w:pPr>
                      <w:r>
                        <w:rPr>
                          <w:i/>
                          <w:iCs/>
                          <w:color w:val="408080"/>
                        </w:rPr>
                        <w:t># add label for axes</w:t>
                      </w:r>
                    </w:p>
                    <w:p w14:paraId="751817CB" w14:textId="77777777" w:rsidR="007B63C0" w:rsidRDefault="007B63C0" w:rsidP="007B63C0">
                      <w:pPr>
                        <w:pStyle w:val="HTMLPreformatted"/>
                        <w:spacing w:line="244" w:lineRule="atLeast"/>
                        <w:rPr>
                          <w:color w:val="333333"/>
                        </w:rPr>
                      </w:pPr>
                      <w:proofErr w:type="spellStart"/>
                      <w:r>
                        <w:rPr>
                          <w:color w:val="333333"/>
                        </w:rPr>
                        <w:t>ax</w:t>
                      </w:r>
                      <w:r>
                        <w:rPr>
                          <w:color w:val="666666"/>
                        </w:rPr>
                        <w:t>.</w:t>
                      </w:r>
                      <w:r>
                        <w:rPr>
                          <w:color w:val="333333"/>
                        </w:rPr>
                        <w:t>set_xlabel</w:t>
                      </w:r>
                      <w:proofErr w:type="spellEnd"/>
                      <w:r>
                        <w:rPr>
                          <w:color w:val="333333"/>
                        </w:rPr>
                        <w:t>(</w:t>
                      </w:r>
                      <w:r>
                        <w:rPr>
                          <w:color w:val="BA2121"/>
                        </w:rPr>
                        <w:t xml:space="preserve">'Area in 1000 </w:t>
                      </w:r>
                      <w:proofErr w:type="spellStart"/>
                      <w:r>
                        <w:rPr>
                          <w:color w:val="BA2121"/>
                        </w:rPr>
                        <w:t>sq</w:t>
                      </w:r>
                      <w:proofErr w:type="spellEnd"/>
                      <w:r>
                        <w:rPr>
                          <w:color w:val="BA2121"/>
                        </w:rPr>
                        <w:t xml:space="preserve"> ft'</w:t>
                      </w:r>
                      <w:r>
                        <w:rPr>
                          <w:color w:val="333333"/>
                        </w:rPr>
                        <w:t>)</w:t>
                      </w:r>
                    </w:p>
                    <w:p w14:paraId="3855BC76" w14:textId="77777777" w:rsidR="007B63C0" w:rsidRDefault="007B63C0" w:rsidP="007B63C0">
                      <w:pPr>
                        <w:pStyle w:val="HTMLPreformatted"/>
                        <w:spacing w:line="244" w:lineRule="atLeast"/>
                        <w:rPr>
                          <w:color w:val="333333"/>
                        </w:rPr>
                      </w:pPr>
                      <w:proofErr w:type="spellStart"/>
                      <w:r>
                        <w:rPr>
                          <w:color w:val="333333"/>
                        </w:rPr>
                        <w:t>ax</w:t>
                      </w:r>
                      <w:r>
                        <w:rPr>
                          <w:color w:val="666666"/>
                        </w:rPr>
                        <w:t>.</w:t>
                      </w:r>
                      <w:r>
                        <w:rPr>
                          <w:color w:val="333333"/>
                        </w:rPr>
                        <w:t>set_ylabel</w:t>
                      </w:r>
                      <w:proofErr w:type="spellEnd"/>
                      <w:r>
                        <w:rPr>
                          <w:color w:val="333333"/>
                        </w:rPr>
                        <w:t>(</w:t>
                      </w:r>
                      <w:r>
                        <w:rPr>
                          <w:color w:val="BA2121"/>
                        </w:rPr>
                        <w:t>'Number of rooms'</w:t>
                      </w:r>
                      <w:r>
                        <w:rPr>
                          <w:color w:val="333333"/>
                        </w:rPr>
                        <w:t>)</w:t>
                      </w:r>
                    </w:p>
                    <w:p w14:paraId="4C2BD30F" w14:textId="77777777" w:rsidR="007B63C0" w:rsidRDefault="007B63C0" w:rsidP="007B63C0">
                      <w:pPr>
                        <w:pStyle w:val="HTMLPreformatted"/>
                        <w:spacing w:line="244" w:lineRule="atLeast"/>
                        <w:rPr>
                          <w:color w:val="333333"/>
                        </w:rPr>
                      </w:pPr>
                      <w:proofErr w:type="spellStart"/>
                      <w:r>
                        <w:rPr>
                          <w:color w:val="333333"/>
                        </w:rPr>
                        <w:t>ax</w:t>
                      </w:r>
                      <w:r>
                        <w:rPr>
                          <w:color w:val="666666"/>
                        </w:rPr>
                        <w:t>.</w:t>
                      </w:r>
                      <w:r>
                        <w:rPr>
                          <w:color w:val="333333"/>
                        </w:rPr>
                        <w:t>set_zlabel</w:t>
                      </w:r>
                      <w:proofErr w:type="spellEnd"/>
                      <w:r>
                        <w:rPr>
                          <w:color w:val="333333"/>
                        </w:rPr>
                        <w:t>(</w:t>
                      </w:r>
                      <w:r>
                        <w:rPr>
                          <w:color w:val="BA2121"/>
                        </w:rPr>
                        <w:t>'Price'</w:t>
                      </w:r>
                      <w:r>
                        <w:rPr>
                          <w:color w:val="333333"/>
                        </w:rPr>
                        <w:t>)</w:t>
                      </w:r>
                    </w:p>
                    <w:p w14:paraId="0051F79E" w14:textId="77777777" w:rsidR="0015361A" w:rsidRDefault="0015361A" w:rsidP="0015361A"/>
                  </w:txbxContent>
                </v:textbox>
                <w10:anchorlock/>
              </v:shape>
            </w:pict>
          </mc:Fallback>
        </mc:AlternateContent>
      </w:r>
    </w:p>
    <w:p w14:paraId="0131FA21" w14:textId="77777777" w:rsidR="0015361A" w:rsidRPr="0015361A" w:rsidRDefault="0015361A" w:rsidP="0015361A">
      <w:pPr>
        <w:ind w:left="360"/>
        <w:rPr>
          <w:rFonts w:ascii="Times New Roman" w:eastAsiaTheme="minorEastAsia" w:hAnsi="Times New Roman" w:cs="Times New Roman"/>
          <w:b/>
          <w:bCs/>
          <w:sz w:val="24"/>
          <w:szCs w:val="24"/>
        </w:rPr>
      </w:pPr>
      <w:r w:rsidRPr="0015361A">
        <w:rPr>
          <w:rFonts w:ascii="Times New Roman" w:eastAsiaTheme="minorEastAsia" w:hAnsi="Times New Roman" w:cs="Times New Roman"/>
          <w:b/>
          <w:bCs/>
          <w:sz w:val="24"/>
          <w:szCs w:val="24"/>
        </w:rPr>
        <w:t>Expected Output</w:t>
      </w:r>
    </w:p>
    <w:p w14:paraId="55B4C43E" w14:textId="77777777" w:rsidR="007B63C0" w:rsidRDefault="007B63C0" w:rsidP="007B63C0">
      <w:pPr>
        <w:pStyle w:val="HTMLPreformatted"/>
        <w:shd w:val="clear" w:color="auto" w:fill="FFFFFF"/>
        <w:wordWrap w:val="0"/>
        <w:ind w:left="426"/>
        <w:textAlignment w:val="baseline"/>
        <w:rPr>
          <w:color w:val="000000"/>
          <w:sz w:val="21"/>
          <w:szCs w:val="21"/>
        </w:rPr>
      </w:pPr>
      <w:r>
        <w:rPr>
          <w:color w:val="000000"/>
          <w:sz w:val="21"/>
          <w:szCs w:val="21"/>
        </w:rPr>
        <w:t>Shape of X matrix:  (5, 3)</w:t>
      </w:r>
    </w:p>
    <w:p w14:paraId="12D97344" w14:textId="77777777" w:rsidR="007B63C0" w:rsidRDefault="007B63C0" w:rsidP="007B63C0">
      <w:pPr>
        <w:pStyle w:val="HTMLPreformatted"/>
        <w:shd w:val="clear" w:color="auto" w:fill="FFFFFF"/>
        <w:wordWrap w:val="0"/>
        <w:ind w:left="426"/>
        <w:textAlignment w:val="baseline"/>
        <w:rPr>
          <w:color w:val="000000"/>
          <w:sz w:val="21"/>
          <w:szCs w:val="21"/>
        </w:rPr>
      </w:pPr>
      <w:r>
        <w:rPr>
          <w:color w:val="000000"/>
          <w:sz w:val="21"/>
          <w:szCs w:val="21"/>
        </w:rPr>
        <w:t>[[1.    0.846 1.   ]</w:t>
      </w:r>
    </w:p>
    <w:p w14:paraId="3B27AB08" w14:textId="77777777" w:rsidR="007B63C0" w:rsidRDefault="007B63C0" w:rsidP="007B63C0">
      <w:pPr>
        <w:pStyle w:val="HTMLPreformatted"/>
        <w:shd w:val="clear" w:color="auto" w:fill="FFFFFF"/>
        <w:wordWrap w:val="0"/>
        <w:ind w:left="426"/>
        <w:textAlignment w:val="baseline"/>
        <w:rPr>
          <w:color w:val="000000"/>
          <w:sz w:val="21"/>
          <w:szCs w:val="21"/>
        </w:rPr>
      </w:pPr>
      <w:r>
        <w:rPr>
          <w:color w:val="000000"/>
          <w:sz w:val="21"/>
          <w:szCs w:val="21"/>
        </w:rPr>
        <w:t xml:space="preserve"> [1.    1.324 2.   ]</w:t>
      </w:r>
    </w:p>
    <w:p w14:paraId="7BD915A3" w14:textId="77777777" w:rsidR="007B63C0" w:rsidRDefault="007B63C0" w:rsidP="007B63C0">
      <w:pPr>
        <w:pStyle w:val="HTMLPreformatted"/>
        <w:shd w:val="clear" w:color="auto" w:fill="FFFFFF"/>
        <w:wordWrap w:val="0"/>
        <w:ind w:left="426"/>
        <w:textAlignment w:val="baseline"/>
        <w:rPr>
          <w:color w:val="000000"/>
          <w:sz w:val="21"/>
          <w:szCs w:val="21"/>
        </w:rPr>
      </w:pPr>
      <w:r>
        <w:rPr>
          <w:color w:val="000000"/>
          <w:sz w:val="21"/>
          <w:szCs w:val="21"/>
        </w:rPr>
        <w:t xml:space="preserve"> [1.    1.15  3.   ]</w:t>
      </w:r>
    </w:p>
    <w:p w14:paraId="52201635" w14:textId="77777777" w:rsidR="007B63C0" w:rsidRDefault="007B63C0" w:rsidP="007B63C0">
      <w:pPr>
        <w:pStyle w:val="HTMLPreformatted"/>
        <w:shd w:val="clear" w:color="auto" w:fill="FFFFFF"/>
        <w:wordWrap w:val="0"/>
        <w:ind w:left="426"/>
        <w:textAlignment w:val="baseline"/>
        <w:rPr>
          <w:color w:val="000000"/>
          <w:sz w:val="21"/>
          <w:szCs w:val="21"/>
        </w:rPr>
      </w:pPr>
      <w:r>
        <w:rPr>
          <w:color w:val="000000"/>
          <w:sz w:val="21"/>
          <w:szCs w:val="21"/>
        </w:rPr>
        <w:t xml:space="preserve"> [1.    3.037 4.   ]</w:t>
      </w:r>
    </w:p>
    <w:p w14:paraId="3400E32B" w14:textId="77777777" w:rsidR="007B63C0" w:rsidRDefault="007B63C0" w:rsidP="007B63C0">
      <w:pPr>
        <w:pStyle w:val="HTMLPreformatted"/>
        <w:shd w:val="clear" w:color="auto" w:fill="FFFFFF"/>
        <w:wordWrap w:val="0"/>
        <w:ind w:left="426"/>
        <w:textAlignment w:val="baseline"/>
        <w:rPr>
          <w:color w:val="000000"/>
          <w:sz w:val="21"/>
          <w:szCs w:val="21"/>
        </w:rPr>
      </w:pPr>
      <w:r>
        <w:rPr>
          <w:color w:val="000000"/>
          <w:sz w:val="21"/>
          <w:szCs w:val="21"/>
        </w:rPr>
        <w:t xml:space="preserve"> [1.    3.984 5.   ]]</w:t>
      </w:r>
    </w:p>
    <w:p w14:paraId="2117C263" w14:textId="7CAFF634" w:rsidR="007B63C0" w:rsidRDefault="00F86097" w:rsidP="007B63C0">
      <w:pPr>
        <w:pStyle w:val="HTMLPreformatted"/>
        <w:shd w:val="clear" w:color="auto" w:fill="FFFFFF"/>
        <w:wordWrap w:val="0"/>
        <w:ind w:left="426"/>
        <w:textAlignment w:val="baseline"/>
        <w:rPr>
          <w:color w:val="000000"/>
          <w:sz w:val="21"/>
          <w:szCs w:val="21"/>
        </w:rPr>
      </w:pPr>
      <w:r>
        <w:rPr>
          <w:color w:val="000000"/>
          <w:sz w:val="21"/>
          <w:szCs w:val="21"/>
        </w:rPr>
        <w:lastRenderedPageBreak/>
        <w:t>parameters</w:t>
      </w:r>
      <w:r w:rsidR="007B63C0">
        <w:rPr>
          <w:color w:val="000000"/>
          <w:sz w:val="21"/>
          <w:szCs w:val="21"/>
        </w:rPr>
        <w:t xml:space="preserve"> a0,a1,a2:  [  9.97566234 130.67172705  16.45635726]</w:t>
      </w:r>
    </w:p>
    <w:p w14:paraId="27891AAC" w14:textId="77777777" w:rsidR="007B63C0" w:rsidRDefault="007B63C0" w:rsidP="007B63C0">
      <w:pPr>
        <w:pStyle w:val="HTMLPreformatted"/>
        <w:shd w:val="clear" w:color="auto" w:fill="FFFFFF"/>
        <w:wordWrap w:val="0"/>
        <w:ind w:left="426"/>
        <w:textAlignment w:val="baseline"/>
        <w:rPr>
          <w:color w:val="000000"/>
          <w:sz w:val="21"/>
          <w:szCs w:val="21"/>
        </w:rPr>
      </w:pPr>
      <w:r>
        <w:rPr>
          <w:color w:val="000000"/>
          <w:sz w:val="21"/>
          <w:szCs w:val="21"/>
        </w:rPr>
        <w:t xml:space="preserve">House  1 : real price: 115.0 </w:t>
      </w:r>
      <w:r>
        <w:rPr>
          <w:color w:val="000000"/>
          <w:sz w:val="21"/>
          <w:szCs w:val="21"/>
        </w:rPr>
        <w:tab/>
        <w:t>predicted price: 137.0</w:t>
      </w:r>
    </w:p>
    <w:p w14:paraId="51D0EFA1" w14:textId="77777777" w:rsidR="007B63C0" w:rsidRDefault="007B63C0" w:rsidP="007B63C0">
      <w:pPr>
        <w:pStyle w:val="HTMLPreformatted"/>
        <w:shd w:val="clear" w:color="auto" w:fill="FFFFFF"/>
        <w:wordWrap w:val="0"/>
        <w:ind w:left="426"/>
        <w:textAlignment w:val="baseline"/>
        <w:rPr>
          <w:color w:val="000000"/>
          <w:sz w:val="21"/>
          <w:szCs w:val="21"/>
        </w:rPr>
      </w:pPr>
      <w:r>
        <w:rPr>
          <w:color w:val="000000"/>
          <w:sz w:val="21"/>
          <w:szCs w:val="21"/>
        </w:rPr>
        <w:t xml:space="preserve">House  2 : real price: 234.5 </w:t>
      </w:r>
      <w:r>
        <w:rPr>
          <w:color w:val="000000"/>
          <w:sz w:val="21"/>
          <w:szCs w:val="21"/>
        </w:rPr>
        <w:tab/>
        <w:t>predicted price: 215.9</w:t>
      </w:r>
    </w:p>
    <w:p w14:paraId="5785E7B3" w14:textId="77777777" w:rsidR="007B63C0" w:rsidRDefault="007B63C0" w:rsidP="007B63C0">
      <w:pPr>
        <w:pStyle w:val="HTMLPreformatted"/>
        <w:shd w:val="clear" w:color="auto" w:fill="FFFFFF"/>
        <w:wordWrap w:val="0"/>
        <w:ind w:left="426"/>
        <w:textAlignment w:val="baseline"/>
        <w:rPr>
          <w:color w:val="000000"/>
          <w:sz w:val="21"/>
          <w:szCs w:val="21"/>
        </w:rPr>
      </w:pPr>
      <w:r>
        <w:rPr>
          <w:color w:val="000000"/>
          <w:sz w:val="21"/>
          <w:szCs w:val="21"/>
        </w:rPr>
        <w:t xml:space="preserve">House  3 : real price: 198.0 </w:t>
      </w:r>
      <w:r>
        <w:rPr>
          <w:color w:val="000000"/>
          <w:sz w:val="21"/>
          <w:szCs w:val="21"/>
        </w:rPr>
        <w:tab/>
        <w:t>predicted price: 209.6</w:t>
      </w:r>
    </w:p>
    <w:p w14:paraId="4716B3AA" w14:textId="77777777" w:rsidR="007B63C0" w:rsidRDefault="007B63C0" w:rsidP="007B63C0">
      <w:pPr>
        <w:pStyle w:val="HTMLPreformatted"/>
        <w:shd w:val="clear" w:color="auto" w:fill="FFFFFF"/>
        <w:wordWrap w:val="0"/>
        <w:ind w:left="426"/>
        <w:textAlignment w:val="baseline"/>
        <w:rPr>
          <w:color w:val="000000"/>
          <w:sz w:val="21"/>
          <w:szCs w:val="21"/>
        </w:rPr>
      </w:pPr>
      <w:r>
        <w:rPr>
          <w:color w:val="000000"/>
          <w:sz w:val="21"/>
          <w:szCs w:val="21"/>
        </w:rPr>
        <w:t xml:space="preserve">House  4 : real price: 528.0 </w:t>
      </w:r>
      <w:r>
        <w:rPr>
          <w:color w:val="000000"/>
          <w:sz w:val="21"/>
          <w:szCs w:val="21"/>
        </w:rPr>
        <w:tab/>
        <w:t>predicted price: 472.7</w:t>
      </w:r>
    </w:p>
    <w:p w14:paraId="4CF76157" w14:textId="77777777" w:rsidR="007B63C0" w:rsidRDefault="007B63C0" w:rsidP="007B63C0">
      <w:pPr>
        <w:pStyle w:val="HTMLPreformatted"/>
        <w:shd w:val="clear" w:color="auto" w:fill="FFFFFF"/>
        <w:wordWrap w:val="0"/>
        <w:ind w:left="426"/>
        <w:textAlignment w:val="baseline"/>
        <w:rPr>
          <w:color w:val="000000"/>
          <w:sz w:val="21"/>
          <w:szCs w:val="21"/>
        </w:rPr>
      </w:pPr>
      <w:r>
        <w:rPr>
          <w:color w:val="000000"/>
          <w:sz w:val="21"/>
          <w:szCs w:val="21"/>
        </w:rPr>
        <w:t xml:space="preserve">House  5 : real price: 572.5 </w:t>
      </w:r>
      <w:r>
        <w:rPr>
          <w:color w:val="000000"/>
          <w:sz w:val="21"/>
          <w:szCs w:val="21"/>
        </w:rPr>
        <w:tab/>
        <w:t>predicted price: 612.9</w:t>
      </w:r>
    </w:p>
    <w:p w14:paraId="20E5A09B" w14:textId="63556692" w:rsidR="007B63C0" w:rsidRPr="007B63C0" w:rsidRDefault="007B63C0" w:rsidP="007B63C0">
      <w:pPr>
        <w:spacing w:after="0" w:line="240" w:lineRule="auto"/>
        <w:rPr>
          <w:rFonts w:ascii="Times New Roman" w:eastAsia="Times New Roman" w:hAnsi="Times New Roman" w:cs="Times New Roman"/>
          <w:sz w:val="24"/>
          <w:szCs w:val="24"/>
          <w:lang w:val="en-SG" w:eastAsia="zh-CN"/>
        </w:rPr>
      </w:pPr>
      <w:r w:rsidRPr="007B63C0">
        <w:rPr>
          <w:rFonts w:ascii="Times New Roman" w:eastAsiaTheme="minorEastAsia" w:hAnsi="Times New Roman" w:cs="Times New Roman"/>
          <w:noProof/>
          <w:sz w:val="24"/>
          <w:szCs w:val="24"/>
          <w:u w:val="single"/>
          <w:lang w:val="en-SG"/>
        </w:rPr>
        <w:drawing>
          <wp:inline distT="0" distB="0" distL="0" distR="0" wp14:anchorId="30329E0A" wp14:editId="23A1189B">
            <wp:extent cx="2726055" cy="2362874"/>
            <wp:effectExtent l="0" t="0" r="4445" b="0"/>
            <wp:docPr id="38" name="Picture 3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10;&#10;Description automatically generated"/>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6140" t="12642" r="15883" b="8798"/>
                    <a:stretch/>
                  </pic:blipFill>
                  <pic:spPr bwMode="auto">
                    <a:xfrm>
                      <a:off x="0" y="0"/>
                      <a:ext cx="2748077" cy="2381962"/>
                    </a:xfrm>
                    <a:prstGeom prst="rect">
                      <a:avLst/>
                    </a:prstGeom>
                    <a:noFill/>
                    <a:ln>
                      <a:noFill/>
                    </a:ln>
                    <a:extLst>
                      <a:ext uri="{53640926-AAD7-44D8-BBD7-CCE9431645EC}">
                        <a14:shadowObscured xmlns:a14="http://schemas.microsoft.com/office/drawing/2010/main"/>
                      </a:ext>
                    </a:extLst>
                  </pic:spPr>
                </pic:pic>
              </a:graphicData>
            </a:graphic>
          </wp:inline>
        </w:drawing>
      </w:r>
    </w:p>
    <w:p w14:paraId="716217EF" w14:textId="77777777" w:rsidR="0015361A" w:rsidRPr="007B63C0" w:rsidRDefault="0015361A">
      <w:pPr>
        <w:rPr>
          <w:rFonts w:ascii="Times New Roman" w:eastAsiaTheme="minorEastAsia" w:hAnsi="Times New Roman" w:cs="Times New Roman"/>
          <w:sz w:val="24"/>
          <w:szCs w:val="24"/>
          <w:u w:val="single"/>
          <w:lang w:val="en-SG"/>
        </w:rPr>
      </w:pPr>
    </w:p>
    <w:p w14:paraId="5C473541" w14:textId="77777777" w:rsidR="000209AE" w:rsidRDefault="000209AE">
      <w:pPr>
        <w:rPr>
          <w:ins w:id="3" w:author="#QIU YIHUI#" w:date="2021-07-30T19:14:00Z"/>
          <w:rFonts w:ascii="Times New Roman" w:eastAsiaTheme="minorEastAsia" w:hAnsi="Times New Roman" w:cs="Times New Roman"/>
          <w:sz w:val="24"/>
          <w:szCs w:val="24"/>
          <w:u w:val="single"/>
        </w:rPr>
      </w:pPr>
    </w:p>
    <w:p w14:paraId="7016787A" w14:textId="3A6F561C" w:rsidR="00DA3D45" w:rsidRDefault="00DA3D45">
      <w:pP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Exercise 3: Cryptography – Threshold secret sharing [1]</w:t>
      </w:r>
    </w:p>
    <w:p w14:paraId="2918D955" w14:textId="77777777" w:rsidR="002F648E" w:rsidRPr="002F648E" w:rsidRDefault="00B2248A" w:rsidP="002F648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2F648E" w:rsidRPr="002F648E">
        <w:rPr>
          <w:rFonts w:ascii="Times New Roman" w:eastAsiaTheme="minorEastAsia" w:hAnsi="Times New Roman" w:cs="Times New Roman"/>
          <w:sz w:val="24"/>
          <w:szCs w:val="24"/>
        </w:rPr>
        <w:t>Secret sharing refers to methods for distributing a secret amongst a group of participants, each of whom is allocated a share of the secret. The secret can be reconstructed only when a sufficient number, of possibly different types, of shares are combined together; individual sh</w:t>
      </w:r>
      <w:r w:rsidR="00DE4CD5">
        <w:rPr>
          <w:rFonts w:ascii="Times New Roman" w:eastAsiaTheme="minorEastAsia" w:hAnsi="Times New Roman" w:cs="Times New Roman"/>
          <w:sz w:val="24"/>
          <w:szCs w:val="24"/>
        </w:rPr>
        <w:t>ares are of no use on their own.”[3].</w:t>
      </w:r>
      <w:r w:rsidR="00410069">
        <w:rPr>
          <w:rFonts w:ascii="Times New Roman" w:eastAsiaTheme="minorEastAsia" w:hAnsi="Times New Roman" w:cs="Times New Roman"/>
          <w:sz w:val="24"/>
          <w:szCs w:val="24"/>
        </w:rPr>
        <w:t xml:space="preserve"> Secret sharing is used in applications such as secure multiparty computation, </w:t>
      </w:r>
      <w:hyperlink r:id="rId23" w:history="1">
        <w:r w:rsidR="00410069" w:rsidRPr="00410069">
          <w:rPr>
            <w:rStyle w:val="Hyperlink"/>
            <w:rFonts w:ascii="Times New Roman" w:eastAsiaTheme="minorEastAsia" w:hAnsi="Times New Roman" w:cs="Times New Roman"/>
            <w:sz w:val="24"/>
            <w:szCs w:val="24"/>
          </w:rPr>
          <w:t>Bitcoin signatures</w:t>
        </w:r>
      </w:hyperlink>
      <w:r w:rsidR="00410069">
        <w:rPr>
          <w:rFonts w:ascii="Times New Roman" w:eastAsiaTheme="minorEastAsia" w:hAnsi="Times New Roman" w:cs="Times New Roman"/>
          <w:sz w:val="24"/>
          <w:szCs w:val="24"/>
        </w:rPr>
        <w:t>, access control etc.</w:t>
      </w:r>
    </w:p>
    <w:p w14:paraId="395652D8" w14:textId="77777777" w:rsidR="00DA3D45" w:rsidRPr="002F648E" w:rsidRDefault="00B2248A" w:rsidP="002F648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2F648E" w:rsidRPr="002F648E">
        <w:rPr>
          <w:rFonts w:ascii="Times New Roman" w:eastAsiaTheme="minorEastAsia" w:hAnsi="Times New Roman" w:cs="Times New Roman"/>
          <w:sz w:val="24"/>
          <w:szCs w:val="24"/>
        </w:rPr>
        <w:t xml:space="preserve">In one type of secret sharing scheme there is one dealer and </w:t>
      </w:r>
      <w:r w:rsidR="002F648E" w:rsidRPr="00136CDE">
        <w:rPr>
          <w:rFonts w:ascii="Times New Roman" w:eastAsiaTheme="minorEastAsia" w:hAnsi="Times New Roman" w:cs="Times New Roman"/>
          <w:i/>
          <w:sz w:val="24"/>
          <w:szCs w:val="24"/>
        </w:rPr>
        <w:t>n</w:t>
      </w:r>
      <w:r w:rsidR="002F648E" w:rsidRPr="002F648E">
        <w:rPr>
          <w:rFonts w:ascii="Times New Roman" w:eastAsiaTheme="minorEastAsia" w:hAnsi="Times New Roman" w:cs="Times New Roman"/>
          <w:sz w:val="24"/>
          <w:szCs w:val="24"/>
        </w:rPr>
        <w:t xml:space="preserve"> players. The dealer gives a share of the secret to the players, but only when specific conditions are fulfilled will the players be able to reconstruct the secret from their shares. The dealer accomplishes this by giving each player a share in such a way that any group of </w:t>
      </w:r>
      <w:r w:rsidR="002F648E" w:rsidRPr="002F648E">
        <w:rPr>
          <w:rFonts w:ascii="Times New Roman" w:eastAsiaTheme="minorEastAsia" w:hAnsi="Times New Roman" w:cs="Times New Roman"/>
          <w:i/>
          <w:sz w:val="24"/>
          <w:szCs w:val="24"/>
        </w:rPr>
        <w:t>t</w:t>
      </w:r>
      <w:r w:rsidR="002F648E" w:rsidRPr="002F648E">
        <w:rPr>
          <w:rFonts w:ascii="Times New Roman" w:eastAsiaTheme="minorEastAsia" w:hAnsi="Times New Roman" w:cs="Times New Roman"/>
          <w:sz w:val="24"/>
          <w:szCs w:val="24"/>
        </w:rPr>
        <w:t xml:space="preserve"> (for threshold) or more players can together reconstruct the secret but no group of fewer than </w:t>
      </w:r>
      <w:r w:rsidR="002F648E" w:rsidRPr="002F648E">
        <w:rPr>
          <w:rFonts w:ascii="Times New Roman" w:eastAsiaTheme="minorEastAsia" w:hAnsi="Times New Roman" w:cs="Times New Roman"/>
          <w:i/>
          <w:sz w:val="24"/>
          <w:szCs w:val="24"/>
        </w:rPr>
        <w:t>t</w:t>
      </w:r>
      <w:r w:rsidR="002F648E" w:rsidRPr="002F648E">
        <w:rPr>
          <w:rFonts w:ascii="Times New Roman" w:eastAsiaTheme="minorEastAsia" w:hAnsi="Times New Roman" w:cs="Times New Roman"/>
          <w:sz w:val="24"/>
          <w:szCs w:val="24"/>
        </w:rPr>
        <w:t xml:space="preserve"> players can. Such a system is called a (</w:t>
      </w:r>
      <w:r w:rsidR="002F648E" w:rsidRPr="002F648E">
        <w:rPr>
          <w:rFonts w:ascii="Times New Roman" w:eastAsiaTheme="minorEastAsia" w:hAnsi="Times New Roman" w:cs="Times New Roman"/>
          <w:i/>
          <w:sz w:val="24"/>
          <w:szCs w:val="24"/>
        </w:rPr>
        <w:t>t</w:t>
      </w:r>
      <w:r w:rsidR="002F648E" w:rsidRPr="002F648E">
        <w:rPr>
          <w:rFonts w:ascii="Times New Roman" w:eastAsiaTheme="minorEastAsia" w:hAnsi="Times New Roman" w:cs="Times New Roman"/>
          <w:sz w:val="24"/>
          <w:szCs w:val="24"/>
        </w:rPr>
        <w:t xml:space="preserve">, </w:t>
      </w:r>
      <w:r w:rsidR="002F648E" w:rsidRPr="002F648E">
        <w:rPr>
          <w:rFonts w:ascii="Times New Roman" w:eastAsiaTheme="minorEastAsia" w:hAnsi="Times New Roman" w:cs="Times New Roman"/>
          <w:i/>
          <w:sz w:val="24"/>
          <w:szCs w:val="24"/>
        </w:rPr>
        <w:t>n</w:t>
      </w:r>
      <w:r w:rsidR="002F648E" w:rsidRPr="002F648E">
        <w:rPr>
          <w:rFonts w:ascii="Times New Roman" w:eastAsiaTheme="minorEastAsia" w:hAnsi="Times New Roman" w:cs="Times New Roman"/>
          <w:sz w:val="24"/>
          <w:szCs w:val="24"/>
        </w:rPr>
        <w:t>)-threshold scheme (sometimes it is written as an (</w:t>
      </w:r>
      <w:r w:rsidR="002F648E" w:rsidRPr="002F648E">
        <w:rPr>
          <w:rFonts w:ascii="Times New Roman" w:eastAsiaTheme="minorEastAsia" w:hAnsi="Times New Roman" w:cs="Times New Roman"/>
          <w:i/>
          <w:sz w:val="24"/>
          <w:szCs w:val="24"/>
        </w:rPr>
        <w:t>n</w:t>
      </w:r>
      <w:r w:rsidR="002F648E" w:rsidRPr="002F648E">
        <w:rPr>
          <w:rFonts w:ascii="Times New Roman" w:eastAsiaTheme="minorEastAsia" w:hAnsi="Times New Roman" w:cs="Times New Roman"/>
          <w:sz w:val="24"/>
          <w:szCs w:val="24"/>
        </w:rPr>
        <w:t xml:space="preserve">, </w:t>
      </w:r>
      <w:r w:rsidR="002F648E" w:rsidRPr="002F648E">
        <w:rPr>
          <w:rFonts w:ascii="Times New Roman" w:eastAsiaTheme="minorEastAsia" w:hAnsi="Times New Roman" w:cs="Times New Roman"/>
          <w:i/>
          <w:sz w:val="24"/>
          <w:szCs w:val="24"/>
        </w:rPr>
        <w:t>t</w:t>
      </w:r>
      <w:r w:rsidR="00136CDE">
        <w:rPr>
          <w:rFonts w:ascii="Times New Roman" w:eastAsiaTheme="minorEastAsia" w:hAnsi="Times New Roman" w:cs="Times New Roman"/>
          <w:sz w:val="24"/>
          <w:szCs w:val="24"/>
        </w:rPr>
        <w:t>)-threshold scheme)</w:t>
      </w:r>
      <w:r w:rsidR="00DE4CD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00136CDE">
        <w:rPr>
          <w:rFonts w:ascii="Times New Roman" w:eastAsiaTheme="minorEastAsia" w:hAnsi="Times New Roman" w:cs="Times New Roman"/>
          <w:sz w:val="24"/>
          <w:szCs w:val="24"/>
        </w:rPr>
        <w:t xml:space="preserve"> [3].</w:t>
      </w:r>
      <w:r w:rsidR="00DE4CD5">
        <w:rPr>
          <w:rFonts w:ascii="Times New Roman" w:eastAsiaTheme="minorEastAsia" w:hAnsi="Times New Roman" w:cs="Times New Roman"/>
          <w:sz w:val="24"/>
          <w:szCs w:val="24"/>
        </w:rPr>
        <w:t xml:space="preserve"> This scheme was invented independently by Shamir [4] and Blakely [5].</w:t>
      </w:r>
    </w:p>
    <w:p w14:paraId="3FB4EE74" w14:textId="77777777" w:rsidR="007C4912" w:rsidRDefault="0025716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mid-term exam is approaching! But there is a slight problem – the professor has to be away at a conference on the day of the exam. She has four teaching assistants (TAs) to help conduct the exam, but she does not want to provide each TA with the question papers because she does not trust them. What if one TA leaks the question paper ahead of time?! The question paper is password protected and the professor wants to split the password (secret) among the four </w:t>
      </w:r>
      <w:proofErr w:type="spellStart"/>
      <w:r>
        <w:rPr>
          <w:rFonts w:ascii="Times New Roman" w:eastAsiaTheme="minorEastAsia" w:hAnsi="Times New Roman" w:cs="Times New Roman"/>
          <w:sz w:val="24"/>
          <w:szCs w:val="24"/>
        </w:rPr>
        <w:t>TAs.</w:t>
      </w:r>
      <w:proofErr w:type="spellEnd"/>
      <w:r>
        <w:rPr>
          <w:rFonts w:ascii="Times New Roman" w:eastAsiaTheme="minorEastAsia" w:hAnsi="Times New Roman" w:cs="Times New Roman"/>
          <w:sz w:val="24"/>
          <w:szCs w:val="24"/>
        </w:rPr>
        <w:t xml:space="preserve"> She employs threshold secret sharing by which any 3 TAs could jointly recover the secret (it is risky to rely on all 4 TAs showing up for the exam) but any 2 TAs could not.</w:t>
      </w:r>
      <w:r w:rsidR="002E358E">
        <w:rPr>
          <w:rFonts w:ascii="Times New Roman" w:eastAsiaTheme="minorEastAsia" w:hAnsi="Times New Roman" w:cs="Times New Roman"/>
          <w:sz w:val="24"/>
          <w:szCs w:val="24"/>
        </w:rPr>
        <w:t xml:space="preserve"> </w:t>
      </w:r>
    </w:p>
    <w:p w14:paraId="1B2CA4A5" w14:textId="1ABF8E5D" w:rsidR="002E358E" w:rsidRDefault="007C491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professor</w:t>
      </w:r>
      <w:r w:rsidR="002E358E">
        <w:rPr>
          <w:rFonts w:ascii="Times New Roman" w:eastAsiaTheme="minorEastAsia" w:hAnsi="Times New Roman" w:cs="Times New Roman"/>
          <w:sz w:val="24"/>
          <w:szCs w:val="24"/>
        </w:rPr>
        <w:t xml:space="preserve"> uses </w:t>
      </w:r>
      <w:r w:rsidR="002E358E" w:rsidRPr="002E358E">
        <w:rPr>
          <w:rFonts w:ascii="Times New Roman" w:eastAsiaTheme="minorEastAsia" w:hAnsi="Times New Roman" w:cs="Times New Roman"/>
          <w:i/>
          <w:sz w:val="24"/>
          <w:szCs w:val="24"/>
        </w:rPr>
        <w:t>GF(2)</w:t>
      </w:r>
      <w:r w:rsidR="002E358E">
        <w:rPr>
          <w:rFonts w:ascii="Times New Roman" w:eastAsiaTheme="minorEastAsia" w:hAnsi="Times New Roman" w:cs="Times New Roman"/>
          <w:sz w:val="24"/>
          <w:szCs w:val="24"/>
        </w:rPr>
        <w:t xml:space="preserve"> to define ten 6D vectors </w:t>
      </w:r>
      <w:r w:rsidR="002E358E" w:rsidRPr="002E358E">
        <w:rPr>
          <w:rFonts w:ascii="Times New Roman" w:eastAsiaTheme="minorEastAsia" w:hAnsi="Times New Roman" w:cs="Times New Roman"/>
          <w:b/>
          <w:sz w:val="24"/>
          <w:szCs w:val="24"/>
        </w:rPr>
        <w:t>a</w:t>
      </w:r>
      <w:r w:rsidR="002E358E" w:rsidRPr="002E358E">
        <w:rPr>
          <w:rFonts w:ascii="Times New Roman" w:eastAsiaTheme="minorEastAsia" w:hAnsi="Times New Roman" w:cs="Times New Roman"/>
          <w:sz w:val="24"/>
          <w:szCs w:val="24"/>
          <w:vertAlign w:val="subscript"/>
        </w:rPr>
        <w:t>0</w:t>
      </w:r>
      <w:r w:rsidR="002E358E">
        <w:rPr>
          <w:rFonts w:ascii="Times New Roman" w:eastAsiaTheme="minorEastAsia" w:hAnsi="Times New Roman" w:cs="Times New Roman"/>
          <w:sz w:val="24"/>
          <w:szCs w:val="24"/>
        </w:rPr>
        <w:t xml:space="preserve">, </w:t>
      </w:r>
      <w:r w:rsidR="002E358E" w:rsidRPr="002E358E">
        <w:rPr>
          <w:rFonts w:ascii="Times New Roman" w:eastAsiaTheme="minorEastAsia" w:hAnsi="Times New Roman" w:cs="Times New Roman"/>
          <w:b/>
          <w:sz w:val="24"/>
          <w:szCs w:val="24"/>
        </w:rPr>
        <w:t>b</w:t>
      </w:r>
      <w:r w:rsidR="002E358E" w:rsidRPr="002E358E">
        <w:rPr>
          <w:rFonts w:ascii="Times New Roman" w:eastAsiaTheme="minorEastAsia" w:hAnsi="Times New Roman" w:cs="Times New Roman"/>
          <w:sz w:val="24"/>
          <w:szCs w:val="24"/>
          <w:vertAlign w:val="subscript"/>
        </w:rPr>
        <w:t>0</w:t>
      </w:r>
      <w:r w:rsidR="002E358E">
        <w:rPr>
          <w:rFonts w:ascii="Times New Roman" w:eastAsiaTheme="minorEastAsia" w:hAnsi="Times New Roman" w:cs="Times New Roman"/>
          <w:sz w:val="24"/>
          <w:szCs w:val="24"/>
        </w:rPr>
        <w:t xml:space="preserve">, </w:t>
      </w:r>
      <w:r w:rsidR="002E358E" w:rsidRPr="002E358E">
        <w:rPr>
          <w:rFonts w:ascii="Times New Roman" w:eastAsiaTheme="minorEastAsia" w:hAnsi="Times New Roman" w:cs="Times New Roman"/>
          <w:b/>
          <w:sz w:val="24"/>
          <w:szCs w:val="24"/>
        </w:rPr>
        <w:t>a</w:t>
      </w:r>
      <w:r w:rsidR="002E358E" w:rsidRPr="002E358E">
        <w:rPr>
          <w:rFonts w:ascii="Times New Roman" w:eastAsiaTheme="minorEastAsia" w:hAnsi="Times New Roman" w:cs="Times New Roman"/>
          <w:sz w:val="24"/>
          <w:szCs w:val="24"/>
          <w:vertAlign w:val="subscript"/>
        </w:rPr>
        <w:t>1</w:t>
      </w:r>
      <w:r w:rsidR="002E358E">
        <w:rPr>
          <w:rFonts w:ascii="Times New Roman" w:eastAsiaTheme="minorEastAsia" w:hAnsi="Times New Roman" w:cs="Times New Roman"/>
          <w:sz w:val="24"/>
          <w:szCs w:val="24"/>
        </w:rPr>
        <w:t xml:space="preserve">, </w:t>
      </w:r>
      <w:r w:rsidR="002E358E" w:rsidRPr="002E358E">
        <w:rPr>
          <w:rFonts w:ascii="Times New Roman" w:eastAsiaTheme="minorEastAsia" w:hAnsi="Times New Roman" w:cs="Times New Roman"/>
          <w:b/>
          <w:sz w:val="24"/>
          <w:szCs w:val="24"/>
        </w:rPr>
        <w:t>b</w:t>
      </w:r>
      <w:r w:rsidR="002E358E" w:rsidRPr="002E358E">
        <w:rPr>
          <w:rFonts w:ascii="Times New Roman" w:eastAsiaTheme="minorEastAsia" w:hAnsi="Times New Roman" w:cs="Times New Roman"/>
          <w:sz w:val="24"/>
          <w:szCs w:val="24"/>
          <w:vertAlign w:val="subscript"/>
        </w:rPr>
        <w:t>1</w:t>
      </w:r>
      <w:r w:rsidR="002E358E">
        <w:rPr>
          <w:rFonts w:ascii="Times New Roman" w:eastAsiaTheme="minorEastAsia" w:hAnsi="Times New Roman" w:cs="Times New Roman"/>
          <w:sz w:val="24"/>
          <w:szCs w:val="24"/>
        </w:rPr>
        <w:t xml:space="preserve">, </w:t>
      </w:r>
      <w:r w:rsidR="002E358E" w:rsidRPr="002E358E">
        <w:rPr>
          <w:rFonts w:ascii="Times New Roman" w:eastAsiaTheme="minorEastAsia" w:hAnsi="Times New Roman" w:cs="Times New Roman"/>
          <w:b/>
          <w:sz w:val="24"/>
          <w:szCs w:val="24"/>
        </w:rPr>
        <w:t>a</w:t>
      </w:r>
      <w:r w:rsidR="002E358E" w:rsidRPr="002E358E">
        <w:rPr>
          <w:rFonts w:ascii="Times New Roman" w:eastAsiaTheme="minorEastAsia" w:hAnsi="Times New Roman" w:cs="Times New Roman"/>
          <w:sz w:val="24"/>
          <w:szCs w:val="24"/>
          <w:vertAlign w:val="subscript"/>
        </w:rPr>
        <w:t>2</w:t>
      </w:r>
      <w:r w:rsidR="002E358E">
        <w:rPr>
          <w:rFonts w:ascii="Times New Roman" w:eastAsiaTheme="minorEastAsia" w:hAnsi="Times New Roman" w:cs="Times New Roman"/>
          <w:sz w:val="24"/>
          <w:szCs w:val="24"/>
        </w:rPr>
        <w:t xml:space="preserve">, </w:t>
      </w:r>
      <w:r w:rsidR="002E358E" w:rsidRPr="002E358E">
        <w:rPr>
          <w:rFonts w:ascii="Times New Roman" w:eastAsiaTheme="minorEastAsia" w:hAnsi="Times New Roman" w:cs="Times New Roman"/>
          <w:b/>
          <w:sz w:val="24"/>
          <w:szCs w:val="24"/>
        </w:rPr>
        <w:t>b</w:t>
      </w:r>
      <w:r w:rsidR="002E358E" w:rsidRPr="002E358E">
        <w:rPr>
          <w:rFonts w:ascii="Times New Roman" w:eastAsiaTheme="minorEastAsia" w:hAnsi="Times New Roman" w:cs="Times New Roman"/>
          <w:sz w:val="24"/>
          <w:szCs w:val="24"/>
          <w:vertAlign w:val="subscript"/>
        </w:rPr>
        <w:t>2</w:t>
      </w:r>
      <w:r w:rsidR="002E358E">
        <w:rPr>
          <w:rFonts w:ascii="Times New Roman" w:eastAsiaTheme="minorEastAsia" w:hAnsi="Times New Roman" w:cs="Times New Roman"/>
          <w:sz w:val="24"/>
          <w:szCs w:val="24"/>
        </w:rPr>
        <w:t xml:space="preserve">, </w:t>
      </w:r>
      <w:r w:rsidR="002E358E" w:rsidRPr="002E358E">
        <w:rPr>
          <w:rFonts w:ascii="Times New Roman" w:eastAsiaTheme="minorEastAsia" w:hAnsi="Times New Roman" w:cs="Times New Roman"/>
          <w:b/>
          <w:sz w:val="24"/>
          <w:szCs w:val="24"/>
        </w:rPr>
        <w:t>a</w:t>
      </w:r>
      <w:r w:rsidR="002E358E" w:rsidRPr="002E358E">
        <w:rPr>
          <w:rFonts w:ascii="Times New Roman" w:eastAsiaTheme="minorEastAsia" w:hAnsi="Times New Roman" w:cs="Times New Roman"/>
          <w:sz w:val="24"/>
          <w:szCs w:val="24"/>
          <w:vertAlign w:val="subscript"/>
        </w:rPr>
        <w:t>3</w:t>
      </w:r>
      <w:r w:rsidR="002E358E">
        <w:rPr>
          <w:rFonts w:ascii="Times New Roman" w:eastAsiaTheme="minorEastAsia" w:hAnsi="Times New Roman" w:cs="Times New Roman"/>
          <w:sz w:val="24"/>
          <w:szCs w:val="24"/>
        </w:rPr>
        <w:t xml:space="preserve">, </w:t>
      </w:r>
      <w:r w:rsidR="002E358E" w:rsidRPr="002E358E">
        <w:rPr>
          <w:rFonts w:ascii="Times New Roman" w:eastAsiaTheme="minorEastAsia" w:hAnsi="Times New Roman" w:cs="Times New Roman"/>
          <w:b/>
          <w:sz w:val="24"/>
          <w:szCs w:val="24"/>
        </w:rPr>
        <w:t>b</w:t>
      </w:r>
      <w:r w:rsidR="002E358E" w:rsidRPr="002E358E">
        <w:rPr>
          <w:rFonts w:ascii="Times New Roman" w:eastAsiaTheme="minorEastAsia" w:hAnsi="Times New Roman" w:cs="Times New Roman"/>
          <w:sz w:val="24"/>
          <w:szCs w:val="24"/>
          <w:vertAlign w:val="subscript"/>
        </w:rPr>
        <w:t>3</w:t>
      </w:r>
      <w:r w:rsidR="002E358E">
        <w:rPr>
          <w:rFonts w:ascii="Times New Roman" w:eastAsiaTheme="minorEastAsia" w:hAnsi="Times New Roman" w:cs="Times New Roman"/>
          <w:sz w:val="24"/>
          <w:szCs w:val="24"/>
        </w:rPr>
        <w:t xml:space="preserve">, </w:t>
      </w:r>
      <w:r w:rsidR="002E358E" w:rsidRPr="002E358E">
        <w:rPr>
          <w:rFonts w:ascii="Times New Roman" w:eastAsiaTheme="minorEastAsia" w:hAnsi="Times New Roman" w:cs="Times New Roman"/>
          <w:b/>
          <w:sz w:val="24"/>
          <w:szCs w:val="24"/>
        </w:rPr>
        <w:t>a</w:t>
      </w:r>
      <w:r w:rsidR="002E358E" w:rsidRPr="002E358E">
        <w:rPr>
          <w:rFonts w:ascii="Times New Roman" w:eastAsiaTheme="minorEastAsia" w:hAnsi="Times New Roman" w:cs="Times New Roman"/>
          <w:sz w:val="24"/>
          <w:szCs w:val="24"/>
          <w:vertAlign w:val="subscript"/>
        </w:rPr>
        <w:t>4</w:t>
      </w:r>
      <w:r w:rsidR="002E358E">
        <w:rPr>
          <w:rFonts w:ascii="Times New Roman" w:eastAsiaTheme="minorEastAsia" w:hAnsi="Times New Roman" w:cs="Times New Roman"/>
          <w:sz w:val="24"/>
          <w:szCs w:val="24"/>
        </w:rPr>
        <w:t xml:space="preserve">, </w:t>
      </w:r>
      <w:r w:rsidR="002E358E" w:rsidRPr="002E358E">
        <w:rPr>
          <w:rFonts w:ascii="Times New Roman" w:eastAsiaTheme="minorEastAsia" w:hAnsi="Times New Roman" w:cs="Times New Roman"/>
          <w:b/>
          <w:sz w:val="24"/>
          <w:szCs w:val="24"/>
        </w:rPr>
        <w:t>b</w:t>
      </w:r>
      <w:r w:rsidR="002E358E" w:rsidRPr="002E358E">
        <w:rPr>
          <w:rFonts w:ascii="Times New Roman" w:eastAsiaTheme="minorEastAsia" w:hAnsi="Times New Roman" w:cs="Times New Roman"/>
          <w:sz w:val="24"/>
          <w:szCs w:val="24"/>
          <w:vertAlign w:val="subscript"/>
        </w:rPr>
        <w:t>4</w:t>
      </w:r>
      <w:r w:rsidR="002E358E">
        <w:rPr>
          <w:rFonts w:ascii="Times New Roman" w:eastAsiaTheme="minorEastAsia" w:hAnsi="Times New Roman" w:cs="Times New Roman"/>
          <w:sz w:val="24"/>
          <w:szCs w:val="24"/>
        </w:rPr>
        <w:t xml:space="preserve">, i.e., </w:t>
      </w:r>
      <w:r w:rsidR="003D2150">
        <w:rPr>
          <w:rFonts w:ascii="Times New Roman" w:eastAsiaTheme="minorEastAsia" w:hAnsi="Times New Roman" w:cs="Times New Roman"/>
          <w:sz w:val="24"/>
          <w:szCs w:val="24"/>
        </w:rPr>
        <w:t xml:space="preserve">there are 6 </w:t>
      </w:r>
      <w:r w:rsidR="00EC52B9">
        <w:rPr>
          <w:rFonts w:ascii="Times New Roman" w:eastAsiaTheme="minorEastAsia" w:hAnsi="Times New Roman" w:cs="Times New Roman"/>
          <w:sz w:val="24"/>
          <w:szCs w:val="24"/>
        </w:rPr>
        <w:t>entries in</w:t>
      </w:r>
      <w:r w:rsidR="003D2150">
        <w:rPr>
          <w:rFonts w:ascii="Times New Roman" w:eastAsiaTheme="minorEastAsia" w:hAnsi="Times New Roman" w:cs="Times New Roman"/>
          <w:sz w:val="24"/>
          <w:szCs w:val="24"/>
        </w:rPr>
        <w:t xml:space="preserve"> each vector and </w:t>
      </w:r>
      <w:r w:rsidR="002E358E">
        <w:rPr>
          <w:rFonts w:ascii="Times New Roman" w:eastAsiaTheme="minorEastAsia" w:hAnsi="Times New Roman" w:cs="Times New Roman"/>
          <w:sz w:val="24"/>
          <w:szCs w:val="24"/>
        </w:rPr>
        <w:t xml:space="preserve">the </w:t>
      </w:r>
      <w:r w:rsidR="00EC52B9">
        <w:rPr>
          <w:rFonts w:ascii="Times New Roman" w:eastAsiaTheme="minorEastAsia" w:hAnsi="Times New Roman" w:cs="Times New Roman"/>
          <w:sz w:val="24"/>
          <w:szCs w:val="24"/>
        </w:rPr>
        <w:t>entries</w:t>
      </w:r>
      <w:r w:rsidR="002E358E">
        <w:rPr>
          <w:rFonts w:ascii="Times New Roman" w:eastAsiaTheme="minorEastAsia" w:hAnsi="Times New Roman" w:cs="Times New Roman"/>
          <w:sz w:val="24"/>
          <w:szCs w:val="24"/>
        </w:rPr>
        <w:t xml:space="preserve"> are </w:t>
      </w:r>
      <w:r w:rsidR="003D2150">
        <w:rPr>
          <w:rFonts w:ascii="Times New Roman" w:eastAsiaTheme="minorEastAsia" w:hAnsi="Times New Roman" w:cs="Times New Roman"/>
          <w:sz w:val="24"/>
          <w:szCs w:val="24"/>
        </w:rPr>
        <w:t xml:space="preserve">either </w:t>
      </w:r>
      <w:r w:rsidR="002E358E">
        <w:rPr>
          <w:rFonts w:ascii="Times New Roman" w:eastAsiaTheme="minorEastAsia" w:hAnsi="Times New Roman" w:cs="Times New Roman"/>
          <w:sz w:val="24"/>
          <w:szCs w:val="24"/>
        </w:rPr>
        <w:t xml:space="preserve">0 or 1. They can be considered to be forming 5 pairs: Pair 0 consists of </w:t>
      </w:r>
      <w:r w:rsidR="002E358E" w:rsidRPr="002E358E">
        <w:rPr>
          <w:rFonts w:ascii="Times New Roman" w:eastAsiaTheme="minorEastAsia" w:hAnsi="Times New Roman" w:cs="Times New Roman"/>
          <w:b/>
          <w:sz w:val="24"/>
          <w:szCs w:val="24"/>
        </w:rPr>
        <w:t>a</w:t>
      </w:r>
      <w:r w:rsidR="002E358E" w:rsidRPr="002E358E">
        <w:rPr>
          <w:rFonts w:ascii="Times New Roman" w:eastAsiaTheme="minorEastAsia" w:hAnsi="Times New Roman" w:cs="Times New Roman"/>
          <w:sz w:val="24"/>
          <w:szCs w:val="24"/>
          <w:vertAlign w:val="subscript"/>
        </w:rPr>
        <w:t>0</w:t>
      </w:r>
      <w:r w:rsidR="002E358E">
        <w:rPr>
          <w:rFonts w:ascii="Times New Roman" w:eastAsiaTheme="minorEastAsia" w:hAnsi="Times New Roman" w:cs="Times New Roman"/>
          <w:sz w:val="24"/>
          <w:szCs w:val="24"/>
        </w:rPr>
        <w:t xml:space="preserve"> and </w:t>
      </w:r>
      <w:r w:rsidR="002E358E" w:rsidRPr="002E358E">
        <w:rPr>
          <w:rFonts w:ascii="Times New Roman" w:eastAsiaTheme="minorEastAsia" w:hAnsi="Times New Roman" w:cs="Times New Roman"/>
          <w:b/>
          <w:sz w:val="24"/>
          <w:szCs w:val="24"/>
        </w:rPr>
        <w:t>b</w:t>
      </w:r>
      <w:r w:rsidR="002E358E" w:rsidRPr="002E358E">
        <w:rPr>
          <w:rFonts w:ascii="Times New Roman" w:eastAsiaTheme="minorEastAsia" w:hAnsi="Times New Roman" w:cs="Times New Roman"/>
          <w:sz w:val="24"/>
          <w:szCs w:val="24"/>
          <w:vertAlign w:val="subscript"/>
        </w:rPr>
        <w:t>0</w:t>
      </w:r>
      <w:r w:rsidR="002E358E">
        <w:rPr>
          <w:rFonts w:ascii="Times New Roman" w:eastAsiaTheme="minorEastAsia" w:hAnsi="Times New Roman" w:cs="Times New Roman"/>
          <w:sz w:val="24"/>
          <w:szCs w:val="24"/>
        </w:rPr>
        <w:t xml:space="preserve">, Pair 1 consists of </w:t>
      </w:r>
      <w:r w:rsidR="002E358E" w:rsidRPr="002E358E">
        <w:rPr>
          <w:rFonts w:ascii="Times New Roman" w:eastAsiaTheme="minorEastAsia" w:hAnsi="Times New Roman" w:cs="Times New Roman"/>
          <w:b/>
          <w:sz w:val="24"/>
          <w:szCs w:val="24"/>
        </w:rPr>
        <w:t>a</w:t>
      </w:r>
      <w:r w:rsidR="002E358E" w:rsidRPr="002E358E">
        <w:rPr>
          <w:rFonts w:ascii="Times New Roman" w:eastAsiaTheme="minorEastAsia" w:hAnsi="Times New Roman" w:cs="Times New Roman"/>
          <w:sz w:val="24"/>
          <w:szCs w:val="24"/>
          <w:vertAlign w:val="subscript"/>
        </w:rPr>
        <w:t>1</w:t>
      </w:r>
      <w:r w:rsidR="002E358E">
        <w:rPr>
          <w:rFonts w:ascii="Times New Roman" w:eastAsiaTheme="minorEastAsia" w:hAnsi="Times New Roman" w:cs="Times New Roman"/>
          <w:sz w:val="24"/>
          <w:szCs w:val="24"/>
        </w:rPr>
        <w:t xml:space="preserve"> and </w:t>
      </w:r>
      <w:r w:rsidR="002E358E" w:rsidRPr="002E358E">
        <w:rPr>
          <w:rFonts w:ascii="Times New Roman" w:eastAsiaTheme="minorEastAsia" w:hAnsi="Times New Roman" w:cs="Times New Roman"/>
          <w:b/>
          <w:sz w:val="24"/>
          <w:szCs w:val="24"/>
        </w:rPr>
        <w:t>b</w:t>
      </w:r>
      <w:r w:rsidR="002E358E" w:rsidRPr="002E358E">
        <w:rPr>
          <w:rFonts w:ascii="Times New Roman" w:eastAsiaTheme="minorEastAsia" w:hAnsi="Times New Roman" w:cs="Times New Roman"/>
          <w:sz w:val="24"/>
          <w:szCs w:val="24"/>
          <w:vertAlign w:val="subscript"/>
        </w:rPr>
        <w:t>1</w:t>
      </w:r>
      <w:r w:rsidR="002E358E">
        <w:rPr>
          <w:rFonts w:ascii="Times New Roman" w:eastAsiaTheme="minorEastAsia" w:hAnsi="Times New Roman" w:cs="Times New Roman"/>
          <w:sz w:val="24"/>
          <w:szCs w:val="24"/>
        </w:rPr>
        <w:t xml:space="preserve">, and so </w:t>
      </w:r>
      <w:r w:rsidR="00BA7946">
        <w:rPr>
          <w:rFonts w:ascii="Times New Roman" w:eastAsiaTheme="minorEastAsia" w:hAnsi="Times New Roman" w:cs="Times New Roman"/>
          <w:sz w:val="24"/>
          <w:szCs w:val="24"/>
        </w:rPr>
        <w:t>on. The</w:t>
      </w:r>
      <w:r w:rsidR="002E358E">
        <w:rPr>
          <w:rFonts w:ascii="Times New Roman" w:eastAsiaTheme="minorEastAsia" w:hAnsi="Times New Roman" w:cs="Times New Roman"/>
          <w:sz w:val="24"/>
          <w:szCs w:val="24"/>
        </w:rPr>
        <w:t xml:space="preserve"> requirement is that for any 3 pairs, the corresponding six vectors are linearly independent.</w:t>
      </w:r>
      <w:r w:rsidR="00BA7946">
        <w:rPr>
          <w:rFonts w:ascii="Times New Roman" w:eastAsiaTheme="minorEastAsia" w:hAnsi="Times New Roman" w:cs="Times New Roman"/>
          <w:sz w:val="24"/>
          <w:szCs w:val="24"/>
        </w:rPr>
        <w:t xml:space="preserve"> These vectors are known to every</w:t>
      </w:r>
      <w:r w:rsidR="00535AA5">
        <w:rPr>
          <w:rFonts w:ascii="Times New Roman" w:eastAsiaTheme="minorEastAsia" w:hAnsi="Times New Roman" w:cs="Times New Roman"/>
          <w:sz w:val="24"/>
          <w:szCs w:val="24"/>
        </w:rPr>
        <w:t>one</w:t>
      </w:r>
      <w:r w:rsidR="00BA7946">
        <w:rPr>
          <w:rFonts w:ascii="Times New Roman" w:eastAsiaTheme="minorEastAsia" w:hAnsi="Times New Roman" w:cs="Times New Roman"/>
          <w:sz w:val="24"/>
          <w:szCs w:val="24"/>
        </w:rPr>
        <w:t>.</w:t>
      </w:r>
    </w:p>
    <w:p w14:paraId="1AB512E1" w14:textId="77777777" w:rsidR="00BA7946" w:rsidRPr="00D4343D" w:rsidRDefault="00BA794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w:t>
      </w:r>
      <w:r w:rsidR="000C422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suppose the professor wants to share two secret bits </w:t>
      </w:r>
      <w:r w:rsidRPr="00BA7946">
        <w:rPr>
          <w:rFonts w:ascii="Times New Roman" w:eastAsiaTheme="minorEastAsia" w:hAnsi="Times New Roman" w:cs="Times New Roman"/>
          <w:i/>
          <w:sz w:val="24"/>
          <w:szCs w:val="24"/>
        </w:rPr>
        <w:t>s</w:t>
      </w:r>
      <w:r>
        <w:rPr>
          <w:rFonts w:ascii="Times New Roman" w:eastAsiaTheme="minorEastAsia" w:hAnsi="Times New Roman" w:cs="Times New Roman"/>
          <w:sz w:val="24"/>
          <w:szCs w:val="24"/>
        </w:rPr>
        <w:t xml:space="preserve"> and </w:t>
      </w:r>
      <w:r w:rsidRPr="00BA7946">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xml:space="preserve">. She chooses a secret 6D vector </w:t>
      </w:r>
      <w:r w:rsidRPr="00BA7946">
        <w:rPr>
          <w:rFonts w:ascii="Times New Roman" w:eastAsiaTheme="minorEastAsia" w:hAnsi="Times New Roman" w:cs="Times New Roman"/>
          <w:b/>
          <w:sz w:val="24"/>
          <w:szCs w:val="24"/>
        </w:rPr>
        <w:t>u</w:t>
      </w:r>
      <w:r>
        <w:rPr>
          <w:rFonts w:ascii="Times New Roman" w:eastAsiaTheme="minorEastAsia" w:hAnsi="Times New Roman" w:cs="Times New Roman"/>
          <w:sz w:val="24"/>
          <w:szCs w:val="24"/>
        </w:rPr>
        <w:t xml:space="preserve"> that is randomly generated such that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r>
          <m:rPr>
            <m:nor/>
          </m:rPr>
          <w:rPr>
            <w:rFonts w:ascii="Cambria Math" w:eastAsiaTheme="minorEastAsia" w:hAnsi="Cambria Math" w:cs="Times New Roman"/>
            <w:b/>
            <w:sz w:val="24"/>
            <w:szCs w:val="24"/>
          </w:rPr>
          <m:t>u</m:t>
        </m:r>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b</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r>
          <m:rPr>
            <m:nor/>
          </m:rPr>
          <w:rPr>
            <w:rFonts w:ascii="Cambria Math" w:eastAsiaTheme="minorEastAsia" w:hAnsi="Cambria Math" w:cs="Times New Roman"/>
            <w:b/>
            <w:sz w:val="24"/>
            <w:szCs w:val="24"/>
          </w:rPr>
          <m:t>u</m:t>
        </m:r>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w:t>
      </w:r>
      <w:r w:rsidR="00D4343D">
        <w:rPr>
          <w:rFonts w:ascii="Times New Roman" w:eastAsiaTheme="minorEastAsia" w:hAnsi="Times New Roman" w:cs="Times New Roman"/>
          <w:sz w:val="24"/>
          <w:szCs w:val="24"/>
        </w:rPr>
        <w:t xml:space="preserve"> She then gives TA1 the two bits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m:rPr>
            <m:nor/>
          </m:rPr>
          <w:rPr>
            <w:rFonts w:ascii="Cambria Math" w:eastAsiaTheme="minorEastAsia" w:hAnsi="Cambria Math" w:cs="Times New Roman"/>
            <w:b/>
            <w:sz w:val="24"/>
            <w:szCs w:val="24"/>
          </w:rPr>
          <m:t>u</m:t>
        </m:r>
      </m:oMath>
      <w:r w:rsidR="00D4343D">
        <w:rPr>
          <w:rFonts w:ascii="Times New Roman" w:eastAsiaTheme="minorEastAsia" w:hAnsi="Times New Roman" w:cs="Times New Roman"/>
          <w:b/>
          <w:sz w:val="24"/>
          <w:szCs w:val="24"/>
        </w:rPr>
        <w:t xml:space="preserve"> </w:t>
      </w:r>
      <w:r w:rsidR="00D4343D">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m:rPr>
            <m:nor/>
          </m:rPr>
          <w:rPr>
            <w:rFonts w:ascii="Cambria Math" w:eastAsiaTheme="minorEastAsia" w:hAnsi="Cambria Math" w:cs="Times New Roman"/>
            <w:b/>
            <w:sz w:val="24"/>
            <w:szCs w:val="24"/>
          </w:rPr>
          <m:t>u</m:t>
        </m:r>
      </m:oMath>
      <w:r w:rsidR="00D4343D">
        <w:rPr>
          <w:rFonts w:ascii="Times New Roman" w:eastAsiaTheme="minorEastAsia" w:hAnsi="Times New Roman" w:cs="Times New Roman"/>
          <w:sz w:val="24"/>
          <w:szCs w:val="24"/>
        </w:rPr>
        <w:t xml:space="preserve">. TA2 gets two bits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
          <m:rPr>
            <m:nor/>
          </m:rPr>
          <w:rPr>
            <w:rFonts w:ascii="Cambria Math" w:eastAsiaTheme="minorEastAsia" w:hAnsi="Cambria Math" w:cs="Times New Roman"/>
            <w:b/>
            <w:sz w:val="24"/>
            <w:szCs w:val="24"/>
          </w:rPr>
          <m:t>u</m:t>
        </m:r>
      </m:oMath>
      <w:r w:rsidR="00D4343D">
        <w:rPr>
          <w:rFonts w:ascii="Times New Roman" w:eastAsiaTheme="minorEastAsia" w:hAnsi="Times New Roman" w:cs="Times New Roman"/>
          <w:b/>
          <w:sz w:val="24"/>
          <w:szCs w:val="24"/>
        </w:rPr>
        <w:t xml:space="preserve"> </w:t>
      </w:r>
      <w:r w:rsidR="00D4343D">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
          <m:rPr>
            <m:nor/>
          </m:rPr>
          <w:rPr>
            <w:rFonts w:ascii="Cambria Math" w:eastAsiaTheme="minorEastAsia" w:hAnsi="Cambria Math" w:cs="Times New Roman"/>
            <w:b/>
            <w:sz w:val="24"/>
            <w:szCs w:val="24"/>
          </w:rPr>
          <m:t>u</m:t>
        </m:r>
      </m:oMath>
      <w:r w:rsidR="00D4343D">
        <w:rPr>
          <w:rFonts w:ascii="Times New Roman" w:eastAsiaTheme="minorEastAsia" w:hAnsi="Times New Roman" w:cs="Times New Roman"/>
          <w:b/>
          <w:sz w:val="24"/>
          <w:szCs w:val="24"/>
        </w:rPr>
        <w:t xml:space="preserve"> </w:t>
      </w:r>
      <w:r w:rsidR="00D4343D">
        <w:rPr>
          <w:rFonts w:ascii="Times New Roman" w:eastAsiaTheme="minorEastAsia" w:hAnsi="Times New Roman" w:cs="Times New Roman"/>
          <w:sz w:val="24"/>
          <w:szCs w:val="24"/>
        </w:rPr>
        <w:t>and similarly for TA3 and TA4. Each TA’s share thus consists of a pair of bits.</w:t>
      </w:r>
    </w:p>
    <w:p w14:paraId="2FA1F969" w14:textId="77777777" w:rsidR="0008767C" w:rsidRDefault="0008767C">
      <w:pPr>
        <w:rPr>
          <w:rFonts w:ascii="Times New Roman" w:eastAsiaTheme="minorEastAsia" w:hAnsi="Times New Roman" w:cs="Times New Roman"/>
          <w:sz w:val="24"/>
          <w:szCs w:val="24"/>
        </w:rPr>
      </w:pPr>
      <w:r w:rsidRPr="00EC52B9">
        <w:rPr>
          <w:rFonts w:ascii="Times New Roman" w:eastAsiaTheme="minorEastAsia" w:hAnsi="Times New Roman" w:cs="Times New Roman"/>
          <w:sz w:val="24"/>
          <w:szCs w:val="24"/>
          <w:u w:val="single"/>
        </w:rPr>
        <w:t>Recoverability:</w:t>
      </w:r>
      <w:r>
        <w:rPr>
          <w:rFonts w:ascii="Times New Roman" w:eastAsiaTheme="minorEastAsia" w:hAnsi="Times New Roman" w:cs="Times New Roman"/>
          <w:sz w:val="24"/>
          <w:szCs w:val="24"/>
        </w:rPr>
        <w:t xml:space="preserve"> How can 3 TAs get together to recover the secret bits </w:t>
      </w:r>
      <w:r w:rsidRPr="0008767C">
        <w:rPr>
          <w:rFonts w:ascii="Times New Roman" w:eastAsiaTheme="minorEastAsia" w:hAnsi="Times New Roman" w:cs="Times New Roman"/>
          <w:i/>
          <w:sz w:val="24"/>
          <w:szCs w:val="24"/>
        </w:rPr>
        <w:t>s</w:t>
      </w:r>
      <w:r>
        <w:rPr>
          <w:rFonts w:ascii="Times New Roman" w:eastAsiaTheme="minorEastAsia" w:hAnsi="Times New Roman" w:cs="Times New Roman"/>
          <w:sz w:val="24"/>
          <w:szCs w:val="24"/>
        </w:rPr>
        <w:t xml:space="preserve"> and </w:t>
      </w:r>
      <w:proofErr w:type="gramStart"/>
      <w:r w:rsidRPr="0008767C">
        <w:rPr>
          <w:rFonts w:ascii="Times New Roman" w:eastAsiaTheme="minorEastAsia" w:hAnsi="Times New Roman" w:cs="Times New Roman"/>
          <w:i/>
          <w:sz w:val="24"/>
          <w:szCs w:val="24"/>
        </w:rPr>
        <w:t>t</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w:t>
      </w:r>
      <w:r>
        <w:rPr>
          <w:rFonts w:ascii="Times New Roman" w:eastAsiaTheme="minorEastAsia" w:hAnsi="Times New Roman" w:cs="Times New Roman" w:hint="eastAsia"/>
          <w:sz w:val="24"/>
          <w:szCs w:val="24"/>
          <w:lang w:eastAsia="zh-CN"/>
        </w:rPr>
        <w:t>S</w:t>
      </w:r>
      <w:r>
        <w:rPr>
          <w:rFonts w:ascii="Times New Roman" w:eastAsiaTheme="minorEastAsia" w:hAnsi="Times New Roman" w:cs="Times New Roman"/>
          <w:sz w:val="24"/>
          <w:szCs w:val="24"/>
        </w:rPr>
        <w:t>uppose TA1, TA2 and TA3 come together. They can use their bits and the 6D vectors to solve the following equation</w:t>
      </w:r>
      <w:r w:rsidR="00383538">
        <w:rPr>
          <w:rFonts w:ascii="Times New Roman" w:eastAsiaTheme="minorEastAsia" w:hAnsi="Times New Roman" w:cs="Times New Roman"/>
          <w:sz w:val="24"/>
          <w:szCs w:val="24"/>
        </w:rPr>
        <w:t xml:space="preserve"> (here </w:t>
      </w:r>
      <w:r w:rsidR="00383538" w:rsidRPr="00383538">
        <w:rPr>
          <w:rFonts w:ascii="Times New Roman" w:eastAsiaTheme="minorEastAsia" w:hAnsi="Times New Roman" w:cs="Times New Roman"/>
          <w:b/>
          <w:sz w:val="24"/>
          <w:szCs w:val="24"/>
        </w:rPr>
        <w:t>a</w:t>
      </w:r>
      <w:r w:rsidR="00383538" w:rsidRPr="00383538">
        <w:rPr>
          <w:rFonts w:ascii="Times New Roman" w:eastAsiaTheme="minorEastAsia" w:hAnsi="Times New Roman" w:cs="Times New Roman"/>
          <w:sz w:val="24"/>
          <w:szCs w:val="24"/>
          <w:vertAlign w:val="subscript"/>
        </w:rPr>
        <w:t>i</w:t>
      </w:r>
      <w:r w:rsidR="00383538">
        <w:rPr>
          <w:rFonts w:ascii="Times New Roman" w:eastAsiaTheme="minorEastAsia" w:hAnsi="Times New Roman" w:cs="Times New Roman"/>
          <w:sz w:val="24"/>
          <w:szCs w:val="24"/>
        </w:rPr>
        <w:t xml:space="preserve">’s and </w:t>
      </w:r>
      <w:proofErr w:type="spellStart"/>
      <w:r w:rsidR="00383538" w:rsidRPr="00383538">
        <w:rPr>
          <w:rFonts w:ascii="Times New Roman" w:eastAsiaTheme="minorEastAsia" w:hAnsi="Times New Roman" w:cs="Times New Roman"/>
          <w:b/>
          <w:sz w:val="24"/>
          <w:szCs w:val="24"/>
        </w:rPr>
        <w:t>b</w:t>
      </w:r>
      <w:r w:rsidR="00383538" w:rsidRPr="00383538">
        <w:rPr>
          <w:rFonts w:ascii="Times New Roman" w:eastAsiaTheme="minorEastAsia" w:hAnsi="Times New Roman" w:cs="Times New Roman"/>
          <w:sz w:val="24"/>
          <w:szCs w:val="24"/>
          <w:vertAlign w:val="subscript"/>
        </w:rPr>
        <w:t>i</w:t>
      </w:r>
      <w:r w:rsidR="00383538">
        <w:rPr>
          <w:rFonts w:ascii="Times New Roman" w:eastAsiaTheme="minorEastAsia" w:hAnsi="Times New Roman" w:cs="Times New Roman"/>
          <w:sz w:val="24"/>
          <w:szCs w:val="24"/>
        </w:rPr>
        <w:t>’s</w:t>
      </w:r>
      <w:proofErr w:type="spellEnd"/>
      <w:r w:rsidR="00383538">
        <w:rPr>
          <w:rFonts w:ascii="Times New Roman" w:eastAsiaTheme="minorEastAsia" w:hAnsi="Times New Roman" w:cs="Times New Roman"/>
          <w:sz w:val="24"/>
          <w:szCs w:val="24"/>
        </w:rPr>
        <w:t xml:space="preserve"> represent row vectors) for </w:t>
      </w:r>
      <w:r w:rsidR="00383538" w:rsidRPr="00383538">
        <w:rPr>
          <w:rFonts w:ascii="Times New Roman" w:eastAsiaTheme="minorEastAsia" w:hAnsi="Times New Roman" w:cs="Times New Roman"/>
          <w:b/>
          <w:sz w:val="24"/>
          <w:szCs w:val="24"/>
        </w:rPr>
        <w:t>u</w:t>
      </w:r>
      <w:r>
        <w:rPr>
          <w:rFonts w:ascii="Times New Roman" w:eastAsiaTheme="minorEastAsia" w:hAnsi="Times New Roman" w:cs="Times New Roman"/>
          <w:sz w:val="24"/>
          <w:szCs w:val="24"/>
        </w:rPr>
        <w:t>:</w:t>
      </w:r>
    </w:p>
    <w:p w14:paraId="73EA0968" w14:textId="77777777" w:rsidR="0008767C" w:rsidRDefault="00864CCA" w:rsidP="0008767C">
      <w:pPr>
        <w:jc w:val="center"/>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e>
              </m:mr>
              <m:mr>
                <m:e>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ctrlPr>
                    <w:rPr>
                      <w:rFonts w:ascii="Cambria Math" w:eastAsia="Cambria Math" w:hAnsi="Cambria Math" w:cs="Cambria Math"/>
                      <w:i/>
                      <w:sz w:val="24"/>
                      <w:szCs w:val="24"/>
                    </w:rPr>
                  </m:ctrlPr>
                </m:e>
              </m:mr>
              <m:mr>
                <m:e>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ctrlPr>
                    <w:rPr>
                      <w:rFonts w:ascii="Cambria Math" w:eastAsia="Cambria Math" w:hAnsi="Cambria Math" w:cs="Cambria Math"/>
                      <w:i/>
                      <w:sz w:val="24"/>
                      <w:szCs w:val="24"/>
                    </w:rPr>
                  </m:ctrlPr>
                </m:e>
              </m:mr>
              <m:mr>
                <m:e>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ctrlPr>
                    <w:rPr>
                      <w:rFonts w:ascii="Cambria Math" w:eastAsia="Cambria Math" w:hAnsi="Cambria Math" w:cs="Cambria Math"/>
                      <w:i/>
                      <w:sz w:val="24"/>
                      <w:szCs w:val="24"/>
                    </w:rPr>
                  </m:ctrlPr>
                </m:e>
              </m:mr>
              <m:mr>
                <m:e>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3</m:t>
                      </m:r>
                    </m:sub>
                  </m:sSub>
                  <m:ctrlPr>
                    <w:rPr>
                      <w:rFonts w:ascii="Cambria Math" w:eastAsia="Cambria Math" w:hAnsi="Cambria Math" w:cs="Cambria Math"/>
                      <w:i/>
                      <w:sz w:val="24"/>
                      <w:szCs w:val="24"/>
                    </w:rPr>
                  </m:ctrlPr>
                </m:e>
              </m:mr>
              <m:mr>
                <m:e>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e>
              </m:mr>
            </m:m>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m:rPr>
                <m:sty m:val="b"/>
              </m:rPr>
              <w:rPr>
                <w:rFonts w:ascii="Cambria Math" w:eastAsiaTheme="minorEastAsia" w:hAnsi="Cambria Math" w:cs="Times New Roman"/>
                <w:sz w:val="24"/>
                <w:szCs w:val="24"/>
              </w:rPr>
              <m:t>u</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e>
              </m:mr>
              <m:m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1</m:t>
                      </m:r>
                    </m:sub>
                  </m:sSub>
                  <m:ctrlPr>
                    <w:rPr>
                      <w:rFonts w:ascii="Cambria Math" w:eastAsia="Cambria Math" w:hAnsi="Cambria Math" w:cs="Cambria Math"/>
                      <w:i/>
                      <w:sz w:val="24"/>
                      <w:szCs w:val="24"/>
                    </w:rPr>
                  </m:ctrlPr>
                </m:e>
              </m:mr>
              <m:m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ctrlPr>
                    <w:rPr>
                      <w:rFonts w:ascii="Cambria Math" w:eastAsia="Cambria Math" w:hAnsi="Cambria Math" w:cs="Cambria Math"/>
                      <w:i/>
                      <w:sz w:val="24"/>
                      <w:szCs w:val="24"/>
                    </w:rPr>
                  </m:ctrlPr>
                </m:e>
              </m:mr>
              <m:m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2</m:t>
                      </m:r>
                    </m:sub>
                  </m:sSub>
                  <m:ctrlPr>
                    <w:rPr>
                      <w:rFonts w:ascii="Cambria Math" w:eastAsia="Cambria Math" w:hAnsi="Cambria Math" w:cs="Cambria Math"/>
                      <w:i/>
                      <w:sz w:val="24"/>
                      <w:szCs w:val="24"/>
                    </w:rPr>
                  </m:ctrlPr>
                </m:e>
              </m:mr>
              <m:m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ctrlPr>
                    <w:rPr>
                      <w:rFonts w:ascii="Cambria Math" w:eastAsia="Cambria Math" w:hAnsi="Cambria Math" w:cs="Cambria Math"/>
                      <w:i/>
                      <w:sz w:val="24"/>
                      <w:szCs w:val="24"/>
                    </w:rPr>
                  </m:ctrlPr>
                </m:e>
              </m:mr>
              <m:m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3</m:t>
                      </m:r>
                    </m:sub>
                  </m:sSub>
                </m:e>
              </m:mr>
            </m:m>
          </m:e>
        </m:d>
        <m:r>
          <w:rPr>
            <w:rFonts w:ascii="Cambria Math" w:eastAsiaTheme="minorEastAsia" w:hAnsi="Cambria Math" w:cs="Times New Roman"/>
            <w:sz w:val="24"/>
            <w:szCs w:val="24"/>
          </w:rPr>
          <m:t xml:space="preserve"> </m:t>
        </m:r>
      </m:oMath>
      <w:r w:rsidR="00383538">
        <w:rPr>
          <w:rFonts w:ascii="Times New Roman" w:eastAsiaTheme="minorEastAsia" w:hAnsi="Times New Roman" w:cs="Times New Roman"/>
          <w:sz w:val="24"/>
          <w:szCs w:val="24"/>
        </w:rPr>
        <w:t>.</w:t>
      </w:r>
    </w:p>
    <w:p w14:paraId="34F0891B" w14:textId="25CE2A10" w:rsidR="002D2830" w:rsidRDefault="00383538" w:rsidP="00383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the knowledge of </w:t>
      </w:r>
      <w:r w:rsidRPr="00383538">
        <w:rPr>
          <w:rFonts w:ascii="Times New Roman" w:eastAsiaTheme="minorEastAsia" w:hAnsi="Times New Roman" w:cs="Times New Roman"/>
          <w:b/>
          <w:sz w:val="24"/>
          <w:szCs w:val="24"/>
        </w:rPr>
        <w:t>u</w:t>
      </w:r>
      <w:r>
        <w:rPr>
          <w:rFonts w:ascii="Times New Roman" w:eastAsiaTheme="minorEastAsia" w:hAnsi="Times New Roman" w:cs="Times New Roman"/>
          <w:sz w:val="24"/>
          <w:szCs w:val="24"/>
        </w:rPr>
        <w:t xml:space="preserve">, the TAs can recover the secret bits. Since the vectors </w:t>
      </w:r>
      <w:r w:rsidRPr="00383538">
        <w:rPr>
          <w:rFonts w:ascii="Times New Roman" w:eastAsiaTheme="minorEastAsia" w:hAnsi="Times New Roman" w:cs="Times New Roman"/>
          <w:b/>
          <w:sz w:val="24"/>
          <w:szCs w:val="24"/>
        </w:rPr>
        <w:t>a</w:t>
      </w:r>
      <w:r w:rsidRPr="00383538">
        <w:rPr>
          <w:rFonts w:ascii="Times New Roman" w:eastAsiaTheme="minorEastAsia" w:hAnsi="Times New Roman" w:cs="Times New Roman"/>
          <w:sz w:val="24"/>
          <w:szCs w:val="24"/>
          <w:vertAlign w:val="subscript"/>
        </w:rPr>
        <w:t>i</w:t>
      </w:r>
      <w:r>
        <w:rPr>
          <w:rFonts w:ascii="Times New Roman" w:eastAsiaTheme="minorEastAsia" w:hAnsi="Times New Roman" w:cs="Times New Roman"/>
          <w:sz w:val="24"/>
          <w:szCs w:val="24"/>
        </w:rPr>
        <w:t xml:space="preserve"> and </w:t>
      </w:r>
      <w:r w:rsidRPr="00383538">
        <w:rPr>
          <w:rFonts w:ascii="Times New Roman" w:eastAsiaTheme="minorEastAsia" w:hAnsi="Times New Roman" w:cs="Times New Roman"/>
          <w:b/>
          <w:sz w:val="24"/>
          <w:szCs w:val="24"/>
        </w:rPr>
        <w:t>b</w:t>
      </w:r>
      <w:r w:rsidRPr="00383538">
        <w:rPr>
          <w:rFonts w:ascii="Times New Roman" w:eastAsiaTheme="minorEastAsia" w:hAnsi="Times New Roman" w:cs="Times New Roman"/>
          <w:sz w:val="24"/>
          <w:szCs w:val="24"/>
          <w:vertAlign w:val="subscript"/>
        </w:rPr>
        <w:t>i</w:t>
      </w:r>
      <w:r>
        <w:rPr>
          <w:rFonts w:ascii="Times New Roman" w:eastAsiaTheme="minorEastAsia" w:hAnsi="Times New Roman" w:cs="Times New Roman"/>
          <w:sz w:val="24"/>
          <w:szCs w:val="24"/>
        </w:rPr>
        <w:t xml:space="preserve"> are linearly independent, the matrix is invertible and hence, there is a unique solution to the equation.</w:t>
      </w:r>
    </w:p>
    <w:p w14:paraId="61F6AB71" w14:textId="77777777" w:rsidR="00383538" w:rsidRDefault="00383538" w:rsidP="00383538">
      <w:pPr>
        <w:rPr>
          <w:rFonts w:ascii="Times New Roman" w:eastAsiaTheme="minorEastAsia" w:hAnsi="Times New Roman" w:cs="Times New Roman"/>
          <w:sz w:val="24"/>
          <w:szCs w:val="24"/>
        </w:rPr>
      </w:pPr>
      <w:r w:rsidRPr="00DB498B">
        <w:rPr>
          <w:rFonts w:ascii="Times New Roman" w:eastAsiaTheme="minorEastAsia" w:hAnsi="Times New Roman" w:cs="Times New Roman"/>
          <w:sz w:val="24"/>
          <w:szCs w:val="24"/>
          <w:u w:val="single"/>
        </w:rPr>
        <w:t>Secrecy:</w:t>
      </w:r>
      <w:r>
        <w:rPr>
          <w:rFonts w:ascii="Times New Roman" w:eastAsiaTheme="minorEastAsia" w:hAnsi="Times New Roman" w:cs="Times New Roman"/>
          <w:sz w:val="24"/>
          <w:szCs w:val="24"/>
        </w:rPr>
        <w:t xml:space="preserve"> Can 2 TAs recover the secret bits?</w:t>
      </w:r>
      <w:r w:rsidR="00282887">
        <w:rPr>
          <w:rFonts w:ascii="Times New Roman" w:eastAsiaTheme="minorEastAsia" w:hAnsi="Times New Roman" w:cs="Times New Roman"/>
          <w:sz w:val="24"/>
          <w:szCs w:val="24"/>
        </w:rPr>
        <w:t xml:space="preserve"> Suppose TA1 and TA2 go rogue and try to recover </w:t>
      </w:r>
      <w:r w:rsidR="00282887" w:rsidRPr="00282887">
        <w:rPr>
          <w:rFonts w:ascii="Times New Roman" w:eastAsiaTheme="minorEastAsia" w:hAnsi="Times New Roman" w:cs="Times New Roman"/>
          <w:i/>
          <w:sz w:val="24"/>
          <w:szCs w:val="24"/>
        </w:rPr>
        <w:t>s</w:t>
      </w:r>
      <w:r w:rsidR="00282887">
        <w:rPr>
          <w:rFonts w:ascii="Times New Roman" w:eastAsiaTheme="minorEastAsia" w:hAnsi="Times New Roman" w:cs="Times New Roman"/>
          <w:sz w:val="24"/>
          <w:szCs w:val="24"/>
        </w:rPr>
        <w:t xml:space="preserve"> and </w:t>
      </w:r>
      <w:r w:rsidR="00282887" w:rsidRPr="00282887">
        <w:rPr>
          <w:rFonts w:ascii="Times New Roman" w:eastAsiaTheme="minorEastAsia" w:hAnsi="Times New Roman" w:cs="Times New Roman"/>
          <w:i/>
          <w:sz w:val="24"/>
          <w:szCs w:val="24"/>
        </w:rPr>
        <w:t>t</w:t>
      </w:r>
      <w:r w:rsidR="00282887">
        <w:rPr>
          <w:rFonts w:ascii="Times New Roman" w:eastAsiaTheme="minorEastAsia" w:hAnsi="Times New Roman" w:cs="Times New Roman"/>
          <w:sz w:val="24"/>
          <w:szCs w:val="24"/>
        </w:rPr>
        <w:t>. The system of equations becomes</w:t>
      </w:r>
      <w:r w:rsidR="0098182A">
        <w:rPr>
          <w:rFonts w:ascii="Times New Roman" w:eastAsiaTheme="minorEastAsia" w:hAnsi="Times New Roman" w:cs="Times New Roman"/>
          <w:sz w:val="24"/>
          <w:szCs w:val="24"/>
        </w:rPr>
        <w:t xml:space="preserve"> (note that </w:t>
      </w:r>
      <w:r w:rsidR="0098182A" w:rsidRPr="00383538">
        <w:rPr>
          <w:rFonts w:ascii="Times New Roman" w:eastAsiaTheme="minorEastAsia" w:hAnsi="Times New Roman" w:cs="Times New Roman"/>
          <w:b/>
          <w:sz w:val="24"/>
          <w:szCs w:val="24"/>
        </w:rPr>
        <w:t>a</w:t>
      </w:r>
      <w:r w:rsidR="0098182A" w:rsidRPr="00383538">
        <w:rPr>
          <w:rFonts w:ascii="Times New Roman" w:eastAsiaTheme="minorEastAsia" w:hAnsi="Times New Roman" w:cs="Times New Roman"/>
          <w:sz w:val="24"/>
          <w:szCs w:val="24"/>
          <w:vertAlign w:val="subscript"/>
        </w:rPr>
        <w:t>i</w:t>
      </w:r>
      <w:r w:rsidR="0098182A">
        <w:rPr>
          <w:rFonts w:ascii="Times New Roman" w:eastAsiaTheme="minorEastAsia" w:hAnsi="Times New Roman" w:cs="Times New Roman"/>
          <w:sz w:val="24"/>
          <w:szCs w:val="24"/>
        </w:rPr>
        <w:t xml:space="preserve">’s and </w:t>
      </w:r>
      <w:proofErr w:type="spellStart"/>
      <w:r w:rsidR="0098182A" w:rsidRPr="00383538">
        <w:rPr>
          <w:rFonts w:ascii="Times New Roman" w:eastAsiaTheme="minorEastAsia" w:hAnsi="Times New Roman" w:cs="Times New Roman"/>
          <w:b/>
          <w:sz w:val="24"/>
          <w:szCs w:val="24"/>
        </w:rPr>
        <w:t>b</w:t>
      </w:r>
      <w:r w:rsidR="0098182A" w:rsidRPr="00383538">
        <w:rPr>
          <w:rFonts w:ascii="Times New Roman" w:eastAsiaTheme="minorEastAsia" w:hAnsi="Times New Roman" w:cs="Times New Roman"/>
          <w:sz w:val="24"/>
          <w:szCs w:val="24"/>
          <w:vertAlign w:val="subscript"/>
        </w:rPr>
        <w:t>i</w:t>
      </w:r>
      <w:r w:rsidR="0098182A">
        <w:rPr>
          <w:rFonts w:ascii="Times New Roman" w:eastAsiaTheme="minorEastAsia" w:hAnsi="Times New Roman" w:cs="Times New Roman"/>
          <w:sz w:val="24"/>
          <w:szCs w:val="24"/>
        </w:rPr>
        <w:t>’s</w:t>
      </w:r>
      <w:proofErr w:type="spellEnd"/>
      <w:r w:rsidR="0098182A">
        <w:rPr>
          <w:rFonts w:ascii="Times New Roman" w:eastAsiaTheme="minorEastAsia" w:hAnsi="Times New Roman" w:cs="Times New Roman"/>
          <w:sz w:val="24"/>
          <w:szCs w:val="24"/>
        </w:rPr>
        <w:t xml:space="preserve"> </w:t>
      </w:r>
      <w:r w:rsidR="000C4221">
        <w:rPr>
          <w:rFonts w:ascii="Times New Roman" w:eastAsiaTheme="minorEastAsia" w:hAnsi="Times New Roman" w:cs="Times New Roman"/>
          <w:sz w:val="24"/>
          <w:szCs w:val="24"/>
        </w:rPr>
        <w:t xml:space="preserve">are </w:t>
      </w:r>
      <w:r w:rsidR="0098182A">
        <w:rPr>
          <w:rFonts w:ascii="Times New Roman" w:eastAsiaTheme="minorEastAsia" w:hAnsi="Times New Roman" w:cs="Times New Roman"/>
          <w:sz w:val="24"/>
          <w:szCs w:val="24"/>
        </w:rPr>
        <w:t>row vectors)</w:t>
      </w:r>
    </w:p>
    <w:p w14:paraId="4F1BF8E6" w14:textId="77777777" w:rsidR="00282887" w:rsidRDefault="00864CCA" w:rsidP="00282887">
      <w:pPr>
        <w:jc w:val="center"/>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0</m:t>
                      </m:r>
                    </m:sub>
                  </m:sSub>
                </m:e>
              </m:mr>
              <m:mr>
                <m:e>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b</m:t>
                      </m:r>
                    </m:e>
                    <m:sub>
                      <m:r>
                        <w:rPr>
                          <w:rFonts w:ascii="Cambria Math" w:eastAsiaTheme="minorEastAsia" w:hAnsi="Cambria Math" w:cs="Times New Roman"/>
                          <w:sz w:val="24"/>
                          <w:szCs w:val="24"/>
                        </w:rPr>
                        <m:t>0</m:t>
                      </m:r>
                    </m:sub>
                  </m:sSub>
                  <m:ctrlPr>
                    <w:rPr>
                      <w:rFonts w:ascii="Cambria Math" w:eastAsia="Cambria Math" w:hAnsi="Cambria Math" w:cs="Cambria Math"/>
                      <w:i/>
                      <w:sz w:val="24"/>
                      <w:szCs w:val="24"/>
                    </w:rPr>
                  </m:ctrlPr>
                </m:e>
              </m:mr>
              <m:mr>
                <m:e>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ctrlPr>
                    <w:rPr>
                      <w:rFonts w:ascii="Cambria Math" w:eastAsia="Cambria Math" w:hAnsi="Cambria Math" w:cs="Cambria Math"/>
                      <w:i/>
                      <w:sz w:val="24"/>
                      <w:szCs w:val="24"/>
                    </w:rPr>
                  </m:ctrlPr>
                </m:e>
              </m:mr>
              <m:mr>
                <m:e>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ctrlPr>
                    <w:rPr>
                      <w:rFonts w:ascii="Cambria Math" w:eastAsia="Cambria Math" w:hAnsi="Cambria Math" w:cs="Cambria Math"/>
                      <w:i/>
                      <w:sz w:val="24"/>
                      <w:szCs w:val="24"/>
                    </w:rPr>
                  </m:ctrlPr>
                </m:e>
              </m:mr>
              <m:mr>
                <m:e>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ctrlPr>
                    <w:rPr>
                      <w:rFonts w:ascii="Cambria Math" w:eastAsia="Cambria Math" w:hAnsi="Cambria Math" w:cs="Cambria Math"/>
                      <w:i/>
                      <w:sz w:val="24"/>
                      <w:szCs w:val="24"/>
                    </w:rPr>
                  </m:ctrlPr>
                </m:e>
              </m:mr>
              <m:mr>
                <m:e>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e>
              </m:mr>
            </m:m>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m:rPr>
                <m:sty m:val="b"/>
              </m:rPr>
              <w:rPr>
                <w:rFonts w:ascii="Cambria Math" w:eastAsiaTheme="minorEastAsia" w:hAnsi="Cambria Math" w:cs="Times New Roman"/>
                <w:sz w:val="24"/>
                <w:szCs w:val="24"/>
              </w:rPr>
              <m:t>u</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guess-s</m:t>
                  </m:r>
                </m:e>
              </m:mr>
              <m:mr>
                <m:e>
                  <m:r>
                    <m:rPr>
                      <m:sty m:val="p"/>
                    </m:rPr>
                    <w:rPr>
                      <w:rFonts w:ascii="Cambria Math" w:eastAsiaTheme="minorEastAsia" w:hAnsi="Cambria Math" w:cs="Times New Roman"/>
                      <w:sz w:val="24"/>
                      <w:szCs w:val="24"/>
                    </w:rPr>
                    <m:t>guess-t</m:t>
                  </m:r>
                  <m:ctrlPr>
                    <w:rPr>
                      <w:rFonts w:ascii="Cambria Math" w:eastAsia="Cambria Math" w:hAnsi="Cambria Math" w:cs="Cambria Math"/>
                      <w:i/>
                      <w:sz w:val="24"/>
                      <w:szCs w:val="24"/>
                    </w:rPr>
                  </m:ctrlPr>
                </m:e>
              </m:mr>
              <m:m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ctrlPr>
                    <w:rPr>
                      <w:rFonts w:ascii="Cambria Math" w:eastAsia="Cambria Math" w:hAnsi="Cambria Math" w:cs="Cambria Math"/>
                      <w:i/>
                      <w:sz w:val="24"/>
                      <w:szCs w:val="24"/>
                    </w:rPr>
                  </m:ctrlPr>
                </m:e>
              </m:mr>
              <m:m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1</m:t>
                      </m:r>
                    </m:sub>
                  </m:sSub>
                  <m:ctrlPr>
                    <w:rPr>
                      <w:rFonts w:ascii="Cambria Math" w:eastAsia="Cambria Math" w:hAnsi="Cambria Math" w:cs="Cambria Math"/>
                      <w:i/>
                      <w:sz w:val="24"/>
                      <w:szCs w:val="24"/>
                    </w:rPr>
                  </m:ctrlPr>
                </m:e>
              </m:mr>
              <m:m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ctrlPr>
                    <w:rPr>
                      <w:rFonts w:ascii="Cambria Math" w:eastAsia="Cambria Math" w:hAnsi="Cambria Math" w:cs="Cambria Math"/>
                      <w:i/>
                      <w:sz w:val="24"/>
                      <w:szCs w:val="24"/>
                    </w:rPr>
                  </m:ctrlPr>
                </m:e>
              </m:mr>
              <m:m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2</m:t>
                      </m:r>
                    </m:sub>
                  </m:sSub>
                </m:e>
              </m:mr>
            </m:m>
          </m:e>
        </m:d>
      </m:oMath>
      <w:r w:rsidR="00282887">
        <w:rPr>
          <w:rFonts w:ascii="Times New Roman" w:eastAsiaTheme="minorEastAsia" w:hAnsi="Times New Roman" w:cs="Times New Roman"/>
          <w:sz w:val="24"/>
          <w:szCs w:val="24"/>
        </w:rPr>
        <w:t>,</w:t>
      </w:r>
    </w:p>
    <w:p w14:paraId="494A7493" w14:textId="7857C765" w:rsidR="00EF6F4E" w:rsidRDefault="00282887" w:rsidP="0015361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the first two entries on the </w:t>
      </w:r>
      <w:proofErr w:type="gramStart"/>
      <w:r>
        <w:rPr>
          <w:rFonts w:ascii="Times New Roman" w:eastAsiaTheme="minorEastAsia" w:hAnsi="Times New Roman" w:cs="Times New Roman"/>
          <w:sz w:val="24"/>
          <w:szCs w:val="24"/>
        </w:rPr>
        <w:t>right hand</w:t>
      </w:r>
      <w:proofErr w:type="gramEnd"/>
      <w:r>
        <w:rPr>
          <w:rFonts w:ascii="Times New Roman" w:eastAsiaTheme="minorEastAsia" w:hAnsi="Times New Roman" w:cs="Times New Roman"/>
          <w:sz w:val="24"/>
          <w:szCs w:val="24"/>
        </w:rPr>
        <w:t xml:space="preserve"> side are guessed values of </w:t>
      </w:r>
      <w:r w:rsidRPr="00282887">
        <w:rPr>
          <w:rFonts w:ascii="Times New Roman" w:eastAsiaTheme="minorEastAsia" w:hAnsi="Times New Roman" w:cs="Times New Roman"/>
          <w:i/>
          <w:sz w:val="24"/>
          <w:szCs w:val="24"/>
        </w:rPr>
        <w:t>s</w:t>
      </w:r>
      <w:r>
        <w:rPr>
          <w:rFonts w:ascii="Times New Roman" w:eastAsiaTheme="minorEastAsia" w:hAnsi="Times New Roman" w:cs="Times New Roman"/>
          <w:sz w:val="24"/>
          <w:szCs w:val="24"/>
        </w:rPr>
        <w:t xml:space="preserve"> and </w:t>
      </w:r>
      <w:r w:rsidRPr="00282887">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xml:space="preserve">. Since the vectors </w:t>
      </w:r>
      <w:r w:rsidRPr="002E358E">
        <w:rPr>
          <w:rFonts w:ascii="Times New Roman" w:eastAsiaTheme="minorEastAsia" w:hAnsi="Times New Roman" w:cs="Times New Roman"/>
          <w:b/>
          <w:sz w:val="24"/>
          <w:szCs w:val="24"/>
        </w:rPr>
        <w:t>a</w:t>
      </w:r>
      <w:r w:rsidRPr="002E358E">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xml:space="preserve">, </w:t>
      </w:r>
      <w:r w:rsidRPr="002E358E">
        <w:rPr>
          <w:rFonts w:ascii="Times New Roman" w:eastAsiaTheme="minorEastAsia" w:hAnsi="Times New Roman" w:cs="Times New Roman"/>
          <w:b/>
          <w:sz w:val="24"/>
          <w:szCs w:val="24"/>
        </w:rPr>
        <w:t>b</w:t>
      </w:r>
      <w:r w:rsidRPr="002E358E">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xml:space="preserve">, </w:t>
      </w:r>
      <w:r w:rsidRPr="002E358E">
        <w:rPr>
          <w:rFonts w:ascii="Times New Roman" w:eastAsiaTheme="minorEastAsia" w:hAnsi="Times New Roman" w:cs="Times New Roman"/>
          <w:b/>
          <w:sz w:val="24"/>
          <w:szCs w:val="24"/>
        </w:rPr>
        <w:t>a</w:t>
      </w:r>
      <w:r w:rsidRPr="002E358E">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w:t>
      </w:r>
      <w:r w:rsidRPr="002E358E">
        <w:rPr>
          <w:rFonts w:ascii="Times New Roman" w:eastAsiaTheme="minorEastAsia" w:hAnsi="Times New Roman" w:cs="Times New Roman"/>
          <w:b/>
          <w:sz w:val="24"/>
          <w:szCs w:val="24"/>
        </w:rPr>
        <w:t>b</w:t>
      </w:r>
      <w:r w:rsidRPr="002E358E">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w:t>
      </w:r>
      <w:r w:rsidRPr="002E358E">
        <w:rPr>
          <w:rFonts w:ascii="Times New Roman" w:eastAsiaTheme="minorEastAsia" w:hAnsi="Times New Roman" w:cs="Times New Roman"/>
          <w:b/>
          <w:sz w:val="24"/>
          <w:szCs w:val="24"/>
        </w:rPr>
        <w:t>a</w:t>
      </w:r>
      <w:r w:rsidRPr="002E358E">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w:t>
      </w:r>
      <w:r w:rsidRPr="002E358E">
        <w:rPr>
          <w:rFonts w:ascii="Times New Roman" w:eastAsiaTheme="minorEastAsia" w:hAnsi="Times New Roman" w:cs="Times New Roman"/>
          <w:b/>
          <w:sz w:val="24"/>
          <w:szCs w:val="24"/>
        </w:rPr>
        <w:t>b</w:t>
      </w:r>
      <w:r w:rsidRPr="002E358E">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are linearly independent, the matrix is invertible and there is a unique solution, no matter what bit is chosen as guess-s and </w:t>
      </w:r>
      <w:r w:rsidR="001548D8">
        <w:rPr>
          <w:rFonts w:ascii="Times New Roman" w:eastAsiaTheme="minorEastAsia" w:hAnsi="Times New Roman" w:cs="Times New Roman"/>
          <w:sz w:val="24"/>
          <w:szCs w:val="24"/>
        </w:rPr>
        <w:t xml:space="preserve">as </w:t>
      </w:r>
      <w:r>
        <w:rPr>
          <w:rFonts w:ascii="Times New Roman" w:eastAsiaTheme="minorEastAsia" w:hAnsi="Times New Roman" w:cs="Times New Roman"/>
          <w:sz w:val="24"/>
          <w:szCs w:val="24"/>
        </w:rPr>
        <w:t xml:space="preserve">guess-t. This shows that the shares of TA1 and TA2 tell them nothing about the true values of </w:t>
      </w:r>
      <w:r w:rsidRPr="00282887">
        <w:rPr>
          <w:rFonts w:ascii="Times New Roman" w:eastAsiaTheme="minorEastAsia" w:hAnsi="Times New Roman" w:cs="Times New Roman"/>
          <w:i/>
          <w:sz w:val="24"/>
          <w:szCs w:val="24"/>
        </w:rPr>
        <w:t>s</w:t>
      </w:r>
      <w:r>
        <w:rPr>
          <w:rFonts w:ascii="Times New Roman" w:eastAsiaTheme="minorEastAsia" w:hAnsi="Times New Roman" w:cs="Times New Roman"/>
          <w:sz w:val="24"/>
          <w:szCs w:val="24"/>
        </w:rPr>
        <w:t xml:space="preserve"> and </w:t>
      </w:r>
      <w:r w:rsidRPr="00282887">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w:t>
      </w:r>
    </w:p>
    <w:p w14:paraId="5A896354" w14:textId="77777777" w:rsidR="00A418AC" w:rsidRPr="00A418AC" w:rsidRDefault="00A418AC" w:rsidP="0015361A">
      <w:pPr>
        <w:rPr>
          <w:rFonts w:ascii="Times New Roman" w:eastAsiaTheme="minorEastAsia" w:hAnsi="Times New Roman" w:cs="Times New Roman"/>
          <w:sz w:val="24"/>
          <w:szCs w:val="24"/>
        </w:rPr>
      </w:pPr>
    </w:p>
    <w:p w14:paraId="607E4C84" w14:textId="77777777" w:rsidR="000209AE" w:rsidRDefault="000209AE" w:rsidP="00282887">
      <w:pPr>
        <w:rPr>
          <w:ins w:id="4" w:author="#QIU YIHUI#" w:date="2021-07-30T19:14:00Z"/>
          <w:rFonts w:ascii="Times New Roman" w:eastAsiaTheme="minorEastAsia" w:hAnsi="Times New Roman" w:cs="Times New Roman"/>
          <w:sz w:val="24"/>
          <w:szCs w:val="24"/>
          <w:u w:val="single"/>
        </w:rPr>
      </w:pPr>
    </w:p>
    <w:p w14:paraId="0325E6F0" w14:textId="77777777" w:rsidR="000209AE" w:rsidRDefault="000209AE" w:rsidP="00282887">
      <w:pPr>
        <w:rPr>
          <w:ins w:id="5" w:author="#QIU YIHUI#" w:date="2021-07-30T19:14:00Z"/>
          <w:rFonts w:ascii="Times New Roman" w:eastAsiaTheme="minorEastAsia" w:hAnsi="Times New Roman" w:cs="Times New Roman"/>
          <w:sz w:val="24"/>
          <w:szCs w:val="24"/>
          <w:u w:val="single"/>
        </w:rPr>
      </w:pPr>
    </w:p>
    <w:p w14:paraId="4506C7C2" w14:textId="77777777" w:rsidR="000209AE" w:rsidRDefault="000209AE" w:rsidP="00282887">
      <w:pPr>
        <w:rPr>
          <w:ins w:id="6" w:author="#QIU YIHUI#" w:date="2021-07-30T19:14:00Z"/>
          <w:rFonts w:ascii="Times New Roman" w:eastAsiaTheme="minorEastAsia" w:hAnsi="Times New Roman" w:cs="Times New Roman"/>
          <w:sz w:val="24"/>
          <w:szCs w:val="24"/>
          <w:u w:val="single"/>
        </w:rPr>
      </w:pPr>
    </w:p>
    <w:p w14:paraId="4D6DBDED" w14:textId="601948B2" w:rsidR="00F86363" w:rsidRDefault="001548D8" w:rsidP="00282887">
      <w:pPr>
        <w:rPr>
          <w:rFonts w:ascii="Times New Roman" w:eastAsiaTheme="minorEastAsia" w:hAnsi="Times New Roman" w:cs="Times New Roman"/>
          <w:sz w:val="24"/>
          <w:szCs w:val="24"/>
        </w:rPr>
      </w:pPr>
      <w:r w:rsidRPr="00F86363">
        <w:rPr>
          <w:rFonts w:ascii="Times New Roman" w:eastAsiaTheme="minorEastAsia" w:hAnsi="Times New Roman" w:cs="Times New Roman"/>
          <w:sz w:val="24"/>
          <w:szCs w:val="24"/>
          <w:u w:val="single"/>
        </w:rPr>
        <w:lastRenderedPageBreak/>
        <w:t xml:space="preserve">Question </w:t>
      </w:r>
      <w:r w:rsidR="006A5A4F" w:rsidRPr="00F86363">
        <w:rPr>
          <w:rFonts w:ascii="Times New Roman" w:eastAsiaTheme="minorEastAsia" w:hAnsi="Times New Roman" w:cs="Times New Roman"/>
          <w:sz w:val="24"/>
          <w:szCs w:val="24"/>
          <w:u w:val="single"/>
        </w:rPr>
        <w:t>7:</w:t>
      </w:r>
      <w:r w:rsidR="006A5A4F">
        <w:rPr>
          <w:rFonts w:ascii="Times New Roman" w:eastAsiaTheme="minorEastAsia" w:hAnsi="Times New Roman" w:cs="Times New Roman"/>
          <w:sz w:val="24"/>
          <w:szCs w:val="24"/>
        </w:rPr>
        <w:t xml:space="preserve"> </w:t>
      </w:r>
    </w:p>
    <w:p w14:paraId="6C7A0114" w14:textId="061BFDB9" w:rsidR="001548D8" w:rsidRDefault="001548D8" w:rsidP="00282887">
      <w:p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Define </w:t>
      </w:r>
      <m:oMath>
        <m:sSub>
          <m:sSubPr>
            <m:ctrlPr>
              <w:rPr>
                <w:rFonts w:ascii="Cambria Math" w:eastAsiaTheme="minorEastAsia" w:hAnsi="Cambria Math" w:cs="Times New Roman"/>
                <w:b/>
                <w:sz w:val="24"/>
                <w:szCs w:val="24"/>
              </w:rPr>
            </m:ctrlPr>
          </m:sSubPr>
          <m:e>
            <m:r>
              <m:rPr>
                <m:sty m:val="b"/>
              </m:rPr>
              <w:rPr>
                <w:rFonts w:ascii="Cambria Math" w:eastAsiaTheme="minorEastAsia" w:hAnsi="Cambria Math" w:cs="Times New Roman"/>
                <w:sz w:val="24"/>
                <w:szCs w:val="24"/>
              </w:rPr>
              <m:t>a</m:t>
            </m:r>
          </m:e>
          <m:sub>
            <m:r>
              <m:rPr>
                <m:sty m:val="p"/>
              </m:rPr>
              <w:rPr>
                <w:rFonts w:ascii="Cambria Math" w:eastAsiaTheme="minorEastAsia" w:hAnsi="Cambria Math" w:cs="Times New Roman"/>
                <w:sz w:val="24"/>
                <w:szCs w:val="24"/>
                <w:vertAlign w:val="subscript"/>
              </w:rPr>
              <m:t>0</m:t>
            </m:r>
          </m:sub>
        </m:sSub>
        <m:r>
          <m:rPr>
            <m:sty m:val="bi"/>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b/>
                <w:i/>
                <w:sz w:val="24"/>
                <w:szCs w:val="24"/>
              </w:rPr>
            </m:ctrlPr>
          </m:dPr>
          <m:e>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b/>
                <w:sz w:val="24"/>
                <w:szCs w:val="24"/>
              </w:rPr>
            </m:ctrlPr>
          </m:sSubPr>
          <m:e>
            <m:r>
              <m:rPr>
                <m:sty m:val="b"/>
              </m:rPr>
              <w:rPr>
                <w:rFonts w:ascii="Cambria Math" w:eastAsiaTheme="minorEastAsia" w:hAnsi="Cambria Math" w:cs="Times New Roman"/>
                <w:sz w:val="24"/>
                <w:szCs w:val="24"/>
              </w:rPr>
              <m:t>b</m:t>
            </m:r>
          </m:e>
          <m:sub>
            <m:r>
              <m:rPr>
                <m:sty m:val="p"/>
              </m:rPr>
              <w:rPr>
                <w:rFonts w:ascii="Cambria Math" w:eastAsiaTheme="minorEastAsia" w:hAnsi="Cambria Math" w:cs="Times New Roman"/>
                <w:sz w:val="24"/>
                <w:szCs w:val="24"/>
                <w:vertAlign w:val="subscript"/>
              </w:rPr>
              <m:t>0</m:t>
            </m:r>
          </m:sub>
        </m:sSub>
        <m:r>
          <m:rPr>
            <m:sty m:val="bi"/>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b/>
                <w:i/>
                <w:sz w:val="24"/>
                <w:szCs w:val="24"/>
              </w:rPr>
            </m:ctrlPr>
          </m:dPr>
          <m:e>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w:r>
        <w:rPr>
          <w:rFonts w:ascii="Times New Roman" w:eastAsiaTheme="minorEastAsia" w:hAnsi="Times New Roman" w:cs="Times New Roman"/>
          <w:b/>
          <w:sz w:val="24"/>
          <w:szCs w:val="24"/>
        </w:rPr>
        <w:t>.</w:t>
      </w:r>
    </w:p>
    <w:p w14:paraId="1F88549A" w14:textId="77777777" w:rsidR="006A5A4F" w:rsidRDefault="006A5A4F" w:rsidP="006A5A4F">
      <w:pPr>
        <w:pStyle w:val="ListParagraph"/>
        <w:numPr>
          <w:ilvl w:val="0"/>
          <w:numId w:val="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Write a function </w:t>
      </w:r>
      <w:proofErr w:type="spellStart"/>
      <w:r w:rsidRPr="006A5A4F">
        <w:rPr>
          <w:rFonts w:ascii="Courier New" w:eastAsiaTheme="minorEastAsia" w:hAnsi="Courier New" w:cs="Courier New"/>
          <w:sz w:val="24"/>
          <w:szCs w:val="24"/>
        </w:rPr>
        <w:t>random_vector</w:t>
      </w:r>
      <w:proofErr w:type="spellEnd"/>
      <w:r w:rsidRPr="006A5A4F">
        <w:rPr>
          <w:rFonts w:ascii="Courier New" w:eastAsiaTheme="minorEastAsia" w:hAnsi="Courier New" w:cs="Courier New"/>
          <w:sz w:val="24"/>
          <w:szCs w:val="24"/>
        </w:rPr>
        <w:t>(s, t)</w:t>
      </w:r>
      <w:r>
        <w:rPr>
          <w:rFonts w:ascii="Times New Roman" w:eastAsiaTheme="minorEastAsia" w:hAnsi="Times New Roman" w:cs="Times New Roman"/>
          <w:sz w:val="24"/>
          <w:szCs w:val="24"/>
        </w:rPr>
        <w:t xml:space="preserve"> which takes as inputs bits </w:t>
      </w:r>
      <w:r w:rsidRPr="006A5A4F">
        <w:rPr>
          <w:rFonts w:ascii="Times New Roman" w:eastAsiaTheme="minorEastAsia" w:hAnsi="Times New Roman" w:cs="Times New Roman"/>
          <w:i/>
          <w:sz w:val="24"/>
          <w:szCs w:val="24"/>
        </w:rPr>
        <w:t>s</w:t>
      </w:r>
      <w:r>
        <w:rPr>
          <w:rFonts w:ascii="Times New Roman" w:eastAsiaTheme="minorEastAsia" w:hAnsi="Times New Roman" w:cs="Times New Roman"/>
          <w:sz w:val="24"/>
          <w:szCs w:val="24"/>
        </w:rPr>
        <w:t xml:space="preserve"> and </w:t>
      </w:r>
      <w:r w:rsidRPr="006A5A4F">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xml:space="preserve"> and outputs a 6D random </w:t>
      </w:r>
      <w:r w:rsidR="00273F0E">
        <w:rPr>
          <w:rFonts w:ascii="Times New Roman" w:eastAsiaTheme="minorEastAsia" w:hAnsi="Times New Roman" w:cs="Times New Roman"/>
          <w:sz w:val="24"/>
          <w:szCs w:val="24"/>
        </w:rPr>
        <w:t xml:space="preserve">binary </w:t>
      </w:r>
      <w:r>
        <w:rPr>
          <w:rFonts w:ascii="Times New Roman" w:eastAsiaTheme="minorEastAsia" w:hAnsi="Times New Roman" w:cs="Times New Roman"/>
          <w:sz w:val="24"/>
          <w:szCs w:val="24"/>
        </w:rPr>
        <w:t xml:space="preserve">vector </w:t>
      </w:r>
      <w:r w:rsidRPr="006A5A4F">
        <w:rPr>
          <w:rFonts w:ascii="Times New Roman" w:eastAsiaTheme="minorEastAsia" w:hAnsi="Times New Roman" w:cs="Times New Roman"/>
          <w:b/>
          <w:sz w:val="24"/>
          <w:szCs w:val="24"/>
        </w:rPr>
        <w:t>u</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 (vector with 6 elements) such that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r>
          <m:rPr>
            <m:nor/>
          </m:rPr>
          <w:rPr>
            <w:rFonts w:ascii="Cambria Math" w:eastAsiaTheme="minorEastAsia" w:hAnsi="Cambria Math" w:cs="Times New Roman"/>
            <w:b/>
            <w:sz w:val="24"/>
            <w:szCs w:val="24"/>
          </w:rPr>
          <m:t>u</m:t>
        </m:r>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and</w:t>
      </w:r>
    </w:p>
    <w:p w14:paraId="4C2266FF" w14:textId="25D7F248" w:rsidR="006A5A4F" w:rsidRDefault="006A5A4F" w:rsidP="006A5A4F">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b</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r>
          <m:rPr>
            <m:nor/>
          </m:rPr>
          <w:rPr>
            <w:rFonts w:ascii="Cambria Math" w:eastAsiaTheme="minorEastAsia" w:hAnsi="Cambria Math" w:cs="Times New Roman"/>
            <w:b/>
            <w:sz w:val="24"/>
            <w:szCs w:val="24"/>
          </w:rPr>
          <m:t>u</m:t>
        </m:r>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w:t>
      </w:r>
      <w:r w:rsidR="0079746B">
        <w:rPr>
          <w:rFonts w:ascii="Times New Roman" w:eastAsiaTheme="minorEastAsia" w:hAnsi="Times New Roman" w:cs="Times New Roman"/>
          <w:sz w:val="24"/>
          <w:szCs w:val="24"/>
        </w:rPr>
        <w:t xml:space="preserve"> </w:t>
      </w:r>
    </w:p>
    <w:p w14:paraId="5ED61050" w14:textId="29DC9DEF" w:rsidR="0079746B" w:rsidRDefault="0079746B" w:rsidP="0079746B">
      <w:pPr>
        <w:pStyle w:val="ListParagraph"/>
        <w:numPr>
          <w:ilvl w:val="0"/>
          <w:numId w:val="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next goal is to select vectors </w:t>
      </w:r>
      <w:r w:rsidRPr="002E358E">
        <w:rPr>
          <w:rFonts w:ascii="Times New Roman" w:eastAsiaTheme="minorEastAsia" w:hAnsi="Times New Roman" w:cs="Times New Roman"/>
          <w:b/>
          <w:sz w:val="24"/>
          <w:szCs w:val="24"/>
        </w:rPr>
        <w:t>a</w:t>
      </w:r>
      <w:r w:rsidRPr="002E358E">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w:t>
      </w:r>
      <w:r w:rsidRPr="002E358E">
        <w:rPr>
          <w:rFonts w:ascii="Times New Roman" w:eastAsiaTheme="minorEastAsia" w:hAnsi="Times New Roman" w:cs="Times New Roman"/>
          <w:b/>
          <w:sz w:val="24"/>
          <w:szCs w:val="24"/>
        </w:rPr>
        <w:t>b</w:t>
      </w:r>
      <w:r w:rsidRPr="002E358E">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w:t>
      </w:r>
      <w:r w:rsidRPr="002E358E">
        <w:rPr>
          <w:rFonts w:ascii="Times New Roman" w:eastAsiaTheme="minorEastAsia" w:hAnsi="Times New Roman" w:cs="Times New Roman"/>
          <w:b/>
          <w:sz w:val="24"/>
          <w:szCs w:val="24"/>
        </w:rPr>
        <w:t>a</w:t>
      </w:r>
      <w:r w:rsidRPr="002E358E">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w:t>
      </w:r>
      <w:r w:rsidRPr="002E358E">
        <w:rPr>
          <w:rFonts w:ascii="Times New Roman" w:eastAsiaTheme="minorEastAsia" w:hAnsi="Times New Roman" w:cs="Times New Roman"/>
          <w:b/>
          <w:sz w:val="24"/>
          <w:szCs w:val="24"/>
        </w:rPr>
        <w:t>b</w:t>
      </w:r>
      <w:r w:rsidRPr="002E358E">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w:t>
      </w:r>
      <w:r w:rsidRPr="002E358E">
        <w:rPr>
          <w:rFonts w:ascii="Times New Roman" w:eastAsiaTheme="minorEastAsia" w:hAnsi="Times New Roman" w:cs="Times New Roman"/>
          <w:b/>
          <w:sz w:val="24"/>
          <w:szCs w:val="24"/>
        </w:rPr>
        <w:t>a</w:t>
      </w:r>
      <w:r w:rsidRPr="002E358E">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xml:space="preserve">, </w:t>
      </w:r>
      <w:r w:rsidRPr="002E358E">
        <w:rPr>
          <w:rFonts w:ascii="Times New Roman" w:eastAsiaTheme="minorEastAsia" w:hAnsi="Times New Roman" w:cs="Times New Roman"/>
          <w:b/>
          <w:sz w:val="24"/>
          <w:szCs w:val="24"/>
        </w:rPr>
        <w:t>b</w:t>
      </w:r>
      <w:r w:rsidRPr="002E358E">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xml:space="preserve">, </w:t>
      </w:r>
      <w:r w:rsidRPr="002E358E">
        <w:rPr>
          <w:rFonts w:ascii="Times New Roman" w:eastAsiaTheme="minorEastAsia" w:hAnsi="Times New Roman" w:cs="Times New Roman"/>
          <w:b/>
          <w:sz w:val="24"/>
          <w:szCs w:val="24"/>
        </w:rPr>
        <w:t>a</w:t>
      </w:r>
      <w:r w:rsidRPr="002E358E">
        <w:rPr>
          <w:rFonts w:ascii="Times New Roman" w:eastAsiaTheme="minorEastAsia" w:hAnsi="Times New Roman" w:cs="Times New Roman"/>
          <w:sz w:val="24"/>
          <w:szCs w:val="24"/>
          <w:vertAlign w:val="subscript"/>
        </w:rPr>
        <w:t>4</w:t>
      </w:r>
      <w:r>
        <w:rPr>
          <w:rFonts w:ascii="Times New Roman" w:eastAsiaTheme="minorEastAsia" w:hAnsi="Times New Roman" w:cs="Times New Roman"/>
          <w:sz w:val="24"/>
          <w:szCs w:val="24"/>
        </w:rPr>
        <w:t xml:space="preserve">, </w:t>
      </w:r>
      <w:r w:rsidRPr="002E358E">
        <w:rPr>
          <w:rFonts w:ascii="Times New Roman" w:eastAsiaTheme="minorEastAsia" w:hAnsi="Times New Roman" w:cs="Times New Roman"/>
          <w:b/>
          <w:sz w:val="24"/>
          <w:szCs w:val="24"/>
        </w:rPr>
        <w:t>b</w:t>
      </w:r>
      <w:r w:rsidRPr="002E358E">
        <w:rPr>
          <w:rFonts w:ascii="Times New Roman" w:eastAsiaTheme="minorEastAsia" w:hAnsi="Times New Roman" w:cs="Times New Roman"/>
          <w:sz w:val="24"/>
          <w:szCs w:val="24"/>
          <w:vertAlign w:val="subscript"/>
        </w:rPr>
        <w:t>4</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so that the requirement – </w:t>
      </w:r>
      <w:proofErr w:type="gramStart"/>
      <w:r>
        <w:rPr>
          <w:rFonts w:ascii="Times New Roman" w:eastAsiaTheme="minorEastAsia" w:hAnsi="Times New Roman" w:cs="Times New Roman"/>
          <w:sz w:val="24"/>
          <w:szCs w:val="24"/>
        </w:rPr>
        <w:t>for  any</w:t>
      </w:r>
      <w:proofErr w:type="gramEnd"/>
      <w:r>
        <w:rPr>
          <w:rFonts w:ascii="Times New Roman" w:eastAsiaTheme="minorEastAsia" w:hAnsi="Times New Roman" w:cs="Times New Roman"/>
          <w:sz w:val="24"/>
          <w:szCs w:val="24"/>
        </w:rPr>
        <w:t xml:space="preserve"> three pairs, the corresponding six vectors are linearly independent – is satisfied. </w:t>
      </w:r>
    </w:p>
    <w:p w14:paraId="553CB86F" w14:textId="0FA39219" w:rsidR="00A35588" w:rsidRDefault="00A35588" w:rsidP="002D49C8">
      <w:pPr>
        <w:pStyle w:val="ListParagraph"/>
        <w:numPr>
          <w:ilvl w:val="0"/>
          <w:numId w:val="5"/>
        </w:numPr>
        <w:rPr>
          <w:rFonts w:ascii="Times New Roman" w:eastAsiaTheme="minorEastAsia" w:hAnsi="Times New Roman" w:cs="Times New Roman"/>
          <w:sz w:val="24"/>
          <w:szCs w:val="24"/>
        </w:rPr>
      </w:pPr>
      <w:r w:rsidRPr="00273F0E">
        <w:rPr>
          <w:rFonts w:ascii="Times New Roman" w:eastAsiaTheme="minorEastAsia" w:hAnsi="Times New Roman" w:cs="Times New Roman"/>
          <w:sz w:val="24"/>
          <w:szCs w:val="24"/>
        </w:rPr>
        <w:t xml:space="preserve">Let us say the password is “Potter”. Convert this </w:t>
      </w:r>
      <w:r w:rsidR="00273F0E" w:rsidRPr="00273F0E">
        <w:rPr>
          <w:rFonts w:ascii="Times New Roman" w:eastAsiaTheme="minorEastAsia" w:hAnsi="Times New Roman" w:cs="Times New Roman"/>
          <w:sz w:val="24"/>
          <w:szCs w:val="24"/>
        </w:rPr>
        <w:t xml:space="preserve">password </w:t>
      </w:r>
      <w:r w:rsidRPr="00273F0E">
        <w:rPr>
          <w:rFonts w:ascii="Times New Roman" w:eastAsiaTheme="minorEastAsia" w:hAnsi="Times New Roman" w:cs="Times New Roman"/>
          <w:sz w:val="24"/>
          <w:szCs w:val="24"/>
        </w:rPr>
        <w:t xml:space="preserve">string to bits using </w:t>
      </w:r>
      <w:r w:rsidR="00A418AC">
        <w:rPr>
          <w:rFonts w:ascii="Times New Roman" w:eastAsiaTheme="minorEastAsia" w:hAnsi="Times New Roman" w:cs="Times New Roman"/>
          <w:sz w:val="24"/>
          <w:szCs w:val="24"/>
        </w:rPr>
        <w:t>function str2bits(s)</w:t>
      </w:r>
      <w:r w:rsidRPr="00273F0E">
        <w:rPr>
          <w:rFonts w:ascii="Times New Roman" w:eastAsiaTheme="minorEastAsia" w:hAnsi="Times New Roman" w:cs="Times New Roman"/>
          <w:sz w:val="24"/>
          <w:szCs w:val="24"/>
        </w:rPr>
        <w:t xml:space="preserve">. Transform the generated list of bits to a </w:t>
      </w:r>
      <m:oMath>
        <m:r>
          <w:rPr>
            <w:rFonts w:ascii="Cambria Math" w:eastAsiaTheme="minorEastAsia" w:hAnsi="Cambria Math" w:cs="Times New Roman"/>
            <w:sz w:val="24"/>
            <w:szCs w:val="24"/>
          </w:rPr>
          <m:t>2×n</m:t>
        </m:r>
      </m:oMath>
      <w:r w:rsidRPr="00273F0E">
        <w:rPr>
          <w:rFonts w:ascii="Times New Roman" w:eastAsiaTheme="minorEastAsia" w:hAnsi="Times New Roman" w:cs="Times New Roman"/>
          <w:sz w:val="24"/>
          <w:szCs w:val="24"/>
        </w:rPr>
        <w:t xml:space="preserve"> matrix. Each column of this matrix represents the </w:t>
      </w:r>
      <w:r w:rsidRPr="00273F0E">
        <w:rPr>
          <w:rFonts w:ascii="Times New Roman" w:eastAsiaTheme="minorEastAsia" w:hAnsi="Times New Roman" w:cs="Times New Roman"/>
          <w:i/>
          <w:sz w:val="24"/>
          <w:szCs w:val="24"/>
        </w:rPr>
        <w:t>s</w:t>
      </w:r>
      <w:r w:rsidRPr="00273F0E">
        <w:rPr>
          <w:rFonts w:ascii="Times New Roman" w:eastAsiaTheme="minorEastAsia" w:hAnsi="Times New Roman" w:cs="Times New Roman"/>
          <w:sz w:val="24"/>
          <w:szCs w:val="24"/>
        </w:rPr>
        <w:t xml:space="preserve"> and </w:t>
      </w:r>
      <w:r w:rsidRPr="00273F0E">
        <w:rPr>
          <w:rFonts w:ascii="Times New Roman" w:eastAsiaTheme="minorEastAsia" w:hAnsi="Times New Roman" w:cs="Times New Roman"/>
          <w:i/>
          <w:sz w:val="24"/>
          <w:szCs w:val="24"/>
        </w:rPr>
        <w:t>t</w:t>
      </w:r>
      <w:r w:rsidRPr="00273F0E">
        <w:rPr>
          <w:rFonts w:ascii="Times New Roman" w:eastAsiaTheme="minorEastAsia" w:hAnsi="Times New Roman" w:cs="Times New Roman"/>
          <w:sz w:val="24"/>
          <w:szCs w:val="24"/>
        </w:rPr>
        <w:t xml:space="preserve"> bits. For each column of this matrix, use the previous function </w:t>
      </w:r>
      <w:proofErr w:type="spellStart"/>
      <w:r w:rsidRPr="00864CCA">
        <w:rPr>
          <w:rFonts w:ascii="Times New Roman" w:eastAsiaTheme="minorEastAsia" w:hAnsi="Times New Roman" w:cs="Times New Roman"/>
          <w:sz w:val="24"/>
          <w:szCs w:val="24"/>
        </w:rPr>
        <w:t>random_vector</w:t>
      </w:r>
      <w:proofErr w:type="spellEnd"/>
      <w:r w:rsidRPr="00864CCA">
        <w:rPr>
          <w:rFonts w:ascii="Times New Roman" w:eastAsiaTheme="minorEastAsia" w:hAnsi="Times New Roman" w:cs="Times New Roman"/>
          <w:sz w:val="24"/>
          <w:szCs w:val="24"/>
        </w:rPr>
        <w:t>(</w:t>
      </w:r>
      <w:proofErr w:type="spellStart"/>
      <w:proofErr w:type="gramStart"/>
      <w:r w:rsidRPr="00864CCA">
        <w:rPr>
          <w:rFonts w:ascii="Times New Roman" w:eastAsiaTheme="minorEastAsia" w:hAnsi="Times New Roman" w:cs="Times New Roman"/>
          <w:sz w:val="24"/>
          <w:szCs w:val="24"/>
        </w:rPr>
        <w:t>s,t</w:t>
      </w:r>
      <w:proofErr w:type="spellEnd"/>
      <w:proofErr w:type="gramEnd"/>
      <w:r w:rsidRPr="00864CCA">
        <w:rPr>
          <w:rFonts w:ascii="Times New Roman" w:eastAsiaTheme="minorEastAsia" w:hAnsi="Times New Roman" w:cs="Times New Roman"/>
          <w:sz w:val="24"/>
          <w:szCs w:val="24"/>
        </w:rPr>
        <w:t>)</w:t>
      </w:r>
      <w:r w:rsidRPr="00273F0E">
        <w:rPr>
          <w:rFonts w:ascii="Courier New" w:eastAsiaTheme="minorEastAsia" w:hAnsi="Courier New" w:cs="Courier New"/>
          <w:sz w:val="24"/>
          <w:szCs w:val="24"/>
        </w:rPr>
        <w:t xml:space="preserve"> </w:t>
      </w:r>
      <w:r w:rsidRPr="00273F0E">
        <w:rPr>
          <w:rFonts w:ascii="Times New Roman" w:eastAsiaTheme="minorEastAsia" w:hAnsi="Times New Roman" w:cs="Times New Roman"/>
          <w:sz w:val="24"/>
          <w:szCs w:val="24"/>
        </w:rPr>
        <w:t xml:space="preserve">to obtain a corresponding secret vector </w:t>
      </w:r>
      <w:r w:rsidRPr="00273F0E">
        <w:rPr>
          <w:rFonts w:ascii="Times New Roman" w:eastAsiaTheme="minorEastAsia" w:hAnsi="Times New Roman" w:cs="Times New Roman"/>
          <w:b/>
          <w:sz w:val="24"/>
          <w:szCs w:val="24"/>
        </w:rPr>
        <w:t>u</w:t>
      </w:r>
      <w:r w:rsidRPr="00273F0E">
        <w:rPr>
          <w:rFonts w:ascii="Times New Roman" w:eastAsiaTheme="minorEastAsia" w:hAnsi="Times New Roman" w:cs="Times New Roman"/>
          <w:sz w:val="24"/>
          <w:szCs w:val="24"/>
        </w:rPr>
        <w:t xml:space="preserve">. </w:t>
      </w:r>
      <w:r w:rsidR="00273F0E" w:rsidRPr="00273F0E">
        <w:rPr>
          <w:rFonts w:ascii="Times New Roman" w:eastAsiaTheme="minorEastAsia" w:hAnsi="Times New Roman" w:cs="Times New Roman"/>
          <w:sz w:val="24"/>
          <w:szCs w:val="24"/>
        </w:rPr>
        <w:t xml:space="preserve"> Thus, there will be </w:t>
      </w:r>
      <w:r w:rsidR="00273F0E" w:rsidRPr="00273F0E">
        <w:rPr>
          <w:rFonts w:ascii="Times New Roman" w:eastAsiaTheme="minorEastAsia" w:hAnsi="Times New Roman" w:cs="Times New Roman"/>
          <w:i/>
          <w:sz w:val="24"/>
          <w:szCs w:val="24"/>
        </w:rPr>
        <w:t>n</w:t>
      </w:r>
      <w:r w:rsidR="00273F0E" w:rsidRPr="00273F0E">
        <w:rPr>
          <w:rFonts w:ascii="Times New Roman" w:eastAsiaTheme="minorEastAsia" w:hAnsi="Times New Roman" w:cs="Times New Roman"/>
          <w:sz w:val="24"/>
          <w:szCs w:val="24"/>
        </w:rPr>
        <w:t xml:space="preserve"> secret vectors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oMath>
      <w:r w:rsidR="003C5FD2">
        <w:rPr>
          <w:rFonts w:ascii="Times New Roman" w:eastAsiaTheme="minorEastAsia" w:hAnsi="Times New Roman" w:cs="Times New Roman"/>
          <w:sz w:val="24"/>
          <w:szCs w:val="24"/>
        </w:rPr>
        <w:t xml:space="preserve"> such that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r>
          <m:rPr>
            <m:nor/>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3C5FD2">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b</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r>
          <m:rPr>
            <m:nor/>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3C5FD2">
        <w:rPr>
          <w:rFonts w:ascii="Times New Roman" w:eastAsiaTheme="minorEastAsia" w:hAnsi="Times New Roman" w:cs="Times New Roman"/>
          <w:sz w:val="24"/>
          <w:szCs w:val="24"/>
        </w:rPr>
        <w:t>.</w:t>
      </w:r>
    </w:p>
    <w:p w14:paraId="157C5F55" w14:textId="77777777" w:rsidR="001E2B9B" w:rsidRPr="001E2B9B" w:rsidRDefault="001E2B9B" w:rsidP="001E2B9B">
      <w:pPr>
        <w:pStyle w:val="ListParagraph"/>
        <w:numPr>
          <w:ilvl w:val="0"/>
          <w:numId w:val="5"/>
        </w:numPr>
        <w:rPr>
          <w:rFonts w:ascii="Times New Roman" w:eastAsiaTheme="minorEastAsia" w:hAnsi="Times New Roman" w:cs="Times New Roman"/>
          <w:sz w:val="24"/>
          <w:szCs w:val="24"/>
        </w:rPr>
      </w:pPr>
      <w:r w:rsidRPr="001E2B9B">
        <w:rPr>
          <w:rFonts w:ascii="Times New Roman" w:eastAsiaTheme="minorEastAsia" w:hAnsi="Times New Roman" w:cs="Times New Roman"/>
          <w:sz w:val="24"/>
          <w:szCs w:val="24"/>
        </w:rPr>
        <w:t xml:space="preserve">Next, we </w:t>
      </w:r>
      <w:proofErr w:type="gramStart"/>
      <w:r w:rsidRPr="001E2B9B">
        <w:rPr>
          <w:rFonts w:ascii="Times New Roman" w:eastAsiaTheme="minorEastAsia" w:hAnsi="Times New Roman" w:cs="Times New Roman"/>
          <w:sz w:val="24"/>
          <w:szCs w:val="24"/>
        </w:rPr>
        <w:t>have to</w:t>
      </w:r>
      <w:proofErr w:type="gramEnd"/>
      <w:r w:rsidRPr="001E2B9B">
        <w:rPr>
          <w:rFonts w:ascii="Times New Roman" w:eastAsiaTheme="minorEastAsia" w:hAnsi="Times New Roman" w:cs="Times New Roman"/>
          <w:sz w:val="24"/>
          <w:szCs w:val="24"/>
        </w:rPr>
        <w:t xml:space="preserve"> generate the secret bits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m:t>
            </m:r>
          </m:sub>
        </m:sSub>
      </m:oMath>
      <w:r w:rsidRPr="001E2B9B">
        <w:rPr>
          <w:rFonts w:ascii="Times New Roman" w:eastAsiaTheme="minorEastAsia" w:hAnsi="Times New Roman" w:cs="Times New Roman"/>
          <w:sz w:val="24"/>
          <w:szCs w:val="24"/>
        </w:rPr>
        <w:t xml:space="preserve"> for each of the TAs. This can be done by taking the dot product of </w:t>
      </w:r>
      <w:r w:rsidRPr="001E2B9B">
        <w:rPr>
          <w:rFonts w:ascii="Times New Roman" w:eastAsiaTheme="minorEastAsia" w:hAnsi="Times New Roman" w:cs="Times New Roman"/>
          <w:b/>
          <w:sz w:val="24"/>
          <w:szCs w:val="24"/>
        </w:rPr>
        <w:t>a</w:t>
      </w:r>
      <w:r w:rsidRPr="001E2B9B">
        <w:rPr>
          <w:rFonts w:ascii="Times New Roman" w:eastAsiaTheme="minorEastAsia" w:hAnsi="Times New Roman" w:cs="Times New Roman"/>
          <w:i/>
          <w:sz w:val="24"/>
          <w:szCs w:val="24"/>
          <w:vertAlign w:val="subscript"/>
        </w:rPr>
        <w:t>i</w:t>
      </w:r>
      <w:r w:rsidRPr="001E2B9B">
        <w:rPr>
          <w:rFonts w:ascii="Times New Roman" w:eastAsiaTheme="minorEastAsia" w:hAnsi="Times New Roman" w:cs="Times New Roman"/>
          <w:sz w:val="24"/>
          <w:szCs w:val="24"/>
        </w:rPr>
        <w:t xml:space="preserve">, </w:t>
      </w:r>
      <w:r w:rsidRPr="001E2B9B">
        <w:rPr>
          <w:rFonts w:ascii="Times New Roman" w:eastAsiaTheme="minorEastAsia" w:hAnsi="Times New Roman" w:cs="Times New Roman"/>
          <w:b/>
          <w:sz w:val="24"/>
          <w:szCs w:val="24"/>
        </w:rPr>
        <w:t>b</w:t>
      </w:r>
      <w:r w:rsidRPr="001E2B9B">
        <w:rPr>
          <w:rFonts w:ascii="Times New Roman" w:eastAsiaTheme="minorEastAsia" w:hAnsi="Times New Roman" w:cs="Times New Roman"/>
          <w:i/>
          <w:sz w:val="24"/>
          <w:szCs w:val="24"/>
          <w:vertAlign w:val="subscript"/>
        </w:rPr>
        <w:t>i</w:t>
      </w:r>
      <w:r w:rsidRPr="001E2B9B">
        <w:rPr>
          <w:rFonts w:ascii="Times New Roman" w:eastAsiaTheme="minorEastAsia" w:hAnsi="Times New Roman" w:cs="Times New Roman"/>
          <w:sz w:val="24"/>
          <w:szCs w:val="24"/>
        </w:rPr>
        <w:t xml:space="preserve"> with </w:t>
      </w:r>
      <w:proofErr w:type="spellStart"/>
      <w:r w:rsidRPr="001E2B9B">
        <w:rPr>
          <w:rFonts w:ascii="Times New Roman" w:eastAsiaTheme="minorEastAsia" w:hAnsi="Times New Roman" w:cs="Times New Roman"/>
          <w:b/>
          <w:sz w:val="24"/>
          <w:szCs w:val="24"/>
        </w:rPr>
        <w:t>u</w:t>
      </w:r>
      <w:r w:rsidRPr="001E2B9B">
        <w:rPr>
          <w:rFonts w:ascii="Times New Roman" w:eastAsiaTheme="minorEastAsia" w:hAnsi="Times New Roman" w:cs="Times New Roman"/>
          <w:i/>
          <w:sz w:val="24"/>
          <w:szCs w:val="24"/>
          <w:vertAlign w:val="subscript"/>
        </w:rPr>
        <w:t>i</w:t>
      </w:r>
      <w:proofErr w:type="spellEnd"/>
      <w:r w:rsidRPr="001E2B9B">
        <w:rPr>
          <w:rFonts w:ascii="Times New Roman" w:eastAsiaTheme="minorEastAsia" w:hAnsi="Times New Roman" w:cs="Times New Roman"/>
          <w:sz w:val="24"/>
          <w:szCs w:val="24"/>
        </w:rPr>
        <w:t xml:space="preserve">. </w:t>
      </w:r>
    </w:p>
    <w:p w14:paraId="5F61EDA9" w14:textId="77777777" w:rsidR="00837970" w:rsidRDefault="002D49C8" w:rsidP="00D563B3">
      <w:pPr>
        <w:pStyle w:val="ListParagraph"/>
        <w:numPr>
          <w:ilvl w:val="0"/>
          <w:numId w:val="5"/>
        </w:numPr>
        <w:rPr>
          <w:rFonts w:ascii="Times New Roman" w:eastAsiaTheme="minorEastAsia" w:hAnsi="Times New Roman" w:cs="Times New Roman"/>
          <w:sz w:val="24"/>
          <w:szCs w:val="24"/>
        </w:rPr>
      </w:pPr>
      <w:r w:rsidRPr="00F86363">
        <w:rPr>
          <w:rFonts w:ascii="Times New Roman" w:eastAsiaTheme="minorEastAsia" w:hAnsi="Times New Roman" w:cs="Times New Roman"/>
          <w:sz w:val="24"/>
          <w:szCs w:val="24"/>
          <w:u w:val="single"/>
        </w:rPr>
        <w:t>Recovery:</w:t>
      </w:r>
      <w:r>
        <w:rPr>
          <w:rFonts w:ascii="Times New Roman" w:eastAsiaTheme="minorEastAsia" w:hAnsi="Times New Roman" w:cs="Times New Roman"/>
          <w:sz w:val="24"/>
          <w:szCs w:val="24"/>
        </w:rPr>
        <w:t xml:space="preserve"> </w:t>
      </w:r>
      <w:r w:rsidR="00D563B3">
        <w:rPr>
          <w:rFonts w:ascii="Times New Roman" w:eastAsiaTheme="minorEastAsia" w:hAnsi="Times New Roman" w:cs="Times New Roman"/>
          <w:sz w:val="24"/>
          <w:szCs w:val="24"/>
        </w:rPr>
        <w:t xml:space="preserve">Choose any 3 TAs and their corresponding secret bits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m:t>
            </m:r>
          </m:sub>
        </m:sSub>
      </m:oMath>
      <w:r w:rsidR="00273F0E">
        <w:rPr>
          <w:rFonts w:ascii="Times New Roman" w:eastAsiaTheme="minorEastAsia" w:hAnsi="Times New Roman" w:cs="Times New Roman"/>
          <w:sz w:val="24"/>
          <w:szCs w:val="24"/>
        </w:rPr>
        <w:t xml:space="preserve"> </w:t>
      </w:r>
      <w:r w:rsidR="00D563B3">
        <w:rPr>
          <w:rFonts w:ascii="Times New Roman" w:eastAsiaTheme="minorEastAsia" w:hAnsi="Times New Roman" w:cs="Times New Roman"/>
          <w:sz w:val="24"/>
          <w:szCs w:val="24"/>
        </w:rPr>
        <w:t>and recover the</w:t>
      </w:r>
      <w:r>
        <w:rPr>
          <w:rFonts w:ascii="Times New Roman" w:eastAsiaTheme="minorEastAsia" w:hAnsi="Times New Roman" w:cs="Times New Roman"/>
          <w:sz w:val="24"/>
          <w:szCs w:val="24"/>
        </w:rPr>
        <w:t xml:space="preserve"> first secret vector </w:t>
      </w:r>
      <w:r w:rsidRPr="00F04A14">
        <w:rPr>
          <w:rFonts w:ascii="Times New Roman" w:eastAsiaTheme="minorEastAsia" w:hAnsi="Times New Roman" w:cs="Times New Roman"/>
          <w:b/>
          <w:sz w:val="24"/>
          <w:szCs w:val="24"/>
        </w:rPr>
        <w:t>u</w:t>
      </w:r>
      <w:r w:rsidRPr="00F04A14">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by solving</w:t>
      </w:r>
      <w:r w:rsidR="00D563B3">
        <w:rPr>
          <w:rFonts w:ascii="Times New Roman" w:eastAsiaTheme="minorEastAsia" w:hAnsi="Times New Roman" w:cs="Times New Roman"/>
          <w:sz w:val="24"/>
          <w:szCs w:val="24"/>
        </w:rPr>
        <w:t xml:space="preserve"> </w:t>
      </w:r>
      <w:r w:rsidR="00F04A14">
        <w:rPr>
          <w:rFonts w:ascii="Times New Roman" w:eastAsiaTheme="minorEastAsia" w:hAnsi="Times New Roman" w:cs="Times New Roman"/>
          <w:sz w:val="24"/>
          <w:szCs w:val="24"/>
        </w:rPr>
        <w:t>(here we have chosen TAs 1, 2 and 3)</w:t>
      </w:r>
    </w:p>
    <w:p w14:paraId="4AE7458F" w14:textId="77777777" w:rsidR="002D49C8" w:rsidRDefault="00864CCA" w:rsidP="00CC224F">
      <w:pPr>
        <w:pStyle w:val="ListParagraph"/>
        <w:jc w:val="center"/>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e>
              </m:mr>
              <m:m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e>
                    </m:mr>
                    <m:m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e>
                          </m:mr>
                          <m:m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e>
                                </m:mr>
                                <m:mr>
                                  <m:e>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3</m:t>
                                        </m:r>
                                      </m:sub>
                                    </m:sSub>
                                  </m:e>
                                </m:mr>
                                <m:mr>
                                  <m:e>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e>
                                </m:mr>
                              </m:m>
                            </m:e>
                          </m:mr>
                        </m:m>
                      </m:e>
                    </m:mr>
                  </m:m>
                </m:e>
              </m:mr>
            </m:m>
          </m:e>
        </m:d>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e>
              </m:mr>
              <m:m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1</m:t>
                      </m:r>
                    </m:sub>
                  </m:sSub>
                  <m:ctrlPr>
                    <w:rPr>
                      <w:rFonts w:ascii="Cambria Math" w:eastAsia="Cambria Math" w:hAnsi="Cambria Math" w:cs="Cambria Math"/>
                      <w:i/>
                      <w:sz w:val="24"/>
                      <w:szCs w:val="24"/>
                    </w:rPr>
                  </m:ctrlPr>
                </m:e>
              </m:mr>
              <m:m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ctrlPr>
                    <w:rPr>
                      <w:rFonts w:ascii="Cambria Math" w:eastAsia="Cambria Math" w:hAnsi="Cambria Math" w:cs="Cambria Math"/>
                      <w:i/>
                      <w:sz w:val="24"/>
                      <w:szCs w:val="24"/>
                    </w:rPr>
                  </m:ctrlPr>
                </m:e>
              </m:mr>
              <m:m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2</m:t>
                      </m:r>
                    </m:sub>
                  </m:sSub>
                  <m:ctrlPr>
                    <w:rPr>
                      <w:rFonts w:ascii="Cambria Math" w:eastAsia="Cambria Math" w:hAnsi="Cambria Math" w:cs="Cambria Math"/>
                      <w:i/>
                      <w:sz w:val="24"/>
                      <w:szCs w:val="24"/>
                    </w:rPr>
                  </m:ctrlPr>
                </m:e>
              </m:mr>
              <m:m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ctrlPr>
                    <w:rPr>
                      <w:rFonts w:ascii="Cambria Math" w:eastAsia="Cambria Math" w:hAnsi="Cambria Math" w:cs="Cambria Math"/>
                      <w:i/>
                      <w:sz w:val="24"/>
                      <w:szCs w:val="24"/>
                    </w:rPr>
                  </m:ctrlPr>
                </m:e>
              </m:mr>
              <m:m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3</m:t>
                      </m:r>
                    </m:sub>
                  </m:sSub>
                </m:e>
              </m:mr>
            </m:m>
          </m:e>
        </m:d>
      </m:oMath>
      <w:r w:rsidR="00CC224F">
        <w:rPr>
          <w:rFonts w:ascii="Times New Roman" w:eastAsiaTheme="minorEastAsia" w:hAnsi="Times New Roman" w:cs="Times New Roman"/>
          <w:sz w:val="24"/>
          <w:szCs w:val="24"/>
        </w:rPr>
        <w:t>.</w:t>
      </w:r>
    </w:p>
    <w:p w14:paraId="25645EA2" w14:textId="630A7D2D" w:rsidR="00CC224F" w:rsidRDefault="003C5FD2" w:rsidP="00CC224F">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the obtained </w:t>
      </w:r>
      <w:r w:rsidRPr="003C5FD2">
        <w:rPr>
          <w:rFonts w:ascii="Times New Roman" w:eastAsiaTheme="minorEastAsia" w:hAnsi="Times New Roman" w:cs="Times New Roman"/>
          <w:b/>
          <w:sz w:val="24"/>
          <w:szCs w:val="24"/>
        </w:rPr>
        <w:t>u</w:t>
      </w:r>
      <w:r w:rsidRPr="003C5FD2">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find the secret bits </w:t>
      </w:r>
      <w:r w:rsidRPr="003C5FD2">
        <w:rPr>
          <w:rFonts w:ascii="Times New Roman" w:eastAsiaTheme="minorEastAsia" w:hAnsi="Times New Roman" w:cs="Times New Roman"/>
          <w:i/>
          <w:sz w:val="24"/>
          <w:szCs w:val="24"/>
        </w:rPr>
        <w:t>s</w:t>
      </w:r>
      <w:r w:rsidRPr="003C5FD2">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and </w:t>
      </w:r>
      <w:r w:rsidRPr="003C5FD2">
        <w:rPr>
          <w:rFonts w:ascii="Times New Roman" w:eastAsiaTheme="minorEastAsia" w:hAnsi="Times New Roman" w:cs="Times New Roman"/>
          <w:i/>
          <w:sz w:val="24"/>
          <w:szCs w:val="24"/>
        </w:rPr>
        <w:t>t</w:t>
      </w:r>
      <w:r w:rsidRPr="003C5FD2">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Continue this process until all the </w:t>
      </w:r>
      <w:proofErr w:type="spellStart"/>
      <w:r w:rsidRPr="0076629A">
        <w:rPr>
          <w:rFonts w:ascii="Times New Roman" w:eastAsiaTheme="minorEastAsia" w:hAnsi="Times New Roman" w:cs="Times New Roman"/>
          <w:b/>
          <w:sz w:val="24"/>
          <w:szCs w:val="24"/>
        </w:rPr>
        <w:t>u</w:t>
      </w:r>
      <w:r w:rsidRPr="0076629A">
        <w:rPr>
          <w:rFonts w:ascii="Times New Roman" w:eastAsiaTheme="minorEastAsia" w:hAnsi="Times New Roman" w:cs="Times New Roman"/>
          <w:i/>
          <w:sz w:val="24"/>
          <w:szCs w:val="24"/>
          <w:vertAlign w:val="subscript"/>
        </w:rPr>
        <w:t>i</w:t>
      </w:r>
      <w:r>
        <w:rPr>
          <w:rFonts w:ascii="Times New Roman" w:eastAsiaTheme="minorEastAsia" w:hAnsi="Times New Roman" w:cs="Times New Roman"/>
          <w:sz w:val="24"/>
          <w:szCs w:val="24"/>
        </w:rPr>
        <w:t>’s</w:t>
      </w:r>
      <w:proofErr w:type="spellEnd"/>
      <w:r>
        <w:rPr>
          <w:rFonts w:ascii="Times New Roman" w:eastAsiaTheme="minorEastAsia" w:hAnsi="Times New Roman" w:cs="Times New Roman"/>
          <w:sz w:val="24"/>
          <w:szCs w:val="24"/>
        </w:rPr>
        <w:t xml:space="preserve"> are obtained </w:t>
      </w:r>
      <w:r w:rsidR="0076629A">
        <w:rPr>
          <w:rFonts w:ascii="Times New Roman" w:eastAsiaTheme="minorEastAsia" w:hAnsi="Times New Roman" w:cs="Times New Roman"/>
          <w:sz w:val="24"/>
          <w:szCs w:val="24"/>
        </w:rPr>
        <w:t xml:space="preserve">and </w:t>
      </w:r>
      <w:r>
        <w:rPr>
          <w:rFonts w:ascii="Times New Roman" w:eastAsiaTheme="minorEastAsia" w:hAnsi="Times New Roman" w:cs="Times New Roman"/>
          <w:sz w:val="24"/>
          <w:szCs w:val="24"/>
        </w:rPr>
        <w:t xml:space="preserve">from which the secret bits </w:t>
      </w:r>
      <w:proofErr w:type="spellStart"/>
      <w:r w:rsidRPr="0076629A">
        <w:rPr>
          <w:rFonts w:ascii="Times New Roman" w:eastAsiaTheme="minorEastAsia" w:hAnsi="Times New Roman" w:cs="Times New Roman"/>
          <w:i/>
          <w:sz w:val="24"/>
          <w:szCs w:val="24"/>
        </w:rPr>
        <w:t>s</w:t>
      </w:r>
      <w:r w:rsidRPr="0076629A">
        <w:rPr>
          <w:rFonts w:ascii="Times New Roman" w:eastAsiaTheme="minorEastAsia" w:hAnsi="Times New Roman" w:cs="Times New Roman"/>
          <w:sz w:val="24"/>
          <w:szCs w:val="24"/>
          <w:vertAlign w:val="subscript"/>
        </w:rPr>
        <w:t>i</w:t>
      </w:r>
      <w:proofErr w:type="spellEnd"/>
      <w:r>
        <w:rPr>
          <w:rFonts w:ascii="Times New Roman" w:eastAsiaTheme="minorEastAsia" w:hAnsi="Times New Roman" w:cs="Times New Roman"/>
          <w:sz w:val="24"/>
          <w:szCs w:val="24"/>
        </w:rPr>
        <w:t xml:space="preserve"> and </w:t>
      </w:r>
      <w:proofErr w:type="spellStart"/>
      <w:r w:rsidRPr="0076629A">
        <w:rPr>
          <w:rFonts w:ascii="Times New Roman" w:eastAsiaTheme="minorEastAsia" w:hAnsi="Times New Roman" w:cs="Times New Roman"/>
          <w:i/>
          <w:sz w:val="24"/>
          <w:szCs w:val="24"/>
        </w:rPr>
        <w:t>t</w:t>
      </w:r>
      <w:r w:rsidRPr="0076629A">
        <w:rPr>
          <w:rFonts w:ascii="Times New Roman" w:eastAsiaTheme="minorEastAsia" w:hAnsi="Times New Roman" w:cs="Times New Roman"/>
          <w:sz w:val="24"/>
          <w:szCs w:val="24"/>
          <w:vertAlign w:val="subscript"/>
        </w:rPr>
        <w:t>i</w:t>
      </w:r>
      <w:proofErr w:type="spellEnd"/>
      <w:r>
        <w:rPr>
          <w:rFonts w:ascii="Times New Roman" w:eastAsiaTheme="minorEastAsia" w:hAnsi="Times New Roman" w:cs="Times New Roman"/>
          <w:sz w:val="24"/>
          <w:szCs w:val="24"/>
        </w:rPr>
        <w:t xml:space="preserve"> are recovered</w:t>
      </w:r>
      <w:r w:rsidR="0076629A">
        <w:rPr>
          <w:rFonts w:ascii="Times New Roman" w:eastAsiaTheme="minorEastAsia" w:hAnsi="Times New Roman" w:cs="Times New Roman"/>
          <w:sz w:val="24"/>
          <w:szCs w:val="24"/>
        </w:rPr>
        <w:t xml:space="preserve">. Convert the bits to a string using </w:t>
      </w:r>
      <w:r w:rsidR="000209AE">
        <w:rPr>
          <w:rFonts w:ascii="Times New Roman" w:eastAsiaTheme="minorEastAsia" w:hAnsi="Times New Roman" w:cs="Times New Roman"/>
          <w:sz w:val="24"/>
          <w:szCs w:val="24"/>
        </w:rPr>
        <w:t>function bits2str(</w:t>
      </w:r>
      <w:proofErr w:type="spellStart"/>
      <w:r w:rsidR="000209AE">
        <w:rPr>
          <w:rFonts w:ascii="Times New Roman" w:eastAsiaTheme="minorEastAsia" w:hAnsi="Times New Roman" w:cs="Times New Roman"/>
          <w:sz w:val="24"/>
          <w:szCs w:val="24"/>
        </w:rPr>
        <w:t>bitsArray</w:t>
      </w:r>
      <w:proofErr w:type="spellEnd"/>
      <w:r w:rsidR="000209AE">
        <w:rPr>
          <w:rFonts w:ascii="Times New Roman" w:eastAsiaTheme="minorEastAsia" w:hAnsi="Times New Roman" w:cs="Times New Roman"/>
          <w:sz w:val="24"/>
          <w:szCs w:val="24"/>
        </w:rPr>
        <w:t>)</w:t>
      </w:r>
      <w:r w:rsidR="0076629A">
        <w:rPr>
          <w:rFonts w:ascii="Times New Roman" w:eastAsiaTheme="minorEastAsia" w:hAnsi="Times New Roman" w:cs="Times New Roman"/>
          <w:sz w:val="24"/>
          <w:szCs w:val="24"/>
        </w:rPr>
        <w:t xml:space="preserve"> to check that the password “Potter” is recovered.</w:t>
      </w:r>
    </w:p>
    <w:p w14:paraId="5C4BAA9C" w14:textId="77777777" w:rsidR="000209AE" w:rsidRDefault="000209AE">
      <w:pPr>
        <w:rPr>
          <w:ins w:id="7" w:author="#QIU YIHUI#" w:date="2021-07-30T19:14:00Z"/>
          <w:rFonts w:ascii="Times New Roman" w:eastAsiaTheme="minorEastAsia" w:hAnsi="Times New Roman" w:cs="Times New Roman"/>
          <w:b/>
          <w:bCs/>
          <w:sz w:val="24"/>
          <w:szCs w:val="24"/>
        </w:rPr>
      </w:pPr>
      <w:ins w:id="8" w:author="#QIU YIHUI#" w:date="2021-07-30T19:14:00Z">
        <w:r>
          <w:rPr>
            <w:rFonts w:ascii="Times New Roman" w:eastAsiaTheme="minorEastAsia" w:hAnsi="Times New Roman" w:cs="Times New Roman"/>
            <w:b/>
            <w:bCs/>
            <w:sz w:val="24"/>
            <w:szCs w:val="24"/>
          </w:rPr>
          <w:br w:type="page"/>
        </w:r>
      </w:ins>
    </w:p>
    <w:p w14:paraId="3A04F742" w14:textId="6CCD2330" w:rsidR="00A418AC" w:rsidRDefault="00A418AC" w:rsidP="00A418AC">
      <w:pPr>
        <w:rPr>
          <w:rFonts w:ascii="Times New Roman" w:hAnsi="Times New Roman" w:cs="Times New Roman"/>
          <w:sz w:val="24"/>
          <w:szCs w:val="24"/>
        </w:rPr>
      </w:pPr>
    </w:p>
    <w:p w14:paraId="5C513079" w14:textId="77777777" w:rsidR="000209AE" w:rsidRPr="0015361A" w:rsidRDefault="000209AE" w:rsidP="000209AE">
      <w:pPr>
        <w:rPr>
          <w:rFonts w:ascii="Times New Roman" w:eastAsiaTheme="minorEastAsia" w:hAnsi="Times New Roman" w:cs="Times New Roman"/>
          <w:b/>
          <w:bCs/>
          <w:sz w:val="24"/>
          <w:szCs w:val="24"/>
        </w:rPr>
      </w:pPr>
      <w:r w:rsidRPr="0015361A">
        <w:rPr>
          <w:rFonts w:ascii="Times New Roman" w:eastAsiaTheme="minorEastAsia" w:hAnsi="Times New Roman" w:cs="Times New Roman"/>
          <w:b/>
          <w:bCs/>
          <w:sz w:val="24"/>
          <w:szCs w:val="24"/>
        </w:rPr>
        <w:t>Sample code</w:t>
      </w:r>
    </w:p>
    <w:p w14:paraId="26711C23" w14:textId="51B8B8DF" w:rsidR="000209AE" w:rsidRDefault="000209AE" w:rsidP="00A418A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369922B2" wp14:editId="32724FF8">
                <wp:extent cx="6604000" cy="7589520"/>
                <wp:effectExtent l="0" t="0" r="12700" b="17780"/>
                <wp:docPr id="27" name="Text Box 27"/>
                <wp:cNvGraphicFramePr/>
                <a:graphic xmlns:a="http://schemas.openxmlformats.org/drawingml/2006/main">
                  <a:graphicData uri="http://schemas.microsoft.com/office/word/2010/wordprocessingShape">
                    <wps:wsp>
                      <wps:cNvSpPr txBox="1"/>
                      <wps:spPr>
                        <a:xfrm>
                          <a:off x="0" y="0"/>
                          <a:ext cx="6604000" cy="7589520"/>
                        </a:xfrm>
                        <a:prstGeom prst="rect">
                          <a:avLst/>
                        </a:prstGeom>
                        <a:solidFill>
                          <a:schemeClr val="lt1"/>
                        </a:solidFill>
                        <a:ln w="6350">
                          <a:solidFill>
                            <a:prstClr val="black"/>
                          </a:solidFill>
                        </a:ln>
                      </wps:spPr>
                      <wps:txbx>
                        <w:txbxContent>
                          <w:p w14:paraId="2D061B8C"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b/>
                                <w:bCs/>
                                <w:color w:val="008000"/>
                                <w:sz w:val="18"/>
                                <w:szCs w:val="18"/>
                                <w:lang w:val="en-SG" w:eastAsia="zh-CN"/>
                              </w:rPr>
                              <w:t>import</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b/>
                                <w:bCs/>
                                <w:color w:val="0000FF"/>
                                <w:sz w:val="18"/>
                                <w:szCs w:val="18"/>
                                <w:lang w:val="en-SG" w:eastAsia="zh-CN"/>
                              </w:rPr>
                              <w:t>numpy</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as</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00FF"/>
                                <w:sz w:val="18"/>
                                <w:szCs w:val="18"/>
                                <w:lang w:val="en-SG" w:eastAsia="zh-CN"/>
                              </w:rPr>
                              <w:t>np</w:t>
                            </w:r>
                          </w:p>
                          <w:p w14:paraId="5E5B9649"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b/>
                                <w:bCs/>
                                <w:color w:val="008000"/>
                                <w:sz w:val="18"/>
                                <w:szCs w:val="18"/>
                                <w:lang w:val="en-SG" w:eastAsia="zh-CN"/>
                              </w:rPr>
                              <w:t>import</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00FF"/>
                                <w:sz w:val="18"/>
                                <w:szCs w:val="18"/>
                                <w:lang w:val="en-SG" w:eastAsia="zh-CN"/>
                              </w:rPr>
                              <w:t>random</w:t>
                            </w:r>
                            <w:r w:rsidRPr="00EF6F4E">
                              <w:rPr>
                                <w:rFonts w:ascii="Courier New" w:eastAsia="Times New Roman" w:hAnsi="Courier New" w:cs="Courier New"/>
                                <w:color w:val="333333"/>
                                <w:sz w:val="18"/>
                                <w:szCs w:val="18"/>
                                <w:lang w:val="en-SG" w:eastAsia="zh-CN"/>
                              </w:rPr>
                              <w:t xml:space="preserve"> </w:t>
                            </w:r>
                          </w:p>
                          <w:p w14:paraId="7AA152D8"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p>
                          <w:p w14:paraId="19F430FE"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i/>
                                <w:iCs/>
                                <w:color w:val="BA2121"/>
                                <w:sz w:val="18"/>
                                <w:szCs w:val="18"/>
                                <w:lang w:val="en-SG" w:eastAsia="zh-CN"/>
                              </w:rPr>
                              <w:t>'''Function to create the random binary string'''</w:t>
                            </w:r>
                          </w:p>
                          <w:p w14:paraId="480831F3"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b/>
                                <w:bCs/>
                                <w:color w:val="008000"/>
                                <w:sz w:val="18"/>
                                <w:szCs w:val="18"/>
                                <w:lang w:val="en-SG" w:eastAsia="zh-CN"/>
                              </w:rPr>
                              <w:t>def</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0000FF"/>
                                <w:sz w:val="18"/>
                                <w:szCs w:val="18"/>
                                <w:lang w:val="en-SG" w:eastAsia="zh-CN"/>
                              </w:rPr>
                              <w:t>rand_key</w:t>
                            </w:r>
                            <w:proofErr w:type="spellEnd"/>
                            <w:r w:rsidRPr="00EF6F4E">
                              <w:rPr>
                                <w:rFonts w:ascii="Courier New" w:eastAsia="Times New Roman" w:hAnsi="Courier New" w:cs="Courier New"/>
                                <w:color w:val="333333"/>
                                <w:sz w:val="18"/>
                                <w:szCs w:val="18"/>
                                <w:lang w:val="en-SG" w:eastAsia="zh-CN"/>
                              </w:rPr>
                              <w:t xml:space="preserve">(p): </w:t>
                            </w:r>
                          </w:p>
                          <w:p w14:paraId="7D712186"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key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 </w:t>
                            </w:r>
                            <w:r w:rsidRPr="00EF6F4E">
                              <w:rPr>
                                <w:rFonts w:ascii="Courier New" w:eastAsia="Times New Roman" w:hAnsi="Courier New" w:cs="Courier New"/>
                                <w:i/>
                                <w:iCs/>
                                <w:color w:val="408080"/>
                                <w:sz w:val="18"/>
                                <w:szCs w:val="18"/>
                                <w:lang w:val="en-SG" w:eastAsia="zh-CN"/>
                              </w:rPr>
                              <w:t xml:space="preserve"># Variable to store in an array </w:t>
                            </w:r>
                          </w:p>
                          <w:p w14:paraId="7820013F"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for</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i</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AA22FF"/>
                                <w:sz w:val="18"/>
                                <w:szCs w:val="18"/>
                                <w:lang w:val="en-SG" w:eastAsia="zh-CN"/>
                              </w:rPr>
                              <w:t>in</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008000"/>
                                <w:sz w:val="18"/>
                                <w:szCs w:val="18"/>
                                <w:lang w:val="en-SG" w:eastAsia="zh-CN"/>
                              </w:rPr>
                              <w:t>range</w:t>
                            </w:r>
                            <w:r w:rsidRPr="00EF6F4E">
                              <w:rPr>
                                <w:rFonts w:ascii="Courier New" w:eastAsia="Times New Roman" w:hAnsi="Courier New" w:cs="Courier New"/>
                                <w:color w:val="333333"/>
                                <w:sz w:val="18"/>
                                <w:szCs w:val="18"/>
                                <w:lang w:val="en-SG" w:eastAsia="zh-CN"/>
                              </w:rPr>
                              <w:t xml:space="preserve">(p):  </w:t>
                            </w:r>
                            <w:r w:rsidRPr="00EF6F4E">
                              <w:rPr>
                                <w:rFonts w:ascii="Courier New" w:eastAsia="Times New Roman" w:hAnsi="Courier New" w:cs="Courier New"/>
                                <w:i/>
                                <w:iCs/>
                                <w:color w:val="408080"/>
                                <w:sz w:val="18"/>
                                <w:szCs w:val="18"/>
                                <w:lang w:val="en-SG" w:eastAsia="zh-CN"/>
                              </w:rPr>
                              <w:t># Loop to find the string of desired length</w:t>
                            </w:r>
                          </w:p>
                          <w:p w14:paraId="7EDCB98E"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key</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append</w:t>
                            </w:r>
                            <w:proofErr w:type="spellEnd"/>
                            <w:r w:rsidRPr="00EF6F4E">
                              <w:rPr>
                                <w:rFonts w:ascii="Courier New" w:eastAsia="Times New Roman" w:hAnsi="Courier New" w:cs="Courier New"/>
                                <w:color w:val="333333"/>
                                <w:sz w:val="18"/>
                                <w:szCs w:val="18"/>
                                <w:lang w:val="en-SG" w:eastAsia="zh-CN"/>
                              </w:rPr>
                              <w:t>(</w:t>
                            </w:r>
                            <w:proofErr w:type="spellStart"/>
                            <w:r w:rsidRPr="00EF6F4E">
                              <w:rPr>
                                <w:rFonts w:ascii="Courier New" w:eastAsia="Times New Roman" w:hAnsi="Courier New" w:cs="Courier New"/>
                                <w:color w:val="333333"/>
                                <w:sz w:val="18"/>
                                <w:szCs w:val="18"/>
                                <w:lang w:val="en-SG" w:eastAsia="zh-CN"/>
                              </w:rPr>
                              <w:t>random</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randint</w:t>
                            </w:r>
                            <w:proofErr w:type="spellEnd"/>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0</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666666"/>
                                <w:sz w:val="18"/>
                                <w:szCs w:val="18"/>
                                <w:lang w:val="en-SG" w:eastAsia="zh-CN"/>
                              </w:rPr>
                              <w:t>1</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i/>
                                <w:iCs/>
                                <w:color w:val="408080"/>
                                <w:sz w:val="18"/>
                                <w:szCs w:val="18"/>
                                <w:lang w:val="en-SG" w:eastAsia="zh-CN"/>
                              </w:rPr>
                              <w:t xml:space="preserve"># </w:t>
                            </w:r>
                            <w:proofErr w:type="spellStart"/>
                            <w:r w:rsidRPr="00EF6F4E">
                              <w:rPr>
                                <w:rFonts w:ascii="Courier New" w:eastAsia="Times New Roman" w:hAnsi="Courier New" w:cs="Courier New"/>
                                <w:i/>
                                <w:iCs/>
                                <w:color w:val="408080"/>
                                <w:sz w:val="18"/>
                                <w:szCs w:val="18"/>
                                <w:lang w:val="en-SG" w:eastAsia="zh-CN"/>
                              </w:rPr>
                              <w:t>randint</w:t>
                            </w:r>
                            <w:proofErr w:type="spellEnd"/>
                            <w:r w:rsidRPr="00EF6F4E">
                              <w:rPr>
                                <w:rFonts w:ascii="Courier New" w:eastAsia="Times New Roman" w:hAnsi="Courier New" w:cs="Courier New"/>
                                <w:i/>
                                <w:iCs/>
                                <w:color w:val="408080"/>
                                <w:sz w:val="18"/>
                                <w:szCs w:val="18"/>
                                <w:lang w:val="en-SG" w:eastAsia="zh-CN"/>
                              </w:rPr>
                              <w:t xml:space="preserve"> function to generate 0, 1 randomly</w:t>
                            </w:r>
                          </w:p>
                          <w:p w14:paraId="74C77D89"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return</w:t>
                            </w:r>
                            <w:r w:rsidRPr="00EF6F4E">
                              <w:rPr>
                                <w:rFonts w:ascii="Courier New" w:eastAsia="Times New Roman" w:hAnsi="Courier New" w:cs="Courier New"/>
                                <w:color w:val="333333"/>
                                <w:sz w:val="18"/>
                                <w:szCs w:val="18"/>
                                <w:lang w:val="en-SG" w:eastAsia="zh-CN"/>
                              </w:rPr>
                              <w:t xml:space="preserve">(key)  </w:t>
                            </w:r>
                          </w:p>
                          <w:p w14:paraId="2427E1D7"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p>
                          <w:p w14:paraId="290FAC54"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i/>
                                <w:iCs/>
                                <w:color w:val="BA2121"/>
                                <w:sz w:val="18"/>
                                <w:szCs w:val="18"/>
                                <w:lang w:val="en-SG" w:eastAsia="zh-CN"/>
                              </w:rPr>
                              <w:t xml:space="preserve">'''Function to generate random vector u based on a0,b0 and </w:t>
                            </w:r>
                            <w:proofErr w:type="spellStart"/>
                            <w:r w:rsidRPr="00EF6F4E">
                              <w:rPr>
                                <w:rFonts w:ascii="Courier New" w:eastAsia="Times New Roman" w:hAnsi="Courier New" w:cs="Courier New"/>
                                <w:i/>
                                <w:iCs/>
                                <w:color w:val="BA2121"/>
                                <w:sz w:val="18"/>
                                <w:szCs w:val="18"/>
                                <w:lang w:val="en-SG" w:eastAsia="zh-CN"/>
                              </w:rPr>
                              <w:t>s,t</w:t>
                            </w:r>
                            <w:proofErr w:type="spellEnd"/>
                            <w:r w:rsidRPr="00EF6F4E">
                              <w:rPr>
                                <w:rFonts w:ascii="Courier New" w:eastAsia="Times New Roman" w:hAnsi="Courier New" w:cs="Courier New"/>
                                <w:i/>
                                <w:iCs/>
                                <w:color w:val="BA2121"/>
                                <w:sz w:val="18"/>
                                <w:szCs w:val="18"/>
                                <w:lang w:val="en-SG" w:eastAsia="zh-CN"/>
                              </w:rPr>
                              <w:t>'''</w:t>
                            </w:r>
                          </w:p>
                          <w:p w14:paraId="5952E755"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b/>
                                <w:bCs/>
                                <w:color w:val="008000"/>
                                <w:sz w:val="18"/>
                                <w:szCs w:val="18"/>
                                <w:lang w:val="en-SG" w:eastAsia="zh-CN"/>
                              </w:rPr>
                              <w:t>def</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0000FF"/>
                                <w:sz w:val="18"/>
                                <w:szCs w:val="18"/>
                                <w:lang w:val="en-SG" w:eastAsia="zh-CN"/>
                              </w:rPr>
                              <w:t>random_vector</w:t>
                            </w:r>
                            <w:proofErr w:type="spellEnd"/>
                            <w:r w:rsidRPr="00EF6F4E">
                              <w:rPr>
                                <w:rFonts w:ascii="Courier New" w:eastAsia="Times New Roman" w:hAnsi="Courier New" w:cs="Courier New"/>
                                <w:color w:val="333333"/>
                                <w:sz w:val="18"/>
                                <w:szCs w:val="18"/>
                                <w:lang w:val="en-SG" w:eastAsia="zh-CN"/>
                              </w:rPr>
                              <w:t>(a0, b0, s, t):</w:t>
                            </w:r>
                          </w:p>
                          <w:p w14:paraId="5C819965"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for</w:t>
                            </w:r>
                            <w:r w:rsidRPr="00EF6F4E">
                              <w:rPr>
                                <w:rFonts w:ascii="Courier New" w:eastAsia="Times New Roman" w:hAnsi="Courier New" w:cs="Courier New"/>
                                <w:color w:val="333333"/>
                                <w:sz w:val="18"/>
                                <w:szCs w:val="18"/>
                                <w:lang w:val="en-SG" w:eastAsia="zh-CN"/>
                              </w:rPr>
                              <w:t xml:space="preserve"> n </w:t>
                            </w:r>
                            <w:r w:rsidRPr="00EF6F4E">
                              <w:rPr>
                                <w:rFonts w:ascii="Courier New" w:eastAsia="Times New Roman" w:hAnsi="Courier New" w:cs="Courier New"/>
                                <w:b/>
                                <w:bCs/>
                                <w:color w:val="AA22FF"/>
                                <w:sz w:val="18"/>
                                <w:szCs w:val="18"/>
                                <w:lang w:val="en-SG" w:eastAsia="zh-CN"/>
                              </w:rPr>
                              <w:t>in</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008000"/>
                                <w:sz w:val="18"/>
                                <w:szCs w:val="18"/>
                                <w:lang w:val="en-SG" w:eastAsia="zh-CN"/>
                              </w:rPr>
                              <w:t>range</w:t>
                            </w:r>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200</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i/>
                                <w:iCs/>
                                <w:color w:val="408080"/>
                                <w:sz w:val="18"/>
                                <w:szCs w:val="18"/>
                                <w:lang w:val="en-SG" w:eastAsia="zh-CN"/>
                              </w:rPr>
                              <w:t># Quit after trying 200 times</w:t>
                            </w:r>
                          </w:p>
                          <w:p w14:paraId="72E698A5"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u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rand_key</w:t>
                            </w:r>
                            <w:proofErr w:type="spellEnd"/>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6</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i/>
                                <w:iCs/>
                                <w:color w:val="408080"/>
                                <w:sz w:val="18"/>
                                <w:szCs w:val="18"/>
                                <w:lang w:val="en-SG" w:eastAsia="zh-CN"/>
                              </w:rPr>
                              <w:t xml:space="preserve">#generate a 6 dimension random vector </w:t>
                            </w:r>
                          </w:p>
                          <w:p w14:paraId="137AF3CC"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if</w:t>
                            </w:r>
                            <w:r w:rsidRPr="00EF6F4E">
                              <w:rPr>
                                <w:rFonts w:ascii="Courier New" w:eastAsia="Times New Roman" w:hAnsi="Courier New" w:cs="Courier New"/>
                                <w:color w:val="333333"/>
                                <w:sz w:val="18"/>
                                <w:szCs w:val="18"/>
                                <w:lang w:val="en-SG" w:eastAsia="zh-CN"/>
                              </w:rPr>
                              <w:t xml:space="preserve"> np</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dot(a0,u)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s </w:t>
                            </w:r>
                            <w:r w:rsidRPr="00EF6F4E">
                              <w:rPr>
                                <w:rFonts w:ascii="Courier New" w:eastAsia="Times New Roman" w:hAnsi="Courier New" w:cs="Courier New"/>
                                <w:b/>
                                <w:bCs/>
                                <w:color w:val="AA22FF"/>
                                <w:sz w:val="18"/>
                                <w:szCs w:val="18"/>
                                <w:lang w:val="en-SG" w:eastAsia="zh-CN"/>
                              </w:rPr>
                              <w:t>and</w:t>
                            </w:r>
                            <w:r w:rsidRPr="00EF6F4E">
                              <w:rPr>
                                <w:rFonts w:ascii="Courier New" w:eastAsia="Times New Roman" w:hAnsi="Courier New" w:cs="Courier New"/>
                                <w:color w:val="333333"/>
                                <w:sz w:val="18"/>
                                <w:szCs w:val="18"/>
                                <w:lang w:val="en-SG" w:eastAsia="zh-CN"/>
                              </w:rPr>
                              <w:t xml:space="preserve"> np</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dot(b0,u)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t:</w:t>
                            </w:r>
                          </w:p>
                          <w:p w14:paraId="6EE78457"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return</w:t>
                            </w:r>
                            <w:r w:rsidRPr="00EF6F4E">
                              <w:rPr>
                                <w:rFonts w:ascii="Courier New" w:eastAsia="Times New Roman" w:hAnsi="Courier New" w:cs="Courier New"/>
                                <w:color w:val="333333"/>
                                <w:sz w:val="18"/>
                                <w:szCs w:val="18"/>
                                <w:lang w:val="en-SG" w:eastAsia="zh-CN"/>
                              </w:rPr>
                              <w:t xml:space="preserve"> u</w:t>
                            </w:r>
                          </w:p>
                          <w:p w14:paraId="42CCF664"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p>
                          <w:p w14:paraId="4C152CAD"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i/>
                                <w:iCs/>
                                <w:color w:val="BA2121"/>
                                <w:sz w:val="18"/>
                                <w:szCs w:val="18"/>
                                <w:lang w:val="en-SG" w:eastAsia="zh-CN"/>
                              </w:rPr>
                              <w:t>'''Function to check if the generated vectors fulfil the requirements'''</w:t>
                            </w:r>
                          </w:p>
                          <w:p w14:paraId="635FB439"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i/>
                                <w:iCs/>
                                <w:color w:val="408080"/>
                                <w:sz w:val="18"/>
                                <w:szCs w:val="18"/>
                                <w:lang w:val="en-SG" w:eastAsia="zh-CN"/>
                              </w:rPr>
                              <w:t xml:space="preserve">#a and </w:t>
                            </w:r>
                            <w:proofErr w:type="spellStart"/>
                            <w:r w:rsidRPr="00EF6F4E">
                              <w:rPr>
                                <w:rFonts w:ascii="Courier New" w:eastAsia="Times New Roman" w:hAnsi="Courier New" w:cs="Courier New"/>
                                <w:i/>
                                <w:iCs/>
                                <w:color w:val="408080"/>
                                <w:sz w:val="18"/>
                                <w:szCs w:val="18"/>
                                <w:lang w:val="en-SG" w:eastAsia="zh-CN"/>
                              </w:rPr>
                              <w:t>b each</w:t>
                            </w:r>
                            <w:proofErr w:type="spellEnd"/>
                            <w:r w:rsidRPr="00EF6F4E">
                              <w:rPr>
                                <w:rFonts w:ascii="Courier New" w:eastAsia="Times New Roman" w:hAnsi="Courier New" w:cs="Courier New"/>
                                <w:i/>
                                <w:iCs/>
                                <w:color w:val="408080"/>
                                <w:sz w:val="18"/>
                                <w:szCs w:val="18"/>
                                <w:lang w:val="en-SG" w:eastAsia="zh-CN"/>
                              </w:rPr>
                              <w:t xml:space="preserve"> contains 5 vectors.</w:t>
                            </w:r>
                          </w:p>
                          <w:p w14:paraId="6991E491"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b/>
                                <w:bCs/>
                                <w:color w:val="008000"/>
                                <w:sz w:val="18"/>
                                <w:szCs w:val="18"/>
                                <w:lang w:val="en-SG" w:eastAsia="zh-CN"/>
                              </w:rPr>
                              <w:t>def</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0000FF"/>
                                <w:sz w:val="18"/>
                                <w:szCs w:val="18"/>
                                <w:lang w:val="en-SG" w:eastAsia="zh-CN"/>
                              </w:rPr>
                              <w:t>check_dependency</w:t>
                            </w:r>
                            <w:proofErr w:type="spellEnd"/>
                            <w:r w:rsidRPr="00EF6F4E">
                              <w:rPr>
                                <w:rFonts w:ascii="Courier New" w:eastAsia="Times New Roman" w:hAnsi="Courier New" w:cs="Courier New"/>
                                <w:color w:val="333333"/>
                                <w:sz w:val="18"/>
                                <w:szCs w:val="18"/>
                                <w:lang w:val="en-SG" w:eastAsia="zh-CN"/>
                              </w:rPr>
                              <w:t>(</w:t>
                            </w:r>
                            <w:proofErr w:type="spellStart"/>
                            <w:r w:rsidRPr="00EF6F4E">
                              <w:rPr>
                                <w:rFonts w:ascii="Courier New" w:eastAsia="Times New Roman" w:hAnsi="Courier New" w:cs="Courier New"/>
                                <w:color w:val="333333"/>
                                <w:sz w:val="18"/>
                                <w:szCs w:val="18"/>
                                <w:lang w:val="en-SG" w:eastAsia="zh-CN"/>
                              </w:rPr>
                              <w:t>a,b</w:t>
                            </w:r>
                            <w:proofErr w:type="spellEnd"/>
                            <w:r w:rsidRPr="00EF6F4E">
                              <w:rPr>
                                <w:rFonts w:ascii="Courier New" w:eastAsia="Times New Roman" w:hAnsi="Courier New" w:cs="Courier New"/>
                                <w:color w:val="333333"/>
                                <w:sz w:val="18"/>
                                <w:szCs w:val="18"/>
                                <w:lang w:val="en-SG" w:eastAsia="zh-CN"/>
                              </w:rPr>
                              <w:t xml:space="preserve">): </w:t>
                            </w:r>
                          </w:p>
                          <w:p w14:paraId="1CFA842A"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i/>
                                <w:iCs/>
                                <w:color w:val="408080"/>
                                <w:sz w:val="18"/>
                                <w:szCs w:val="18"/>
                                <w:lang w:val="en-SG" w:eastAsia="zh-CN"/>
                              </w:rPr>
                              <w:t># check if any 3 pairs of vectors from (a1,b1),(a2,b2),(a3,b3),(a4,b4) are linearly independent</w:t>
                            </w:r>
                          </w:p>
                          <w:p w14:paraId="51AD11E7"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for</w:t>
                            </w:r>
                            <w:r w:rsidRPr="00EF6F4E">
                              <w:rPr>
                                <w:rFonts w:ascii="Courier New" w:eastAsia="Times New Roman" w:hAnsi="Courier New" w:cs="Courier New"/>
                                <w:color w:val="333333"/>
                                <w:sz w:val="18"/>
                                <w:szCs w:val="18"/>
                                <w:lang w:val="en-SG" w:eastAsia="zh-CN"/>
                              </w:rPr>
                              <w:t xml:space="preserve"> v1 </w:t>
                            </w:r>
                            <w:r w:rsidRPr="00EF6F4E">
                              <w:rPr>
                                <w:rFonts w:ascii="Courier New" w:eastAsia="Times New Roman" w:hAnsi="Courier New" w:cs="Courier New"/>
                                <w:b/>
                                <w:bCs/>
                                <w:color w:val="AA22FF"/>
                                <w:sz w:val="18"/>
                                <w:szCs w:val="18"/>
                                <w:lang w:val="en-SG" w:eastAsia="zh-CN"/>
                              </w:rPr>
                              <w:t>in</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008000"/>
                                <w:sz w:val="18"/>
                                <w:szCs w:val="18"/>
                                <w:lang w:val="en-SG" w:eastAsia="zh-CN"/>
                              </w:rPr>
                              <w:t>range</w:t>
                            </w:r>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1</w:t>
                            </w:r>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3</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i/>
                                <w:iCs/>
                                <w:color w:val="408080"/>
                                <w:sz w:val="18"/>
                                <w:szCs w:val="18"/>
                                <w:lang w:val="en-SG" w:eastAsia="zh-CN"/>
                              </w:rPr>
                              <w:t>#1st vector from 1 to 2</w:t>
                            </w:r>
                          </w:p>
                          <w:p w14:paraId="7794B22B"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for</w:t>
                            </w:r>
                            <w:r w:rsidRPr="00EF6F4E">
                              <w:rPr>
                                <w:rFonts w:ascii="Courier New" w:eastAsia="Times New Roman" w:hAnsi="Courier New" w:cs="Courier New"/>
                                <w:color w:val="333333"/>
                                <w:sz w:val="18"/>
                                <w:szCs w:val="18"/>
                                <w:lang w:val="en-SG" w:eastAsia="zh-CN"/>
                              </w:rPr>
                              <w:t xml:space="preserve"> v2 </w:t>
                            </w:r>
                            <w:r w:rsidRPr="00EF6F4E">
                              <w:rPr>
                                <w:rFonts w:ascii="Courier New" w:eastAsia="Times New Roman" w:hAnsi="Courier New" w:cs="Courier New"/>
                                <w:b/>
                                <w:bCs/>
                                <w:color w:val="AA22FF"/>
                                <w:sz w:val="18"/>
                                <w:szCs w:val="18"/>
                                <w:lang w:val="en-SG" w:eastAsia="zh-CN"/>
                              </w:rPr>
                              <w:t>in</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008000"/>
                                <w:sz w:val="18"/>
                                <w:szCs w:val="18"/>
                                <w:lang w:val="en-SG" w:eastAsia="zh-CN"/>
                              </w:rPr>
                              <w:t>range</w:t>
                            </w:r>
                            <w:r w:rsidRPr="00EF6F4E">
                              <w:rPr>
                                <w:rFonts w:ascii="Courier New" w:eastAsia="Times New Roman" w:hAnsi="Courier New" w:cs="Courier New"/>
                                <w:color w:val="333333"/>
                                <w:sz w:val="18"/>
                                <w:szCs w:val="18"/>
                                <w:lang w:val="en-SG" w:eastAsia="zh-CN"/>
                              </w:rPr>
                              <w:t>(v1</w:t>
                            </w:r>
                            <w:r w:rsidRPr="00EF6F4E">
                              <w:rPr>
                                <w:rFonts w:ascii="Courier New" w:eastAsia="Times New Roman" w:hAnsi="Courier New" w:cs="Courier New"/>
                                <w:color w:val="666666"/>
                                <w:sz w:val="18"/>
                                <w:szCs w:val="18"/>
                                <w:lang w:val="en-SG" w:eastAsia="zh-CN"/>
                              </w:rPr>
                              <w:t>+1</w:t>
                            </w:r>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4</w:t>
                            </w:r>
                            <w:r w:rsidRPr="00EF6F4E">
                              <w:rPr>
                                <w:rFonts w:ascii="Courier New" w:eastAsia="Times New Roman" w:hAnsi="Courier New" w:cs="Courier New"/>
                                <w:color w:val="333333"/>
                                <w:sz w:val="18"/>
                                <w:szCs w:val="18"/>
                                <w:lang w:val="en-SG" w:eastAsia="zh-CN"/>
                              </w:rPr>
                              <w:t xml:space="preserve">): </w:t>
                            </w:r>
                          </w:p>
                          <w:p w14:paraId="1E840100"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for</w:t>
                            </w:r>
                            <w:r w:rsidRPr="00EF6F4E">
                              <w:rPr>
                                <w:rFonts w:ascii="Courier New" w:eastAsia="Times New Roman" w:hAnsi="Courier New" w:cs="Courier New"/>
                                <w:color w:val="333333"/>
                                <w:sz w:val="18"/>
                                <w:szCs w:val="18"/>
                                <w:lang w:val="en-SG" w:eastAsia="zh-CN"/>
                              </w:rPr>
                              <w:t xml:space="preserve"> v3 </w:t>
                            </w:r>
                            <w:r w:rsidRPr="00EF6F4E">
                              <w:rPr>
                                <w:rFonts w:ascii="Courier New" w:eastAsia="Times New Roman" w:hAnsi="Courier New" w:cs="Courier New"/>
                                <w:b/>
                                <w:bCs/>
                                <w:color w:val="AA22FF"/>
                                <w:sz w:val="18"/>
                                <w:szCs w:val="18"/>
                                <w:lang w:val="en-SG" w:eastAsia="zh-CN"/>
                              </w:rPr>
                              <w:t>in</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008000"/>
                                <w:sz w:val="18"/>
                                <w:szCs w:val="18"/>
                                <w:lang w:val="en-SG" w:eastAsia="zh-CN"/>
                              </w:rPr>
                              <w:t>range</w:t>
                            </w:r>
                            <w:r w:rsidRPr="00EF6F4E">
                              <w:rPr>
                                <w:rFonts w:ascii="Courier New" w:eastAsia="Times New Roman" w:hAnsi="Courier New" w:cs="Courier New"/>
                                <w:color w:val="333333"/>
                                <w:sz w:val="18"/>
                                <w:szCs w:val="18"/>
                                <w:lang w:val="en-SG" w:eastAsia="zh-CN"/>
                              </w:rPr>
                              <w:t>(v2</w:t>
                            </w:r>
                            <w:r w:rsidRPr="00EF6F4E">
                              <w:rPr>
                                <w:rFonts w:ascii="Courier New" w:eastAsia="Times New Roman" w:hAnsi="Courier New" w:cs="Courier New"/>
                                <w:color w:val="666666"/>
                                <w:sz w:val="18"/>
                                <w:szCs w:val="18"/>
                                <w:lang w:val="en-SG" w:eastAsia="zh-CN"/>
                              </w:rPr>
                              <w:t>+1</w:t>
                            </w:r>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5</w:t>
                            </w:r>
                            <w:r w:rsidRPr="00EF6F4E">
                              <w:rPr>
                                <w:rFonts w:ascii="Courier New" w:eastAsia="Times New Roman" w:hAnsi="Courier New" w:cs="Courier New"/>
                                <w:color w:val="333333"/>
                                <w:sz w:val="18"/>
                                <w:szCs w:val="18"/>
                                <w:lang w:val="en-SG" w:eastAsia="zh-CN"/>
                              </w:rPr>
                              <w:t xml:space="preserve">): </w:t>
                            </w:r>
                          </w:p>
                          <w:p w14:paraId="49272DB3"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squareMatrix</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np</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vstack</w:t>
                            </w:r>
                            <w:proofErr w:type="spellEnd"/>
                            <w:r w:rsidRPr="00EF6F4E">
                              <w:rPr>
                                <w:rFonts w:ascii="Courier New" w:eastAsia="Times New Roman" w:hAnsi="Courier New" w:cs="Courier New"/>
                                <w:color w:val="333333"/>
                                <w:sz w:val="18"/>
                                <w:szCs w:val="18"/>
                                <w:lang w:val="en-SG" w:eastAsia="zh-CN"/>
                              </w:rPr>
                              <w:t>((a[v1], b[v1], a[v2], b[v2],a[v3], b[v3]))</w:t>
                            </w:r>
                          </w:p>
                          <w:p w14:paraId="7F10F78D"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determinant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np</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linalg</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det</w:t>
                            </w:r>
                            <w:proofErr w:type="spellEnd"/>
                            <w:r w:rsidRPr="00EF6F4E">
                              <w:rPr>
                                <w:rFonts w:ascii="Courier New" w:eastAsia="Times New Roman" w:hAnsi="Courier New" w:cs="Courier New"/>
                                <w:color w:val="333333"/>
                                <w:sz w:val="18"/>
                                <w:szCs w:val="18"/>
                                <w:lang w:val="en-SG" w:eastAsia="zh-CN"/>
                              </w:rPr>
                              <w:t>(</w:t>
                            </w:r>
                            <w:proofErr w:type="spellStart"/>
                            <w:r w:rsidRPr="00EF6F4E">
                              <w:rPr>
                                <w:rFonts w:ascii="Courier New" w:eastAsia="Times New Roman" w:hAnsi="Courier New" w:cs="Courier New"/>
                                <w:color w:val="333333"/>
                                <w:sz w:val="18"/>
                                <w:szCs w:val="18"/>
                                <w:lang w:val="en-SG" w:eastAsia="zh-CN"/>
                              </w:rPr>
                              <w:t>squareMatrix</w:t>
                            </w:r>
                            <w:proofErr w:type="spellEnd"/>
                            <w:r w:rsidRPr="00EF6F4E">
                              <w:rPr>
                                <w:rFonts w:ascii="Courier New" w:eastAsia="Times New Roman" w:hAnsi="Courier New" w:cs="Courier New"/>
                                <w:color w:val="333333"/>
                                <w:sz w:val="18"/>
                                <w:szCs w:val="18"/>
                                <w:lang w:val="en-SG" w:eastAsia="zh-CN"/>
                              </w:rPr>
                              <w:t xml:space="preserve">) </w:t>
                            </w:r>
                          </w:p>
                          <w:p w14:paraId="48F5E005"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if</w:t>
                            </w:r>
                            <w:r w:rsidRPr="00EF6F4E">
                              <w:rPr>
                                <w:rFonts w:ascii="Courier New" w:eastAsia="Times New Roman" w:hAnsi="Courier New" w:cs="Courier New"/>
                                <w:color w:val="333333"/>
                                <w:sz w:val="18"/>
                                <w:szCs w:val="18"/>
                                <w:lang w:val="en-SG" w:eastAsia="zh-CN"/>
                              </w:rPr>
                              <w:t xml:space="preserve"> determinant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666666"/>
                                <w:sz w:val="18"/>
                                <w:szCs w:val="18"/>
                                <w:lang w:val="en-SG" w:eastAsia="zh-CN"/>
                              </w:rPr>
                              <w:t>0</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i/>
                                <w:iCs/>
                                <w:color w:val="408080"/>
                                <w:sz w:val="18"/>
                                <w:szCs w:val="18"/>
                                <w:lang w:val="en-SG" w:eastAsia="zh-CN"/>
                              </w:rPr>
                              <w:t>#if determinant is 0, the vectors are not linearly dependent</w:t>
                            </w:r>
                          </w:p>
                          <w:p w14:paraId="1BA00D24"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return</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False</w:t>
                            </w:r>
                          </w:p>
                          <w:p w14:paraId="6624D214"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p>
                          <w:p w14:paraId="2D9C255B"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i/>
                                <w:iCs/>
                                <w:color w:val="408080"/>
                                <w:sz w:val="18"/>
                                <w:szCs w:val="18"/>
                                <w:lang w:val="en-SG" w:eastAsia="zh-CN"/>
                              </w:rPr>
                              <w:t># check if a0,b0 and any two random selected pairs of vectors are linearly independent</w:t>
                            </w:r>
                          </w:p>
                          <w:p w14:paraId="5A51D099"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for</w:t>
                            </w:r>
                            <w:r w:rsidRPr="00EF6F4E">
                              <w:rPr>
                                <w:rFonts w:ascii="Courier New" w:eastAsia="Times New Roman" w:hAnsi="Courier New" w:cs="Courier New"/>
                                <w:color w:val="333333"/>
                                <w:sz w:val="18"/>
                                <w:szCs w:val="18"/>
                                <w:lang w:val="en-SG" w:eastAsia="zh-CN"/>
                              </w:rPr>
                              <w:t xml:space="preserve"> v1 </w:t>
                            </w:r>
                            <w:r w:rsidRPr="00EF6F4E">
                              <w:rPr>
                                <w:rFonts w:ascii="Courier New" w:eastAsia="Times New Roman" w:hAnsi="Courier New" w:cs="Courier New"/>
                                <w:b/>
                                <w:bCs/>
                                <w:color w:val="AA22FF"/>
                                <w:sz w:val="18"/>
                                <w:szCs w:val="18"/>
                                <w:lang w:val="en-SG" w:eastAsia="zh-CN"/>
                              </w:rPr>
                              <w:t>in</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008000"/>
                                <w:sz w:val="18"/>
                                <w:szCs w:val="18"/>
                                <w:lang w:val="en-SG" w:eastAsia="zh-CN"/>
                              </w:rPr>
                              <w:t>range</w:t>
                            </w:r>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1</w:t>
                            </w:r>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4</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i/>
                                <w:iCs/>
                                <w:color w:val="408080"/>
                                <w:sz w:val="18"/>
                                <w:szCs w:val="18"/>
                                <w:lang w:val="en-SG" w:eastAsia="zh-CN"/>
                              </w:rPr>
                              <w:t>#1st vector from 1 to 3</w:t>
                            </w:r>
                          </w:p>
                          <w:p w14:paraId="0FBC74CC"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for</w:t>
                            </w:r>
                            <w:r w:rsidRPr="00EF6F4E">
                              <w:rPr>
                                <w:rFonts w:ascii="Courier New" w:eastAsia="Times New Roman" w:hAnsi="Courier New" w:cs="Courier New"/>
                                <w:color w:val="333333"/>
                                <w:sz w:val="18"/>
                                <w:szCs w:val="18"/>
                                <w:lang w:val="en-SG" w:eastAsia="zh-CN"/>
                              </w:rPr>
                              <w:t xml:space="preserve"> v2 </w:t>
                            </w:r>
                            <w:r w:rsidRPr="00EF6F4E">
                              <w:rPr>
                                <w:rFonts w:ascii="Courier New" w:eastAsia="Times New Roman" w:hAnsi="Courier New" w:cs="Courier New"/>
                                <w:b/>
                                <w:bCs/>
                                <w:color w:val="AA22FF"/>
                                <w:sz w:val="18"/>
                                <w:szCs w:val="18"/>
                                <w:lang w:val="en-SG" w:eastAsia="zh-CN"/>
                              </w:rPr>
                              <w:t>in</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008000"/>
                                <w:sz w:val="18"/>
                                <w:szCs w:val="18"/>
                                <w:lang w:val="en-SG" w:eastAsia="zh-CN"/>
                              </w:rPr>
                              <w:t>range</w:t>
                            </w:r>
                            <w:r w:rsidRPr="00EF6F4E">
                              <w:rPr>
                                <w:rFonts w:ascii="Courier New" w:eastAsia="Times New Roman" w:hAnsi="Courier New" w:cs="Courier New"/>
                                <w:color w:val="333333"/>
                                <w:sz w:val="18"/>
                                <w:szCs w:val="18"/>
                                <w:lang w:val="en-SG" w:eastAsia="zh-CN"/>
                              </w:rPr>
                              <w:t>(v1</w:t>
                            </w:r>
                            <w:r w:rsidRPr="00EF6F4E">
                              <w:rPr>
                                <w:rFonts w:ascii="Courier New" w:eastAsia="Times New Roman" w:hAnsi="Courier New" w:cs="Courier New"/>
                                <w:color w:val="666666"/>
                                <w:sz w:val="18"/>
                                <w:szCs w:val="18"/>
                                <w:lang w:val="en-SG" w:eastAsia="zh-CN"/>
                              </w:rPr>
                              <w:t>+1</w:t>
                            </w:r>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5</w:t>
                            </w:r>
                            <w:r w:rsidRPr="00EF6F4E">
                              <w:rPr>
                                <w:rFonts w:ascii="Courier New" w:eastAsia="Times New Roman" w:hAnsi="Courier New" w:cs="Courier New"/>
                                <w:color w:val="333333"/>
                                <w:sz w:val="18"/>
                                <w:szCs w:val="18"/>
                                <w:lang w:val="en-SG" w:eastAsia="zh-CN"/>
                              </w:rPr>
                              <w:t>):</w:t>
                            </w:r>
                          </w:p>
                          <w:p w14:paraId="4BD96936"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squareMatrix</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np</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vstack</w:t>
                            </w:r>
                            <w:proofErr w:type="spellEnd"/>
                            <w:r w:rsidRPr="00EF6F4E">
                              <w:rPr>
                                <w:rFonts w:ascii="Courier New" w:eastAsia="Times New Roman" w:hAnsi="Courier New" w:cs="Courier New"/>
                                <w:color w:val="333333"/>
                                <w:sz w:val="18"/>
                                <w:szCs w:val="18"/>
                                <w:lang w:val="en-SG" w:eastAsia="zh-CN"/>
                              </w:rPr>
                              <w:t>((a[</w:t>
                            </w:r>
                            <w:r w:rsidRPr="00EF6F4E">
                              <w:rPr>
                                <w:rFonts w:ascii="Courier New" w:eastAsia="Times New Roman" w:hAnsi="Courier New" w:cs="Courier New"/>
                                <w:color w:val="666666"/>
                                <w:sz w:val="18"/>
                                <w:szCs w:val="18"/>
                                <w:lang w:val="en-SG" w:eastAsia="zh-CN"/>
                              </w:rPr>
                              <w:t>0</w:t>
                            </w:r>
                            <w:r w:rsidRPr="00EF6F4E">
                              <w:rPr>
                                <w:rFonts w:ascii="Courier New" w:eastAsia="Times New Roman" w:hAnsi="Courier New" w:cs="Courier New"/>
                                <w:color w:val="333333"/>
                                <w:sz w:val="18"/>
                                <w:szCs w:val="18"/>
                                <w:lang w:val="en-SG" w:eastAsia="zh-CN"/>
                              </w:rPr>
                              <w:t>], b[</w:t>
                            </w:r>
                            <w:r w:rsidRPr="00EF6F4E">
                              <w:rPr>
                                <w:rFonts w:ascii="Courier New" w:eastAsia="Times New Roman" w:hAnsi="Courier New" w:cs="Courier New"/>
                                <w:color w:val="666666"/>
                                <w:sz w:val="18"/>
                                <w:szCs w:val="18"/>
                                <w:lang w:val="en-SG" w:eastAsia="zh-CN"/>
                              </w:rPr>
                              <w:t>0</w:t>
                            </w:r>
                            <w:r w:rsidRPr="00EF6F4E">
                              <w:rPr>
                                <w:rFonts w:ascii="Courier New" w:eastAsia="Times New Roman" w:hAnsi="Courier New" w:cs="Courier New"/>
                                <w:color w:val="333333"/>
                                <w:sz w:val="18"/>
                                <w:szCs w:val="18"/>
                                <w:lang w:val="en-SG" w:eastAsia="zh-CN"/>
                              </w:rPr>
                              <w:t>], a[v1], b[v1], a[v2], b[v2]))</w:t>
                            </w:r>
                          </w:p>
                          <w:p w14:paraId="6EA611CF"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determinant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np</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linalg</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det</w:t>
                            </w:r>
                            <w:proofErr w:type="spellEnd"/>
                            <w:r w:rsidRPr="00EF6F4E">
                              <w:rPr>
                                <w:rFonts w:ascii="Courier New" w:eastAsia="Times New Roman" w:hAnsi="Courier New" w:cs="Courier New"/>
                                <w:color w:val="333333"/>
                                <w:sz w:val="18"/>
                                <w:szCs w:val="18"/>
                                <w:lang w:val="en-SG" w:eastAsia="zh-CN"/>
                              </w:rPr>
                              <w:t>(</w:t>
                            </w:r>
                            <w:proofErr w:type="spellStart"/>
                            <w:r w:rsidRPr="00EF6F4E">
                              <w:rPr>
                                <w:rFonts w:ascii="Courier New" w:eastAsia="Times New Roman" w:hAnsi="Courier New" w:cs="Courier New"/>
                                <w:color w:val="333333"/>
                                <w:sz w:val="18"/>
                                <w:szCs w:val="18"/>
                                <w:lang w:val="en-SG" w:eastAsia="zh-CN"/>
                              </w:rPr>
                              <w:t>squareMatrix</w:t>
                            </w:r>
                            <w:proofErr w:type="spellEnd"/>
                            <w:r w:rsidRPr="00EF6F4E">
                              <w:rPr>
                                <w:rFonts w:ascii="Courier New" w:eastAsia="Times New Roman" w:hAnsi="Courier New" w:cs="Courier New"/>
                                <w:color w:val="333333"/>
                                <w:sz w:val="18"/>
                                <w:szCs w:val="18"/>
                                <w:lang w:val="en-SG" w:eastAsia="zh-CN"/>
                              </w:rPr>
                              <w:t xml:space="preserve">) </w:t>
                            </w:r>
                          </w:p>
                          <w:p w14:paraId="74062031"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if</w:t>
                            </w:r>
                            <w:r w:rsidRPr="00EF6F4E">
                              <w:rPr>
                                <w:rFonts w:ascii="Courier New" w:eastAsia="Times New Roman" w:hAnsi="Courier New" w:cs="Courier New"/>
                                <w:color w:val="333333"/>
                                <w:sz w:val="18"/>
                                <w:szCs w:val="18"/>
                                <w:lang w:val="en-SG" w:eastAsia="zh-CN"/>
                              </w:rPr>
                              <w:t xml:space="preserve"> determinant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666666"/>
                                <w:sz w:val="18"/>
                                <w:szCs w:val="18"/>
                                <w:lang w:val="en-SG" w:eastAsia="zh-CN"/>
                              </w:rPr>
                              <w:t>0</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i/>
                                <w:iCs/>
                                <w:color w:val="408080"/>
                                <w:sz w:val="18"/>
                                <w:szCs w:val="18"/>
                                <w:lang w:val="en-SG" w:eastAsia="zh-CN"/>
                              </w:rPr>
                              <w:t>#if determinant is 0, the vectors are not linearly dependent</w:t>
                            </w:r>
                          </w:p>
                          <w:p w14:paraId="2A0DEA85"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return</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False</w:t>
                            </w:r>
                          </w:p>
                          <w:p w14:paraId="72EAA763"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return</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True</w:t>
                            </w:r>
                          </w:p>
                          <w:p w14:paraId="2F246E36"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p>
                          <w:p w14:paraId="23A4E12A"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i/>
                                <w:iCs/>
                                <w:color w:val="BA2121"/>
                                <w:sz w:val="18"/>
                                <w:szCs w:val="18"/>
                                <w:lang w:val="en-SG" w:eastAsia="zh-CN"/>
                              </w:rPr>
                              <w:t>'''Function to converting String to binary array'''</w:t>
                            </w:r>
                          </w:p>
                          <w:p w14:paraId="075ED00B"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i/>
                                <w:iCs/>
                                <w:color w:val="BA2121"/>
                                <w:sz w:val="18"/>
                                <w:szCs w:val="18"/>
                                <w:lang w:val="en-SG" w:eastAsia="zh-CN"/>
                              </w:rPr>
                              <w:t xml:space="preserve">'''The </w:t>
                            </w:r>
                            <w:proofErr w:type="spellStart"/>
                            <w:r w:rsidRPr="00EF6F4E">
                              <w:rPr>
                                <w:rFonts w:ascii="Courier New" w:eastAsia="Times New Roman" w:hAnsi="Courier New" w:cs="Courier New"/>
                                <w:i/>
                                <w:iCs/>
                                <w:color w:val="BA2121"/>
                                <w:sz w:val="18"/>
                                <w:szCs w:val="18"/>
                                <w:lang w:val="en-SG" w:eastAsia="zh-CN"/>
                              </w:rPr>
                              <w:t>ord</w:t>
                            </w:r>
                            <w:proofErr w:type="spellEnd"/>
                            <w:r w:rsidRPr="00EF6F4E">
                              <w:rPr>
                                <w:rFonts w:ascii="Courier New" w:eastAsia="Times New Roman" w:hAnsi="Courier New" w:cs="Courier New"/>
                                <w:i/>
                                <w:iCs/>
                                <w:color w:val="BA2121"/>
                                <w:sz w:val="18"/>
                                <w:szCs w:val="18"/>
                                <w:lang w:val="en-SG" w:eastAsia="zh-CN"/>
                              </w:rPr>
                              <w:t>() function returns an integer representing the Unicode character.'''</w:t>
                            </w:r>
                          </w:p>
                          <w:p w14:paraId="5B5FE9EC"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b/>
                                <w:bCs/>
                                <w:color w:val="008000"/>
                                <w:sz w:val="18"/>
                                <w:szCs w:val="18"/>
                                <w:lang w:val="en-SG" w:eastAsia="zh-CN"/>
                              </w:rPr>
                              <w:t>def</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0000FF"/>
                                <w:sz w:val="18"/>
                                <w:szCs w:val="18"/>
                                <w:lang w:val="en-SG" w:eastAsia="zh-CN"/>
                              </w:rPr>
                              <w:t>str2bits</w:t>
                            </w:r>
                            <w:r w:rsidRPr="00EF6F4E">
                              <w:rPr>
                                <w:rFonts w:ascii="Courier New" w:eastAsia="Times New Roman" w:hAnsi="Courier New" w:cs="Courier New"/>
                                <w:color w:val="333333"/>
                                <w:sz w:val="18"/>
                                <w:szCs w:val="18"/>
                                <w:lang w:val="en-SG" w:eastAsia="zh-CN"/>
                              </w:rPr>
                              <w:t xml:space="preserve">(s): </w:t>
                            </w:r>
                          </w:p>
                          <w:p w14:paraId="099DD7DB"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res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BA2121"/>
                                <w:sz w:val="18"/>
                                <w:szCs w:val="18"/>
                                <w:lang w:val="en-SG" w:eastAsia="zh-CN"/>
                              </w:rPr>
                              <w:t>''</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join(</w:t>
                            </w:r>
                            <w:r w:rsidRPr="00EF6F4E">
                              <w:rPr>
                                <w:rFonts w:ascii="Courier New" w:eastAsia="Times New Roman" w:hAnsi="Courier New" w:cs="Courier New"/>
                                <w:color w:val="008000"/>
                                <w:sz w:val="18"/>
                                <w:szCs w:val="18"/>
                                <w:lang w:val="en-SG" w:eastAsia="zh-CN"/>
                              </w:rPr>
                              <w:t>format</w:t>
                            </w:r>
                            <w:r w:rsidRPr="00EF6F4E">
                              <w:rPr>
                                <w:rFonts w:ascii="Courier New" w:eastAsia="Times New Roman" w:hAnsi="Courier New" w:cs="Courier New"/>
                                <w:color w:val="333333"/>
                                <w:sz w:val="18"/>
                                <w:szCs w:val="18"/>
                                <w:lang w:val="en-SG" w:eastAsia="zh-CN"/>
                              </w:rPr>
                              <w:t>(</w:t>
                            </w:r>
                            <w:proofErr w:type="spellStart"/>
                            <w:r w:rsidRPr="00EF6F4E">
                              <w:rPr>
                                <w:rFonts w:ascii="Courier New" w:eastAsia="Times New Roman" w:hAnsi="Courier New" w:cs="Courier New"/>
                                <w:color w:val="008000"/>
                                <w:sz w:val="18"/>
                                <w:szCs w:val="18"/>
                                <w:lang w:val="en-SG" w:eastAsia="zh-CN"/>
                              </w:rPr>
                              <w:t>ord</w:t>
                            </w:r>
                            <w:proofErr w:type="spellEnd"/>
                            <w:r w:rsidRPr="00EF6F4E">
                              <w:rPr>
                                <w:rFonts w:ascii="Courier New" w:eastAsia="Times New Roman" w:hAnsi="Courier New" w:cs="Courier New"/>
                                <w:color w:val="333333"/>
                                <w:sz w:val="18"/>
                                <w:szCs w:val="18"/>
                                <w:lang w:val="en-SG" w:eastAsia="zh-CN"/>
                              </w:rPr>
                              <w:t>(</w:t>
                            </w:r>
                            <w:proofErr w:type="spellStart"/>
                            <w:r w:rsidRPr="00EF6F4E">
                              <w:rPr>
                                <w:rFonts w:ascii="Courier New" w:eastAsia="Times New Roman" w:hAnsi="Courier New" w:cs="Courier New"/>
                                <w:color w:val="333333"/>
                                <w:sz w:val="18"/>
                                <w:szCs w:val="18"/>
                                <w:lang w:val="en-SG" w:eastAsia="zh-CN"/>
                              </w:rPr>
                              <w:t>i</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BA2121"/>
                                <w:sz w:val="18"/>
                                <w:szCs w:val="18"/>
                                <w:lang w:val="en-SG" w:eastAsia="zh-CN"/>
                              </w:rPr>
                              <w:t>'b'</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for</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i</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AA22FF"/>
                                <w:sz w:val="18"/>
                                <w:szCs w:val="18"/>
                                <w:lang w:val="en-SG" w:eastAsia="zh-CN"/>
                              </w:rPr>
                              <w:t>in</w:t>
                            </w:r>
                            <w:r w:rsidRPr="00EF6F4E">
                              <w:rPr>
                                <w:rFonts w:ascii="Courier New" w:eastAsia="Times New Roman" w:hAnsi="Courier New" w:cs="Courier New"/>
                                <w:color w:val="333333"/>
                                <w:sz w:val="18"/>
                                <w:szCs w:val="18"/>
                                <w:lang w:val="en-SG" w:eastAsia="zh-CN"/>
                              </w:rPr>
                              <w:t xml:space="preserve"> s) </w:t>
                            </w:r>
                          </w:p>
                          <w:p w14:paraId="076EAD3A"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bitsArray</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p>
                          <w:p w14:paraId="3BF8342E"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for</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i</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AA22FF"/>
                                <w:sz w:val="18"/>
                                <w:szCs w:val="18"/>
                                <w:lang w:val="en-SG" w:eastAsia="zh-CN"/>
                              </w:rPr>
                              <w:t>in</w:t>
                            </w:r>
                            <w:r w:rsidRPr="00EF6F4E">
                              <w:rPr>
                                <w:rFonts w:ascii="Courier New" w:eastAsia="Times New Roman" w:hAnsi="Courier New" w:cs="Courier New"/>
                                <w:color w:val="333333"/>
                                <w:sz w:val="18"/>
                                <w:szCs w:val="18"/>
                                <w:lang w:val="en-SG" w:eastAsia="zh-CN"/>
                              </w:rPr>
                              <w:t xml:space="preserve"> res:</w:t>
                            </w:r>
                          </w:p>
                          <w:p w14:paraId="3BF6A5B3"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bitsArray</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append</w:t>
                            </w:r>
                            <w:proofErr w:type="spellEnd"/>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008000"/>
                                <w:sz w:val="18"/>
                                <w:szCs w:val="18"/>
                                <w:lang w:val="en-SG" w:eastAsia="zh-CN"/>
                              </w:rPr>
                              <w:t>int</w:t>
                            </w:r>
                            <w:r w:rsidRPr="00EF6F4E">
                              <w:rPr>
                                <w:rFonts w:ascii="Courier New" w:eastAsia="Times New Roman" w:hAnsi="Courier New" w:cs="Courier New"/>
                                <w:color w:val="333333"/>
                                <w:sz w:val="18"/>
                                <w:szCs w:val="18"/>
                                <w:lang w:val="en-SG" w:eastAsia="zh-CN"/>
                              </w:rPr>
                              <w:t>(</w:t>
                            </w:r>
                            <w:proofErr w:type="spellStart"/>
                            <w:r w:rsidRPr="00EF6F4E">
                              <w:rPr>
                                <w:rFonts w:ascii="Courier New" w:eastAsia="Times New Roman" w:hAnsi="Courier New" w:cs="Courier New"/>
                                <w:color w:val="333333"/>
                                <w:sz w:val="18"/>
                                <w:szCs w:val="18"/>
                                <w:lang w:val="en-SG" w:eastAsia="zh-CN"/>
                              </w:rPr>
                              <w:t>i</w:t>
                            </w:r>
                            <w:proofErr w:type="spellEnd"/>
                            <w:r w:rsidRPr="00EF6F4E">
                              <w:rPr>
                                <w:rFonts w:ascii="Courier New" w:eastAsia="Times New Roman" w:hAnsi="Courier New" w:cs="Courier New"/>
                                <w:color w:val="333333"/>
                                <w:sz w:val="18"/>
                                <w:szCs w:val="18"/>
                                <w:lang w:val="en-SG" w:eastAsia="zh-CN"/>
                              </w:rPr>
                              <w:t>))</w:t>
                            </w:r>
                          </w:p>
                          <w:p w14:paraId="003F8778"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return</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bitsArray</w:t>
                            </w:r>
                            <w:proofErr w:type="spellEnd"/>
                          </w:p>
                          <w:p w14:paraId="203CA5FE" w14:textId="77777777" w:rsidR="000209AE" w:rsidRPr="00EF6F4E" w:rsidRDefault="000209AE" w:rsidP="000209AE">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69922B2" id="Text Box 27" o:spid="_x0000_s1032" type="#_x0000_t202" style="width:520pt;height:59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" fillcolor="white [3201]" strokeweight=".5pt">
                <v:textbox>
                  <w:txbxContent>
                    <w:p w14:paraId="2D061B8C"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b/>
                          <w:bCs/>
                          <w:color w:val="008000"/>
                          <w:sz w:val="18"/>
                          <w:szCs w:val="18"/>
                          <w:lang w:val="en-SG" w:eastAsia="zh-CN"/>
                        </w:rPr>
                        <w:t>import</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b/>
                          <w:bCs/>
                          <w:color w:val="0000FF"/>
                          <w:sz w:val="18"/>
                          <w:szCs w:val="18"/>
                          <w:lang w:val="en-SG" w:eastAsia="zh-CN"/>
                        </w:rPr>
                        <w:t>numpy</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as</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00FF"/>
                          <w:sz w:val="18"/>
                          <w:szCs w:val="18"/>
                          <w:lang w:val="en-SG" w:eastAsia="zh-CN"/>
                        </w:rPr>
                        <w:t>np</w:t>
                      </w:r>
                    </w:p>
                    <w:p w14:paraId="5E5B9649"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b/>
                          <w:bCs/>
                          <w:color w:val="008000"/>
                          <w:sz w:val="18"/>
                          <w:szCs w:val="18"/>
                          <w:lang w:val="en-SG" w:eastAsia="zh-CN"/>
                        </w:rPr>
                        <w:t>import</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00FF"/>
                          <w:sz w:val="18"/>
                          <w:szCs w:val="18"/>
                          <w:lang w:val="en-SG" w:eastAsia="zh-CN"/>
                        </w:rPr>
                        <w:t>random</w:t>
                      </w:r>
                      <w:r w:rsidRPr="00EF6F4E">
                        <w:rPr>
                          <w:rFonts w:ascii="Courier New" w:eastAsia="Times New Roman" w:hAnsi="Courier New" w:cs="Courier New"/>
                          <w:color w:val="333333"/>
                          <w:sz w:val="18"/>
                          <w:szCs w:val="18"/>
                          <w:lang w:val="en-SG" w:eastAsia="zh-CN"/>
                        </w:rPr>
                        <w:t xml:space="preserve"> </w:t>
                      </w:r>
                    </w:p>
                    <w:p w14:paraId="7AA152D8"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p>
                    <w:p w14:paraId="19F430FE"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i/>
                          <w:iCs/>
                          <w:color w:val="BA2121"/>
                          <w:sz w:val="18"/>
                          <w:szCs w:val="18"/>
                          <w:lang w:val="en-SG" w:eastAsia="zh-CN"/>
                        </w:rPr>
                        <w:t>'''Function to create the random binary string'''</w:t>
                      </w:r>
                    </w:p>
                    <w:p w14:paraId="480831F3"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b/>
                          <w:bCs/>
                          <w:color w:val="008000"/>
                          <w:sz w:val="18"/>
                          <w:szCs w:val="18"/>
                          <w:lang w:val="en-SG" w:eastAsia="zh-CN"/>
                        </w:rPr>
                        <w:t>def</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0000FF"/>
                          <w:sz w:val="18"/>
                          <w:szCs w:val="18"/>
                          <w:lang w:val="en-SG" w:eastAsia="zh-CN"/>
                        </w:rPr>
                        <w:t>rand_key</w:t>
                      </w:r>
                      <w:proofErr w:type="spellEnd"/>
                      <w:r w:rsidRPr="00EF6F4E">
                        <w:rPr>
                          <w:rFonts w:ascii="Courier New" w:eastAsia="Times New Roman" w:hAnsi="Courier New" w:cs="Courier New"/>
                          <w:color w:val="333333"/>
                          <w:sz w:val="18"/>
                          <w:szCs w:val="18"/>
                          <w:lang w:val="en-SG" w:eastAsia="zh-CN"/>
                        </w:rPr>
                        <w:t xml:space="preserve">(p): </w:t>
                      </w:r>
                    </w:p>
                    <w:p w14:paraId="7D712186"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key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 </w:t>
                      </w:r>
                      <w:r w:rsidRPr="00EF6F4E">
                        <w:rPr>
                          <w:rFonts w:ascii="Courier New" w:eastAsia="Times New Roman" w:hAnsi="Courier New" w:cs="Courier New"/>
                          <w:i/>
                          <w:iCs/>
                          <w:color w:val="408080"/>
                          <w:sz w:val="18"/>
                          <w:szCs w:val="18"/>
                          <w:lang w:val="en-SG" w:eastAsia="zh-CN"/>
                        </w:rPr>
                        <w:t xml:space="preserve"># Variable to store in an array </w:t>
                      </w:r>
                    </w:p>
                    <w:p w14:paraId="7820013F"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for</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i</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AA22FF"/>
                          <w:sz w:val="18"/>
                          <w:szCs w:val="18"/>
                          <w:lang w:val="en-SG" w:eastAsia="zh-CN"/>
                        </w:rPr>
                        <w:t>in</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008000"/>
                          <w:sz w:val="18"/>
                          <w:szCs w:val="18"/>
                          <w:lang w:val="en-SG" w:eastAsia="zh-CN"/>
                        </w:rPr>
                        <w:t>range</w:t>
                      </w:r>
                      <w:r w:rsidRPr="00EF6F4E">
                        <w:rPr>
                          <w:rFonts w:ascii="Courier New" w:eastAsia="Times New Roman" w:hAnsi="Courier New" w:cs="Courier New"/>
                          <w:color w:val="333333"/>
                          <w:sz w:val="18"/>
                          <w:szCs w:val="18"/>
                          <w:lang w:val="en-SG" w:eastAsia="zh-CN"/>
                        </w:rPr>
                        <w:t xml:space="preserve">(p):  </w:t>
                      </w:r>
                      <w:r w:rsidRPr="00EF6F4E">
                        <w:rPr>
                          <w:rFonts w:ascii="Courier New" w:eastAsia="Times New Roman" w:hAnsi="Courier New" w:cs="Courier New"/>
                          <w:i/>
                          <w:iCs/>
                          <w:color w:val="408080"/>
                          <w:sz w:val="18"/>
                          <w:szCs w:val="18"/>
                          <w:lang w:val="en-SG" w:eastAsia="zh-CN"/>
                        </w:rPr>
                        <w:t># Loop to find the string of desired length</w:t>
                      </w:r>
                    </w:p>
                    <w:p w14:paraId="7EDCB98E"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key</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append</w:t>
                      </w:r>
                      <w:proofErr w:type="spellEnd"/>
                      <w:r w:rsidRPr="00EF6F4E">
                        <w:rPr>
                          <w:rFonts w:ascii="Courier New" w:eastAsia="Times New Roman" w:hAnsi="Courier New" w:cs="Courier New"/>
                          <w:color w:val="333333"/>
                          <w:sz w:val="18"/>
                          <w:szCs w:val="18"/>
                          <w:lang w:val="en-SG" w:eastAsia="zh-CN"/>
                        </w:rPr>
                        <w:t>(</w:t>
                      </w:r>
                      <w:proofErr w:type="spellStart"/>
                      <w:r w:rsidRPr="00EF6F4E">
                        <w:rPr>
                          <w:rFonts w:ascii="Courier New" w:eastAsia="Times New Roman" w:hAnsi="Courier New" w:cs="Courier New"/>
                          <w:color w:val="333333"/>
                          <w:sz w:val="18"/>
                          <w:szCs w:val="18"/>
                          <w:lang w:val="en-SG" w:eastAsia="zh-CN"/>
                        </w:rPr>
                        <w:t>random</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randint</w:t>
                      </w:r>
                      <w:proofErr w:type="spellEnd"/>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0</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666666"/>
                          <w:sz w:val="18"/>
                          <w:szCs w:val="18"/>
                          <w:lang w:val="en-SG" w:eastAsia="zh-CN"/>
                        </w:rPr>
                        <w:t>1</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i/>
                          <w:iCs/>
                          <w:color w:val="408080"/>
                          <w:sz w:val="18"/>
                          <w:szCs w:val="18"/>
                          <w:lang w:val="en-SG" w:eastAsia="zh-CN"/>
                        </w:rPr>
                        <w:t xml:space="preserve"># </w:t>
                      </w:r>
                      <w:proofErr w:type="spellStart"/>
                      <w:r w:rsidRPr="00EF6F4E">
                        <w:rPr>
                          <w:rFonts w:ascii="Courier New" w:eastAsia="Times New Roman" w:hAnsi="Courier New" w:cs="Courier New"/>
                          <w:i/>
                          <w:iCs/>
                          <w:color w:val="408080"/>
                          <w:sz w:val="18"/>
                          <w:szCs w:val="18"/>
                          <w:lang w:val="en-SG" w:eastAsia="zh-CN"/>
                        </w:rPr>
                        <w:t>randint</w:t>
                      </w:r>
                      <w:proofErr w:type="spellEnd"/>
                      <w:r w:rsidRPr="00EF6F4E">
                        <w:rPr>
                          <w:rFonts w:ascii="Courier New" w:eastAsia="Times New Roman" w:hAnsi="Courier New" w:cs="Courier New"/>
                          <w:i/>
                          <w:iCs/>
                          <w:color w:val="408080"/>
                          <w:sz w:val="18"/>
                          <w:szCs w:val="18"/>
                          <w:lang w:val="en-SG" w:eastAsia="zh-CN"/>
                        </w:rPr>
                        <w:t xml:space="preserve"> function to generate 0, 1 randomly</w:t>
                      </w:r>
                    </w:p>
                    <w:p w14:paraId="74C77D89"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return</w:t>
                      </w:r>
                      <w:r w:rsidRPr="00EF6F4E">
                        <w:rPr>
                          <w:rFonts w:ascii="Courier New" w:eastAsia="Times New Roman" w:hAnsi="Courier New" w:cs="Courier New"/>
                          <w:color w:val="333333"/>
                          <w:sz w:val="18"/>
                          <w:szCs w:val="18"/>
                          <w:lang w:val="en-SG" w:eastAsia="zh-CN"/>
                        </w:rPr>
                        <w:t xml:space="preserve">(key)  </w:t>
                      </w:r>
                    </w:p>
                    <w:p w14:paraId="2427E1D7"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p>
                    <w:p w14:paraId="290FAC54"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i/>
                          <w:iCs/>
                          <w:color w:val="BA2121"/>
                          <w:sz w:val="18"/>
                          <w:szCs w:val="18"/>
                          <w:lang w:val="en-SG" w:eastAsia="zh-CN"/>
                        </w:rPr>
                        <w:t xml:space="preserve">'''Function to generate random vector u based on a0,b0 and </w:t>
                      </w:r>
                      <w:proofErr w:type="spellStart"/>
                      <w:r w:rsidRPr="00EF6F4E">
                        <w:rPr>
                          <w:rFonts w:ascii="Courier New" w:eastAsia="Times New Roman" w:hAnsi="Courier New" w:cs="Courier New"/>
                          <w:i/>
                          <w:iCs/>
                          <w:color w:val="BA2121"/>
                          <w:sz w:val="18"/>
                          <w:szCs w:val="18"/>
                          <w:lang w:val="en-SG" w:eastAsia="zh-CN"/>
                        </w:rPr>
                        <w:t>s,t</w:t>
                      </w:r>
                      <w:proofErr w:type="spellEnd"/>
                      <w:r w:rsidRPr="00EF6F4E">
                        <w:rPr>
                          <w:rFonts w:ascii="Courier New" w:eastAsia="Times New Roman" w:hAnsi="Courier New" w:cs="Courier New"/>
                          <w:i/>
                          <w:iCs/>
                          <w:color w:val="BA2121"/>
                          <w:sz w:val="18"/>
                          <w:szCs w:val="18"/>
                          <w:lang w:val="en-SG" w:eastAsia="zh-CN"/>
                        </w:rPr>
                        <w:t>'''</w:t>
                      </w:r>
                    </w:p>
                    <w:p w14:paraId="5952E755"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b/>
                          <w:bCs/>
                          <w:color w:val="008000"/>
                          <w:sz w:val="18"/>
                          <w:szCs w:val="18"/>
                          <w:lang w:val="en-SG" w:eastAsia="zh-CN"/>
                        </w:rPr>
                        <w:t>def</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0000FF"/>
                          <w:sz w:val="18"/>
                          <w:szCs w:val="18"/>
                          <w:lang w:val="en-SG" w:eastAsia="zh-CN"/>
                        </w:rPr>
                        <w:t>random_vector</w:t>
                      </w:r>
                      <w:proofErr w:type="spellEnd"/>
                      <w:r w:rsidRPr="00EF6F4E">
                        <w:rPr>
                          <w:rFonts w:ascii="Courier New" w:eastAsia="Times New Roman" w:hAnsi="Courier New" w:cs="Courier New"/>
                          <w:color w:val="333333"/>
                          <w:sz w:val="18"/>
                          <w:szCs w:val="18"/>
                          <w:lang w:val="en-SG" w:eastAsia="zh-CN"/>
                        </w:rPr>
                        <w:t>(a0, b0, s, t):</w:t>
                      </w:r>
                    </w:p>
                    <w:p w14:paraId="5C819965"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for</w:t>
                      </w:r>
                      <w:r w:rsidRPr="00EF6F4E">
                        <w:rPr>
                          <w:rFonts w:ascii="Courier New" w:eastAsia="Times New Roman" w:hAnsi="Courier New" w:cs="Courier New"/>
                          <w:color w:val="333333"/>
                          <w:sz w:val="18"/>
                          <w:szCs w:val="18"/>
                          <w:lang w:val="en-SG" w:eastAsia="zh-CN"/>
                        </w:rPr>
                        <w:t xml:space="preserve"> n </w:t>
                      </w:r>
                      <w:r w:rsidRPr="00EF6F4E">
                        <w:rPr>
                          <w:rFonts w:ascii="Courier New" w:eastAsia="Times New Roman" w:hAnsi="Courier New" w:cs="Courier New"/>
                          <w:b/>
                          <w:bCs/>
                          <w:color w:val="AA22FF"/>
                          <w:sz w:val="18"/>
                          <w:szCs w:val="18"/>
                          <w:lang w:val="en-SG" w:eastAsia="zh-CN"/>
                        </w:rPr>
                        <w:t>in</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008000"/>
                          <w:sz w:val="18"/>
                          <w:szCs w:val="18"/>
                          <w:lang w:val="en-SG" w:eastAsia="zh-CN"/>
                        </w:rPr>
                        <w:t>range</w:t>
                      </w:r>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200</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i/>
                          <w:iCs/>
                          <w:color w:val="408080"/>
                          <w:sz w:val="18"/>
                          <w:szCs w:val="18"/>
                          <w:lang w:val="en-SG" w:eastAsia="zh-CN"/>
                        </w:rPr>
                        <w:t># Quit after trying 200 times</w:t>
                      </w:r>
                    </w:p>
                    <w:p w14:paraId="72E698A5"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u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rand_key</w:t>
                      </w:r>
                      <w:proofErr w:type="spellEnd"/>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6</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i/>
                          <w:iCs/>
                          <w:color w:val="408080"/>
                          <w:sz w:val="18"/>
                          <w:szCs w:val="18"/>
                          <w:lang w:val="en-SG" w:eastAsia="zh-CN"/>
                        </w:rPr>
                        <w:t xml:space="preserve">#generate a 6 dimension random vector </w:t>
                      </w:r>
                    </w:p>
                    <w:p w14:paraId="137AF3CC"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if</w:t>
                      </w:r>
                      <w:r w:rsidRPr="00EF6F4E">
                        <w:rPr>
                          <w:rFonts w:ascii="Courier New" w:eastAsia="Times New Roman" w:hAnsi="Courier New" w:cs="Courier New"/>
                          <w:color w:val="333333"/>
                          <w:sz w:val="18"/>
                          <w:szCs w:val="18"/>
                          <w:lang w:val="en-SG" w:eastAsia="zh-CN"/>
                        </w:rPr>
                        <w:t xml:space="preserve"> np</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dot(a0,u)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s </w:t>
                      </w:r>
                      <w:r w:rsidRPr="00EF6F4E">
                        <w:rPr>
                          <w:rFonts w:ascii="Courier New" w:eastAsia="Times New Roman" w:hAnsi="Courier New" w:cs="Courier New"/>
                          <w:b/>
                          <w:bCs/>
                          <w:color w:val="AA22FF"/>
                          <w:sz w:val="18"/>
                          <w:szCs w:val="18"/>
                          <w:lang w:val="en-SG" w:eastAsia="zh-CN"/>
                        </w:rPr>
                        <w:t>and</w:t>
                      </w:r>
                      <w:r w:rsidRPr="00EF6F4E">
                        <w:rPr>
                          <w:rFonts w:ascii="Courier New" w:eastAsia="Times New Roman" w:hAnsi="Courier New" w:cs="Courier New"/>
                          <w:color w:val="333333"/>
                          <w:sz w:val="18"/>
                          <w:szCs w:val="18"/>
                          <w:lang w:val="en-SG" w:eastAsia="zh-CN"/>
                        </w:rPr>
                        <w:t xml:space="preserve"> np</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dot(b0,u)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t:</w:t>
                      </w:r>
                    </w:p>
                    <w:p w14:paraId="6EE78457"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return</w:t>
                      </w:r>
                      <w:r w:rsidRPr="00EF6F4E">
                        <w:rPr>
                          <w:rFonts w:ascii="Courier New" w:eastAsia="Times New Roman" w:hAnsi="Courier New" w:cs="Courier New"/>
                          <w:color w:val="333333"/>
                          <w:sz w:val="18"/>
                          <w:szCs w:val="18"/>
                          <w:lang w:val="en-SG" w:eastAsia="zh-CN"/>
                        </w:rPr>
                        <w:t xml:space="preserve"> u</w:t>
                      </w:r>
                    </w:p>
                    <w:p w14:paraId="42CCF664"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p>
                    <w:p w14:paraId="4C152CAD"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i/>
                          <w:iCs/>
                          <w:color w:val="BA2121"/>
                          <w:sz w:val="18"/>
                          <w:szCs w:val="18"/>
                          <w:lang w:val="en-SG" w:eastAsia="zh-CN"/>
                        </w:rPr>
                        <w:t>'''Function to check if the generated vectors fulfil the requirements'''</w:t>
                      </w:r>
                    </w:p>
                    <w:p w14:paraId="635FB439"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i/>
                          <w:iCs/>
                          <w:color w:val="408080"/>
                          <w:sz w:val="18"/>
                          <w:szCs w:val="18"/>
                          <w:lang w:val="en-SG" w:eastAsia="zh-CN"/>
                        </w:rPr>
                        <w:t xml:space="preserve">#a and </w:t>
                      </w:r>
                      <w:proofErr w:type="spellStart"/>
                      <w:r w:rsidRPr="00EF6F4E">
                        <w:rPr>
                          <w:rFonts w:ascii="Courier New" w:eastAsia="Times New Roman" w:hAnsi="Courier New" w:cs="Courier New"/>
                          <w:i/>
                          <w:iCs/>
                          <w:color w:val="408080"/>
                          <w:sz w:val="18"/>
                          <w:szCs w:val="18"/>
                          <w:lang w:val="en-SG" w:eastAsia="zh-CN"/>
                        </w:rPr>
                        <w:t>b each</w:t>
                      </w:r>
                      <w:proofErr w:type="spellEnd"/>
                      <w:r w:rsidRPr="00EF6F4E">
                        <w:rPr>
                          <w:rFonts w:ascii="Courier New" w:eastAsia="Times New Roman" w:hAnsi="Courier New" w:cs="Courier New"/>
                          <w:i/>
                          <w:iCs/>
                          <w:color w:val="408080"/>
                          <w:sz w:val="18"/>
                          <w:szCs w:val="18"/>
                          <w:lang w:val="en-SG" w:eastAsia="zh-CN"/>
                        </w:rPr>
                        <w:t xml:space="preserve"> contains 5 vectors.</w:t>
                      </w:r>
                    </w:p>
                    <w:p w14:paraId="6991E491"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b/>
                          <w:bCs/>
                          <w:color w:val="008000"/>
                          <w:sz w:val="18"/>
                          <w:szCs w:val="18"/>
                          <w:lang w:val="en-SG" w:eastAsia="zh-CN"/>
                        </w:rPr>
                        <w:t>def</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0000FF"/>
                          <w:sz w:val="18"/>
                          <w:szCs w:val="18"/>
                          <w:lang w:val="en-SG" w:eastAsia="zh-CN"/>
                        </w:rPr>
                        <w:t>check_dependency</w:t>
                      </w:r>
                      <w:proofErr w:type="spellEnd"/>
                      <w:r w:rsidRPr="00EF6F4E">
                        <w:rPr>
                          <w:rFonts w:ascii="Courier New" w:eastAsia="Times New Roman" w:hAnsi="Courier New" w:cs="Courier New"/>
                          <w:color w:val="333333"/>
                          <w:sz w:val="18"/>
                          <w:szCs w:val="18"/>
                          <w:lang w:val="en-SG" w:eastAsia="zh-CN"/>
                        </w:rPr>
                        <w:t>(</w:t>
                      </w:r>
                      <w:proofErr w:type="spellStart"/>
                      <w:r w:rsidRPr="00EF6F4E">
                        <w:rPr>
                          <w:rFonts w:ascii="Courier New" w:eastAsia="Times New Roman" w:hAnsi="Courier New" w:cs="Courier New"/>
                          <w:color w:val="333333"/>
                          <w:sz w:val="18"/>
                          <w:szCs w:val="18"/>
                          <w:lang w:val="en-SG" w:eastAsia="zh-CN"/>
                        </w:rPr>
                        <w:t>a,b</w:t>
                      </w:r>
                      <w:proofErr w:type="spellEnd"/>
                      <w:r w:rsidRPr="00EF6F4E">
                        <w:rPr>
                          <w:rFonts w:ascii="Courier New" w:eastAsia="Times New Roman" w:hAnsi="Courier New" w:cs="Courier New"/>
                          <w:color w:val="333333"/>
                          <w:sz w:val="18"/>
                          <w:szCs w:val="18"/>
                          <w:lang w:val="en-SG" w:eastAsia="zh-CN"/>
                        </w:rPr>
                        <w:t xml:space="preserve">): </w:t>
                      </w:r>
                    </w:p>
                    <w:p w14:paraId="1CFA842A"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i/>
                          <w:iCs/>
                          <w:color w:val="408080"/>
                          <w:sz w:val="18"/>
                          <w:szCs w:val="18"/>
                          <w:lang w:val="en-SG" w:eastAsia="zh-CN"/>
                        </w:rPr>
                        <w:t># check if any 3 pairs of vectors from (a1,b1),(a2,b2),(a3,b3),(a4,b4) are linearly independent</w:t>
                      </w:r>
                    </w:p>
                    <w:p w14:paraId="51AD11E7"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for</w:t>
                      </w:r>
                      <w:r w:rsidRPr="00EF6F4E">
                        <w:rPr>
                          <w:rFonts w:ascii="Courier New" w:eastAsia="Times New Roman" w:hAnsi="Courier New" w:cs="Courier New"/>
                          <w:color w:val="333333"/>
                          <w:sz w:val="18"/>
                          <w:szCs w:val="18"/>
                          <w:lang w:val="en-SG" w:eastAsia="zh-CN"/>
                        </w:rPr>
                        <w:t xml:space="preserve"> v1 </w:t>
                      </w:r>
                      <w:r w:rsidRPr="00EF6F4E">
                        <w:rPr>
                          <w:rFonts w:ascii="Courier New" w:eastAsia="Times New Roman" w:hAnsi="Courier New" w:cs="Courier New"/>
                          <w:b/>
                          <w:bCs/>
                          <w:color w:val="AA22FF"/>
                          <w:sz w:val="18"/>
                          <w:szCs w:val="18"/>
                          <w:lang w:val="en-SG" w:eastAsia="zh-CN"/>
                        </w:rPr>
                        <w:t>in</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008000"/>
                          <w:sz w:val="18"/>
                          <w:szCs w:val="18"/>
                          <w:lang w:val="en-SG" w:eastAsia="zh-CN"/>
                        </w:rPr>
                        <w:t>range</w:t>
                      </w:r>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1</w:t>
                      </w:r>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3</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i/>
                          <w:iCs/>
                          <w:color w:val="408080"/>
                          <w:sz w:val="18"/>
                          <w:szCs w:val="18"/>
                          <w:lang w:val="en-SG" w:eastAsia="zh-CN"/>
                        </w:rPr>
                        <w:t>#1st vector from 1 to 2</w:t>
                      </w:r>
                    </w:p>
                    <w:p w14:paraId="7794B22B"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for</w:t>
                      </w:r>
                      <w:r w:rsidRPr="00EF6F4E">
                        <w:rPr>
                          <w:rFonts w:ascii="Courier New" w:eastAsia="Times New Roman" w:hAnsi="Courier New" w:cs="Courier New"/>
                          <w:color w:val="333333"/>
                          <w:sz w:val="18"/>
                          <w:szCs w:val="18"/>
                          <w:lang w:val="en-SG" w:eastAsia="zh-CN"/>
                        </w:rPr>
                        <w:t xml:space="preserve"> v2 </w:t>
                      </w:r>
                      <w:r w:rsidRPr="00EF6F4E">
                        <w:rPr>
                          <w:rFonts w:ascii="Courier New" w:eastAsia="Times New Roman" w:hAnsi="Courier New" w:cs="Courier New"/>
                          <w:b/>
                          <w:bCs/>
                          <w:color w:val="AA22FF"/>
                          <w:sz w:val="18"/>
                          <w:szCs w:val="18"/>
                          <w:lang w:val="en-SG" w:eastAsia="zh-CN"/>
                        </w:rPr>
                        <w:t>in</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008000"/>
                          <w:sz w:val="18"/>
                          <w:szCs w:val="18"/>
                          <w:lang w:val="en-SG" w:eastAsia="zh-CN"/>
                        </w:rPr>
                        <w:t>range</w:t>
                      </w:r>
                      <w:r w:rsidRPr="00EF6F4E">
                        <w:rPr>
                          <w:rFonts w:ascii="Courier New" w:eastAsia="Times New Roman" w:hAnsi="Courier New" w:cs="Courier New"/>
                          <w:color w:val="333333"/>
                          <w:sz w:val="18"/>
                          <w:szCs w:val="18"/>
                          <w:lang w:val="en-SG" w:eastAsia="zh-CN"/>
                        </w:rPr>
                        <w:t>(v1</w:t>
                      </w:r>
                      <w:r w:rsidRPr="00EF6F4E">
                        <w:rPr>
                          <w:rFonts w:ascii="Courier New" w:eastAsia="Times New Roman" w:hAnsi="Courier New" w:cs="Courier New"/>
                          <w:color w:val="666666"/>
                          <w:sz w:val="18"/>
                          <w:szCs w:val="18"/>
                          <w:lang w:val="en-SG" w:eastAsia="zh-CN"/>
                        </w:rPr>
                        <w:t>+1</w:t>
                      </w:r>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4</w:t>
                      </w:r>
                      <w:r w:rsidRPr="00EF6F4E">
                        <w:rPr>
                          <w:rFonts w:ascii="Courier New" w:eastAsia="Times New Roman" w:hAnsi="Courier New" w:cs="Courier New"/>
                          <w:color w:val="333333"/>
                          <w:sz w:val="18"/>
                          <w:szCs w:val="18"/>
                          <w:lang w:val="en-SG" w:eastAsia="zh-CN"/>
                        </w:rPr>
                        <w:t xml:space="preserve">): </w:t>
                      </w:r>
                    </w:p>
                    <w:p w14:paraId="1E840100"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for</w:t>
                      </w:r>
                      <w:r w:rsidRPr="00EF6F4E">
                        <w:rPr>
                          <w:rFonts w:ascii="Courier New" w:eastAsia="Times New Roman" w:hAnsi="Courier New" w:cs="Courier New"/>
                          <w:color w:val="333333"/>
                          <w:sz w:val="18"/>
                          <w:szCs w:val="18"/>
                          <w:lang w:val="en-SG" w:eastAsia="zh-CN"/>
                        </w:rPr>
                        <w:t xml:space="preserve"> v3 </w:t>
                      </w:r>
                      <w:r w:rsidRPr="00EF6F4E">
                        <w:rPr>
                          <w:rFonts w:ascii="Courier New" w:eastAsia="Times New Roman" w:hAnsi="Courier New" w:cs="Courier New"/>
                          <w:b/>
                          <w:bCs/>
                          <w:color w:val="AA22FF"/>
                          <w:sz w:val="18"/>
                          <w:szCs w:val="18"/>
                          <w:lang w:val="en-SG" w:eastAsia="zh-CN"/>
                        </w:rPr>
                        <w:t>in</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008000"/>
                          <w:sz w:val="18"/>
                          <w:szCs w:val="18"/>
                          <w:lang w:val="en-SG" w:eastAsia="zh-CN"/>
                        </w:rPr>
                        <w:t>range</w:t>
                      </w:r>
                      <w:r w:rsidRPr="00EF6F4E">
                        <w:rPr>
                          <w:rFonts w:ascii="Courier New" w:eastAsia="Times New Roman" w:hAnsi="Courier New" w:cs="Courier New"/>
                          <w:color w:val="333333"/>
                          <w:sz w:val="18"/>
                          <w:szCs w:val="18"/>
                          <w:lang w:val="en-SG" w:eastAsia="zh-CN"/>
                        </w:rPr>
                        <w:t>(v2</w:t>
                      </w:r>
                      <w:r w:rsidRPr="00EF6F4E">
                        <w:rPr>
                          <w:rFonts w:ascii="Courier New" w:eastAsia="Times New Roman" w:hAnsi="Courier New" w:cs="Courier New"/>
                          <w:color w:val="666666"/>
                          <w:sz w:val="18"/>
                          <w:szCs w:val="18"/>
                          <w:lang w:val="en-SG" w:eastAsia="zh-CN"/>
                        </w:rPr>
                        <w:t>+1</w:t>
                      </w:r>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5</w:t>
                      </w:r>
                      <w:r w:rsidRPr="00EF6F4E">
                        <w:rPr>
                          <w:rFonts w:ascii="Courier New" w:eastAsia="Times New Roman" w:hAnsi="Courier New" w:cs="Courier New"/>
                          <w:color w:val="333333"/>
                          <w:sz w:val="18"/>
                          <w:szCs w:val="18"/>
                          <w:lang w:val="en-SG" w:eastAsia="zh-CN"/>
                        </w:rPr>
                        <w:t xml:space="preserve">): </w:t>
                      </w:r>
                    </w:p>
                    <w:p w14:paraId="49272DB3"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squareMatrix</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np</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vstack</w:t>
                      </w:r>
                      <w:proofErr w:type="spellEnd"/>
                      <w:r w:rsidRPr="00EF6F4E">
                        <w:rPr>
                          <w:rFonts w:ascii="Courier New" w:eastAsia="Times New Roman" w:hAnsi="Courier New" w:cs="Courier New"/>
                          <w:color w:val="333333"/>
                          <w:sz w:val="18"/>
                          <w:szCs w:val="18"/>
                          <w:lang w:val="en-SG" w:eastAsia="zh-CN"/>
                        </w:rPr>
                        <w:t>((a[v1], b[v1], a[v2], b[v2],a[v3], b[v3]))</w:t>
                      </w:r>
                    </w:p>
                    <w:p w14:paraId="7F10F78D"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determinant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np</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linalg</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det</w:t>
                      </w:r>
                      <w:proofErr w:type="spellEnd"/>
                      <w:r w:rsidRPr="00EF6F4E">
                        <w:rPr>
                          <w:rFonts w:ascii="Courier New" w:eastAsia="Times New Roman" w:hAnsi="Courier New" w:cs="Courier New"/>
                          <w:color w:val="333333"/>
                          <w:sz w:val="18"/>
                          <w:szCs w:val="18"/>
                          <w:lang w:val="en-SG" w:eastAsia="zh-CN"/>
                        </w:rPr>
                        <w:t>(</w:t>
                      </w:r>
                      <w:proofErr w:type="spellStart"/>
                      <w:r w:rsidRPr="00EF6F4E">
                        <w:rPr>
                          <w:rFonts w:ascii="Courier New" w:eastAsia="Times New Roman" w:hAnsi="Courier New" w:cs="Courier New"/>
                          <w:color w:val="333333"/>
                          <w:sz w:val="18"/>
                          <w:szCs w:val="18"/>
                          <w:lang w:val="en-SG" w:eastAsia="zh-CN"/>
                        </w:rPr>
                        <w:t>squareMatrix</w:t>
                      </w:r>
                      <w:proofErr w:type="spellEnd"/>
                      <w:r w:rsidRPr="00EF6F4E">
                        <w:rPr>
                          <w:rFonts w:ascii="Courier New" w:eastAsia="Times New Roman" w:hAnsi="Courier New" w:cs="Courier New"/>
                          <w:color w:val="333333"/>
                          <w:sz w:val="18"/>
                          <w:szCs w:val="18"/>
                          <w:lang w:val="en-SG" w:eastAsia="zh-CN"/>
                        </w:rPr>
                        <w:t xml:space="preserve">) </w:t>
                      </w:r>
                    </w:p>
                    <w:p w14:paraId="48F5E005"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if</w:t>
                      </w:r>
                      <w:r w:rsidRPr="00EF6F4E">
                        <w:rPr>
                          <w:rFonts w:ascii="Courier New" w:eastAsia="Times New Roman" w:hAnsi="Courier New" w:cs="Courier New"/>
                          <w:color w:val="333333"/>
                          <w:sz w:val="18"/>
                          <w:szCs w:val="18"/>
                          <w:lang w:val="en-SG" w:eastAsia="zh-CN"/>
                        </w:rPr>
                        <w:t xml:space="preserve"> determinant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666666"/>
                          <w:sz w:val="18"/>
                          <w:szCs w:val="18"/>
                          <w:lang w:val="en-SG" w:eastAsia="zh-CN"/>
                        </w:rPr>
                        <w:t>0</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i/>
                          <w:iCs/>
                          <w:color w:val="408080"/>
                          <w:sz w:val="18"/>
                          <w:szCs w:val="18"/>
                          <w:lang w:val="en-SG" w:eastAsia="zh-CN"/>
                        </w:rPr>
                        <w:t>#if determinant is 0, the vectors are not linearly dependent</w:t>
                      </w:r>
                    </w:p>
                    <w:p w14:paraId="1BA00D24"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return</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False</w:t>
                      </w:r>
                    </w:p>
                    <w:p w14:paraId="6624D214"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p>
                    <w:p w14:paraId="2D9C255B"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i/>
                          <w:iCs/>
                          <w:color w:val="408080"/>
                          <w:sz w:val="18"/>
                          <w:szCs w:val="18"/>
                          <w:lang w:val="en-SG" w:eastAsia="zh-CN"/>
                        </w:rPr>
                        <w:t># check if a0,b0 and any two random selected pairs of vectors are linearly independent</w:t>
                      </w:r>
                    </w:p>
                    <w:p w14:paraId="5A51D099"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for</w:t>
                      </w:r>
                      <w:r w:rsidRPr="00EF6F4E">
                        <w:rPr>
                          <w:rFonts w:ascii="Courier New" w:eastAsia="Times New Roman" w:hAnsi="Courier New" w:cs="Courier New"/>
                          <w:color w:val="333333"/>
                          <w:sz w:val="18"/>
                          <w:szCs w:val="18"/>
                          <w:lang w:val="en-SG" w:eastAsia="zh-CN"/>
                        </w:rPr>
                        <w:t xml:space="preserve"> v1 </w:t>
                      </w:r>
                      <w:r w:rsidRPr="00EF6F4E">
                        <w:rPr>
                          <w:rFonts w:ascii="Courier New" w:eastAsia="Times New Roman" w:hAnsi="Courier New" w:cs="Courier New"/>
                          <w:b/>
                          <w:bCs/>
                          <w:color w:val="AA22FF"/>
                          <w:sz w:val="18"/>
                          <w:szCs w:val="18"/>
                          <w:lang w:val="en-SG" w:eastAsia="zh-CN"/>
                        </w:rPr>
                        <w:t>in</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008000"/>
                          <w:sz w:val="18"/>
                          <w:szCs w:val="18"/>
                          <w:lang w:val="en-SG" w:eastAsia="zh-CN"/>
                        </w:rPr>
                        <w:t>range</w:t>
                      </w:r>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1</w:t>
                      </w:r>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4</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i/>
                          <w:iCs/>
                          <w:color w:val="408080"/>
                          <w:sz w:val="18"/>
                          <w:szCs w:val="18"/>
                          <w:lang w:val="en-SG" w:eastAsia="zh-CN"/>
                        </w:rPr>
                        <w:t>#1st vector from 1 to 3</w:t>
                      </w:r>
                    </w:p>
                    <w:p w14:paraId="0FBC74CC"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for</w:t>
                      </w:r>
                      <w:r w:rsidRPr="00EF6F4E">
                        <w:rPr>
                          <w:rFonts w:ascii="Courier New" w:eastAsia="Times New Roman" w:hAnsi="Courier New" w:cs="Courier New"/>
                          <w:color w:val="333333"/>
                          <w:sz w:val="18"/>
                          <w:szCs w:val="18"/>
                          <w:lang w:val="en-SG" w:eastAsia="zh-CN"/>
                        </w:rPr>
                        <w:t xml:space="preserve"> v2 </w:t>
                      </w:r>
                      <w:r w:rsidRPr="00EF6F4E">
                        <w:rPr>
                          <w:rFonts w:ascii="Courier New" w:eastAsia="Times New Roman" w:hAnsi="Courier New" w:cs="Courier New"/>
                          <w:b/>
                          <w:bCs/>
                          <w:color w:val="AA22FF"/>
                          <w:sz w:val="18"/>
                          <w:szCs w:val="18"/>
                          <w:lang w:val="en-SG" w:eastAsia="zh-CN"/>
                        </w:rPr>
                        <w:t>in</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008000"/>
                          <w:sz w:val="18"/>
                          <w:szCs w:val="18"/>
                          <w:lang w:val="en-SG" w:eastAsia="zh-CN"/>
                        </w:rPr>
                        <w:t>range</w:t>
                      </w:r>
                      <w:r w:rsidRPr="00EF6F4E">
                        <w:rPr>
                          <w:rFonts w:ascii="Courier New" w:eastAsia="Times New Roman" w:hAnsi="Courier New" w:cs="Courier New"/>
                          <w:color w:val="333333"/>
                          <w:sz w:val="18"/>
                          <w:szCs w:val="18"/>
                          <w:lang w:val="en-SG" w:eastAsia="zh-CN"/>
                        </w:rPr>
                        <w:t>(v1</w:t>
                      </w:r>
                      <w:r w:rsidRPr="00EF6F4E">
                        <w:rPr>
                          <w:rFonts w:ascii="Courier New" w:eastAsia="Times New Roman" w:hAnsi="Courier New" w:cs="Courier New"/>
                          <w:color w:val="666666"/>
                          <w:sz w:val="18"/>
                          <w:szCs w:val="18"/>
                          <w:lang w:val="en-SG" w:eastAsia="zh-CN"/>
                        </w:rPr>
                        <w:t>+1</w:t>
                      </w:r>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5</w:t>
                      </w:r>
                      <w:r w:rsidRPr="00EF6F4E">
                        <w:rPr>
                          <w:rFonts w:ascii="Courier New" w:eastAsia="Times New Roman" w:hAnsi="Courier New" w:cs="Courier New"/>
                          <w:color w:val="333333"/>
                          <w:sz w:val="18"/>
                          <w:szCs w:val="18"/>
                          <w:lang w:val="en-SG" w:eastAsia="zh-CN"/>
                        </w:rPr>
                        <w:t>):</w:t>
                      </w:r>
                    </w:p>
                    <w:p w14:paraId="4BD96936"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squareMatrix</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np</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vstack</w:t>
                      </w:r>
                      <w:proofErr w:type="spellEnd"/>
                      <w:r w:rsidRPr="00EF6F4E">
                        <w:rPr>
                          <w:rFonts w:ascii="Courier New" w:eastAsia="Times New Roman" w:hAnsi="Courier New" w:cs="Courier New"/>
                          <w:color w:val="333333"/>
                          <w:sz w:val="18"/>
                          <w:szCs w:val="18"/>
                          <w:lang w:val="en-SG" w:eastAsia="zh-CN"/>
                        </w:rPr>
                        <w:t>((a[</w:t>
                      </w:r>
                      <w:r w:rsidRPr="00EF6F4E">
                        <w:rPr>
                          <w:rFonts w:ascii="Courier New" w:eastAsia="Times New Roman" w:hAnsi="Courier New" w:cs="Courier New"/>
                          <w:color w:val="666666"/>
                          <w:sz w:val="18"/>
                          <w:szCs w:val="18"/>
                          <w:lang w:val="en-SG" w:eastAsia="zh-CN"/>
                        </w:rPr>
                        <w:t>0</w:t>
                      </w:r>
                      <w:r w:rsidRPr="00EF6F4E">
                        <w:rPr>
                          <w:rFonts w:ascii="Courier New" w:eastAsia="Times New Roman" w:hAnsi="Courier New" w:cs="Courier New"/>
                          <w:color w:val="333333"/>
                          <w:sz w:val="18"/>
                          <w:szCs w:val="18"/>
                          <w:lang w:val="en-SG" w:eastAsia="zh-CN"/>
                        </w:rPr>
                        <w:t>], b[</w:t>
                      </w:r>
                      <w:r w:rsidRPr="00EF6F4E">
                        <w:rPr>
                          <w:rFonts w:ascii="Courier New" w:eastAsia="Times New Roman" w:hAnsi="Courier New" w:cs="Courier New"/>
                          <w:color w:val="666666"/>
                          <w:sz w:val="18"/>
                          <w:szCs w:val="18"/>
                          <w:lang w:val="en-SG" w:eastAsia="zh-CN"/>
                        </w:rPr>
                        <w:t>0</w:t>
                      </w:r>
                      <w:r w:rsidRPr="00EF6F4E">
                        <w:rPr>
                          <w:rFonts w:ascii="Courier New" w:eastAsia="Times New Roman" w:hAnsi="Courier New" w:cs="Courier New"/>
                          <w:color w:val="333333"/>
                          <w:sz w:val="18"/>
                          <w:szCs w:val="18"/>
                          <w:lang w:val="en-SG" w:eastAsia="zh-CN"/>
                        </w:rPr>
                        <w:t>], a[v1], b[v1], a[v2], b[v2]))</w:t>
                      </w:r>
                    </w:p>
                    <w:p w14:paraId="6EA611CF"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determinant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np</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linalg</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det</w:t>
                      </w:r>
                      <w:proofErr w:type="spellEnd"/>
                      <w:r w:rsidRPr="00EF6F4E">
                        <w:rPr>
                          <w:rFonts w:ascii="Courier New" w:eastAsia="Times New Roman" w:hAnsi="Courier New" w:cs="Courier New"/>
                          <w:color w:val="333333"/>
                          <w:sz w:val="18"/>
                          <w:szCs w:val="18"/>
                          <w:lang w:val="en-SG" w:eastAsia="zh-CN"/>
                        </w:rPr>
                        <w:t>(</w:t>
                      </w:r>
                      <w:proofErr w:type="spellStart"/>
                      <w:r w:rsidRPr="00EF6F4E">
                        <w:rPr>
                          <w:rFonts w:ascii="Courier New" w:eastAsia="Times New Roman" w:hAnsi="Courier New" w:cs="Courier New"/>
                          <w:color w:val="333333"/>
                          <w:sz w:val="18"/>
                          <w:szCs w:val="18"/>
                          <w:lang w:val="en-SG" w:eastAsia="zh-CN"/>
                        </w:rPr>
                        <w:t>squareMatrix</w:t>
                      </w:r>
                      <w:proofErr w:type="spellEnd"/>
                      <w:r w:rsidRPr="00EF6F4E">
                        <w:rPr>
                          <w:rFonts w:ascii="Courier New" w:eastAsia="Times New Roman" w:hAnsi="Courier New" w:cs="Courier New"/>
                          <w:color w:val="333333"/>
                          <w:sz w:val="18"/>
                          <w:szCs w:val="18"/>
                          <w:lang w:val="en-SG" w:eastAsia="zh-CN"/>
                        </w:rPr>
                        <w:t xml:space="preserve">) </w:t>
                      </w:r>
                    </w:p>
                    <w:p w14:paraId="74062031"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if</w:t>
                      </w:r>
                      <w:r w:rsidRPr="00EF6F4E">
                        <w:rPr>
                          <w:rFonts w:ascii="Courier New" w:eastAsia="Times New Roman" w:hAnsi="Courier New" w:cs="Courier New"/>
                          <w:color w:val="333333"/>
                          <w:sz w:val="18"/>
                          <w:szCs w:val="18"/>
                          <w:lang w:val="en-SG" w:eastAsia="zh-CN"/>
                        </w:rPr>
                        <w:t xml:space="preserve"> determinant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666666"/>
                          <w:sz w:val="18"/>
                          <w:szCs w:val="18"/>
                          <w:lang w:val="en-SG" w:eastAsia="zh-CN"/>
                        </w:rPr>
                        <w:t>0</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i/>
                          <w:iCs/>
                          <w:color w:val="408080"/>
                          <w:sz w:val="18"/>
                          <w:szCs w:val="18"/>
                          <w:lang w:val="en-SG" w:eastAsia="zh-CN"/>
                        </w:rPr>
                        <w:t>#if determinant is 0, the vectors are not linearly dependent</w:t>
                      </w:r>
                    </w:p>
                    <w:p w14:paraId="2A0DEA85"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return</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False</w:t>
                      </w:r>
                    </w:p>
                    <w:p w14:paraId="72EAA763"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return</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True</w:t>
                      </w:r>
                    </w:p>
                    <w:p w14:paraId="2F246E36"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p>
                    <w:p w14:paraId="23A4E12A"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i/>
                          <w:iCs/>
                          <w:color w:val="BA2121"/>
                          <w:sz w:val="18"/>
                          <w:szCs w:val="18"/>
                          <w:lang w:val="en-SG" w:eastAsia="zh-CN"/>
                        </w:rPr>
                        <w:t>'''Function to converting String to binary array'''</w:t>
                      </w:r>
                    </w:p>
                    <w:p w14:paraId="075ED00B"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i/>
                          <w:iCs/>
                          <w:color w:val="BA2121"/>
                          <w:sz w:val="18"/>
                          <w:szCs w:val="18"/>
                          <w:lang w:val="en-SG" w:eastAsia="zh-CN"/>
                        </w:rPr>
                        <w:t xml:space="preserve">'''The </w:t>
                      </w:r>
                      <w:proofErr w:type="spellStart"/>
                      <w:r w:rsidRPr="00EF6F4E">
                        <w:rPr>
                          <w:rFonts w:ascii="Courier New" w:eastAsia="Times New Roman" w:hAnsi="Courier New" w:cs="Courier New"/>
                          <w:i/>
                          <w:iCs/>
                          <w:color w:val="BA2121"/>
                          <w:sz w:val="18"/>
                          <w:szCs w:val="18"/>
                          <w:lang w:val="en-SG" w:eastAsia="zh-CN"/>
                        </w:rPr>
                        <w:t>ord</w:t>
                      </w:r>
                      <w:proofErr w:type="spellEnd"/>
                      <w:r w:rsidRPr="00EF6F4E">
                        <w:rPr>
                          <w:rFonts w:ascii="Courier New" w:eastAsia="Times New Roman" w:hAnsi="Courier New" w:cs="Courier New"/>
                          <w:i/>
                          <w:iCs/>
                          <w:color w:val="BA2121"/>
                          <w:sz w:val="18"/>
                          <w:szCs w:val="18"/>
                          <w:lang w:val="en-SG" w:eastAsia="zh-CN"/>
                        </w:rPr>
                        <w:t>() function returns an integer representing the Unicode character.'''</w:t>
                      </w:r>
                    </w:p>
                    <w:p w14:paraId="5B5FE9EC"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b/>
                          <w:bCs/>
                          <w:color w:val="008000"/>
                          <w:sz w:val="18"/>
                          <w:szCs w:val="18"/>
                          <w:lang w:val="en-SG" w:eastAsia="zh-CN"/>
                        </w:rPr>
                        <w:t>def</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0000FF"/>
                          <w:sz w:val="18"/>
                          <w:szCs w:val="18"/>
                          <w:lang w:val="en-SG" w:eastAsia="zh-CN"/>
                        </w:rPr>
                        <w:t>str2bits</w:t>
                      </w:r>
                      <w:r w:rsidRPr="00EF6F4E">
                        <w:rPr>
                          <w:rFonts w:ascii="Courier New" w:eastAsia="Times New Roman" w:hAnsi="Courier New" w:cs="Courier New"/>
                          <w:color w:val="333333"/>
                          <w:sz w:val="18"/>
                          <w:szCs w:val="18"/>
                          <w:lang w:val="en-SG" w:eastAsia="zh-CN"/>
                        </w:rPr>
                        <w:t xml:space="preserve">(s): </w:t>
                      </w:r>
                    </w:p>
                    <w:p w14:paraId="099DD7DB"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res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BA2121"/>
                          <w:sz w:val="18"/>
                          <w:szCs w:val="18"/>
                          <w:lang w:val="en-SG" w:eastAsia="zh-CN"/>
                        </w:rPr>
                        <w:t>''</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join(</w:t>
                      </w:r>
                      <w:r w:rsidRPr="00EF6F4E">
                        <w:rPr>
                          <w:rFonts w:ascii="Courier New" w:eastAsia="Times New Roman" w:hAnsi="Courier New" w:cs="Courier New"/>
                          <w:color w:val="008000"/>
                          <w:sz w:val="18"/>
                          <w:szCs w:val="18"/>
                          <w:lang w:val="en-SG" w:eastAsia="zh-CN"/>
                        </w:rPr>
                        <w:t>format</w:t>
                      </w:r>
                      <w:r w:rsidRPr="00EF6F4E">
                        <w:rPr>
                          <w:rFonts w:ascii="Courier New" w:eastAsia="Times New Roman" w:hAnsi="Courier New" w:cs="Courier New"/>
                          <w:color w:val="333333"/>
                          <w:sz w:val="18"/>
                          <w:szCs w:val="18"/>
                          <w:lang w:val="en-SG" w:eastAsia="zh-CN"/>
                        </w:rPr>
                        <w:t>(</w:t>
                      </w:r>
                      <w:proofErr w:type="spellStart"/>
                      <w:r w:rsidRPr="00EF6F4E">
                        <w:rPr>
                          <w:rFonts w:ascii="Courier New" w:eastAsia="Times New Roman" w:hAnsi="Courier New" w:cs="Courier New"/>
                          <w:color w:val="008000"/>
                          <w:sz w:val="18"/>
                          <w:szCs w:val="18"/>
                          <w:lang w:val="en-SG" w:eastAsia="zh-CN"/>
                        </w:rPr>
                        <w:t>ord</w:t>
                      </w:r>
                      <w:proofErr w:type="spellEnd"/>
                      <w:r w:rsidRPr="00EF6F4E">
                        <w:rPr>
                          <w:rFonts w:ascii="Courier New" w:eastAsia="Times New Roman" w:hAnsi="Courier New" w:cs="Courier New"/>
                          <w:color w:val="333333"/>
                          <w:sz w:val="18"/>
                          <w:szCs w:val="18"/>
                          <w:lang w:val="en-SG" w:eastAsia="zh-CN"/>
                        </w:rPr>
                        <w:t>(</w:t>
                      </w:r>
                      <w:proofErr w:type="spellStart"/>
                      <w:r w:rsidRPr="00EF6F4E">
                        <w:rPr>
                          <w:rFonts w:ascii="Courier New" w:eastAsia="Times New Roman" w:hAnsi="Courier New" w:cs="Courier New"/>
                          <w:color w:val="333333"/>
                          <w:sz w:val="18"/>
                          <w:szCs w:val="18"/>
                          <w:lang w:val="en-SG" w:eastAsia="zh-CN"/>
                        </w:rPr>
                        <w:t>i</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BA2121"/>
                          <w:sz w:val="18"/>
                          <w:szCs w:val="18"/>
                          <w:lang w:val="en-SG" w:eastAsia="zh-CN"/>
                        </w:rPr>
                        <w:t>'b'</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for</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i</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AA22FF"/>
                          <w:sz w:val="18"/>
                          <w:szCs w:val="18"/>
                          <w:lang w:val="en-SG" w:eastAsia="zh-CN"/>
                        </w:rPr>
                        <w:t>in</w:t>
                      </w:r>
                      <w:r w:rsidRPr="00EF6F4E">
                        <w:rPr>
                          <w:rFonts w:ascii="Courier New" w:eastAsia="Times New Roman" w:hAnsi="Courier New" w:cs="Courier New"/>
                          <w:color w:val="333333"/>
                          <w:sz w:val="18"/>
                          <w:szCs w:val="18"/>
                          <w:lang w:val="en-SG" w:eastAsia="zh-CN"/>
                        </w:rPr>
                        <w:t xml:space="preserve"> s) </w:t>
                      </w:r>
                    </w:p>
                    <w:p w14:paraId="076EAD3A"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bitsArray</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p>
                    <w:p w14:paraId="3BF8342E"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for</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i</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AA22FF"/>
                          <w:sz w:val="18"/>
                          <w:szCs w:val="18"/>
                          <w:lang w:val="en-SG" w:eastAsia="zh-CN"/>
                        </w:rPr>
                        <w:t>in</w:t>
                      </w:r>
                      <w:r w:rsidRPr="00EF6F4E">
                        <w:rPr>
                          <w:rFonts w:ascii="Courier New" w:eastAsia="Times New Roman" w:hAnsi="Courier New" w:cs="Courier New"/>
                          <w:color w:val="333333"/>
                          <w:sz w:val="18"/>
                          <w:szCs w:val="18"/>
                          <w:lang w:val="en-SG" w:eastAsia="zh-CN"/>
                        </w:rPr>
                        <w:t xml:space="preserve"> res:</w:t>
                      </w:r>
                    </w:p>
                    <w:p w14:paraId="3BF6A5B3"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bitsArray</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append</w:t>
                      </w:r>
                      <w:proofErr w:type="spellEnd"/>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008000"/>
                          <w:sz w:val="18"/>
                          <w:szCs w:val="18"/>
                          <w:lang w:val="en-SG" w:eastAsia="zh-CN"/>
                        </w:rPr>
                        <w:t>int</w:t>
                      </w:r>
                      <w:r w:rsidRPr="00EF6F4E">
                        <w:rPr>
                          <w:rFonts w:ascii="Courier New" w:eastAsia="Times New Roman" w:hAnsi="Courier New" w:cs="Courier New"/>
                          <w:color w:val="333333"/>
                          <w:sz w:val="18"/>
                          <w:szCs w:val="18"/>
                          <w:lang w:val="en-SG" w:eastAsia="zh-CN"/>
                        </w:rPr>
                        <w:t>(</w:t>
                      </w:r>
                      <w:proofErr w:type="spellStart"/>
                      <w:r w:rsidRPr="00EF6F4E">
                        <w:rPr>
                          <w:rFonts w:ascii="Courier New" w:eastAsia="Times New Roman" w:hAnsi="Courier New" w:cs="Courier New"/>
                          <w:color w:val="333333"/>
                          <w:sz w:val="18"/>
                          <w:szCs w:val="18"/>
                          <w:lang w:val="en-SG" w:eastAsia="zh-CN"/>
                        </w:rPr>
                        <w:t>i</w:t>
                      </w:r>
                      <w:proofErr w:type="spellEnd"/>
                      <w:r w:rsidRPr="00EF6F4E">
                        <w:rPr>
                          <w:rFonts w:ascii="Courier New" w:eastAsia="Times New Roman" w:hAnsi="Courier New" w:cs="Courier New"/>
                          <w:color w:val="333333"/>
                          <w:sz w:val="18"/>
                          <w:szCs w:val="18"/>
                          <w:lang w:val="en-SG" w:eastAsia="zh-CN"/>
                        </w:rPr>
                        <w:t>))</w:t>
                      </w:r>
                    </w:p>
                    <w:p w14:paraId="003F8778" w14:textId="77777777" w:rsidR="000209AE" w:rsidRPr="00EF6F4E" w:rsidRDefault="000209AE" w:rsidP="00020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return</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bitsArray</w:t>
                      </w:r>
                      <w:proofErr w:type="spellEnd"/>
                    </w:p>
                    <w:p w14:paraId="203CA5FE" w14:textId="77777777" w:rsidR="000209AE" w:rsidRPr="00EF6F4E" w:rsidRDefault="000209AE" w:rsidP="000209AE">
                      <w:pPr>
                        <w:rPr>
                          <w:sz w:val="16"/>
                          <w:szCs w:val="16"/>
                        </w:rPr>
                      </w:pPr>
                    </w:p>
                  </w:txbxContent>
                </v:textbox>
                <w10:anchorlock/>
              </v:shape>
            </w:pict>
          </mc:Fallback>
        </mc:AlternateContent>
      </w:r>
    </w:p>
    <w:p w14:paraId="6B8E80AE" w14:textId="77777777" w:rsidR="00A418AC" w:rsidRDefault="00A418AC" w:rsidP="00A418AC">
      <w:pPr>
        <w:rPr>
          <w:rFonts w:ascii="Times New Roman" w:eastAsiaTheme="minorEastAsia" w:hAnsi="Times New Roman" w:cs="Times New Roman"/>
          <w:b/>
          <w:bCs/>
          <w:sz w:val="32"/>
          <w:szCs w:val="32"/>
        </w:rPr>
      </w:pPr>
      <w:r w:rsidRPr="00EF6F4E">
        <w:rPr>
          <w:rFonts w:ascii="Times New Roman" w:hAnsi="Times New Roman" w:cs="Times New Roman"/>
          <w:noProof/>
          <w:sz w:val="32"/>
          <w:szCs w:val="32"/>
        </w:rPr>
        <w:lastRenderedPageBreak/>
        <mc:AlternateContent>
          <mc:Choice Requires="wps">
            <w:drawing>
              <wp:inline distT="0" distB="0" distL="0" distR="0" wp14:anchorId="0C3714A2" wp14:editId="381F461F">
                <wp:extent cx="6106160" cy="8138160"/>
                <wp:effectExtent l="0" t="0" r="15240" b="15240"/>
                <wp:docPr id="46" name="Text Box 46"/>
                <wp:cNvGraphicFramePr/>
                <a:graphic xmlns:a="http://schemas.openxmlformats.org/drawingml/2006/main">
                  <a:graphicData uri="http://schemas.microsoft.com/office/word/2010/wordprocessingShape">
                    <wps:wsp>
                      <wps:cNvSpPr txBox="1"/>
                      <wps:spPr>
                        <a:xfrm>
                          <a:off x="0" y="0"/>
                          <a:ext cx="6106160" cy="8138160"/>
                        </a:xfrm>
                        <a:prstGeom prst="rect">
                          <a:avLst/>
                        </a:prstGeom>
                        <a:solidFill>
                          <a:schemeClr val="lt1"/>
                        </a:solidFill>
                        <a:ln w="6350">
                          <a:solidFill>
                            <a:prstClr val="black"/>
                          </a:solidFill>
                        </a:ln>
                      </wps:spPr>
                      <wps:txbx>
                        <w:txbxContent>
                          <w:p w14:paraId="11EFB8CA"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i/>
                                <w:iCs/>
                                <w:color w:val="BA2121"/>
                                <w:sz w:val="18"/>
                                <w:szCs w:val="18"/>
                                <w:lang w:val="en-SG" w:eastAsia="zh-CN"/>
                              </w:rPr>
                              <w:t>'''Function to converting binary array to String'''</w:t>
                            </w:r>
                          </w:p>
                          <w:p w14:paraId="3490E41E"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b/>
                                <w:bCs/>
                                <w:color w:val="008000"/>
                                <w:sz w:val="18"/>
                                <w:szCs w:val="18"/>
                                <w:lang w:val="en-SG" w:eastAsia="zh-CN"/>
                              </w:rPr>
                              <w:t>def</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0000FF"/>
                                <w:sz w:val="18"/>
                                <w:szCs w:val="18"/>
                                <w:lang w:val="en-SG" w:eastAsia="zh-CN"/>
                              </w:rPr>
                              <w:t>bits2str</w:t>
                            </w:r>
                            <w:r w:rsidRPr="00EF6F4E">
                              <w:rPr>
                                <w:rFonts w:ascii="Courier New" w:eastAsia="Times New Roman" w:hAnsi="Courier New" w:cs="Courier New"/>
                                <w:color w:val="333333"/>
                                <w:sz w:val="18"/>
                                <w:szCs w:val="18"/>
                                <w:lang w:val="en-SG" w:eastAsia="zh-CN"/>
                              </w:rPr>
                              <w:t>(</w:t>
                            </w:r>
                            <w:proofErr w:type="spellStart"/>
                            <w:r w:rsidRPr="00EF6F4E">
                              <w:rPr>
                                <w:rFonts w:ascii="Courier New" w:eastAsia="Times New Roman" w:hAnsi="Courier New" w:cs="Courier New"/>
                                <w:color w:val="333333"/>
                                <w:sz w:val="18"/>
                                <w:szCs w:val="18"/>
                                <w:lang w:val="en-SG" w:eastAsia="zh-CN"/>
                              </w:rPr>
                              <w:t>bitsArray</w:t>
                            </w:r>
                            <w:proofErr w:type="spellEnd"/>
                            <w:r w:rsidRPr="00EF6F4E">
                              <w:rPr>
                                <w:rFonts w:ascii="Courier New" w:eastAsia="Times New Roman" w:hAnsi="Courier New" w:cs="Courier New"/>
                                <w:color w:val="333333"/>
                                <w:sz w:val="18"/>
                                <w:szCs w:val="18"/>
                                <w:lang w:val="en-SG" w:eastAsia="zh-CN"/>
                              </w:rPr>
                              <w:t>):</w:t>
                            </w:r>
                          </w:p>
                          <w:p w14:paraId="358C185C"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NumOfChar</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008000"/>
                                <w:sz w:val="18"/>
                                <w:szCs w:val="18"/>
                                <w:lang w:val="en-SG" w:eastAsia="zh-CN"/>
                              </w:rPr>
                              <w:t>int</w:t>
                            </w:r>
                            <w:r w:rsidRPr="00EF6F4E">
                              <w:rPr>
                                <w:rFonts w:ascii="Courier New" w:eastAsia="Times New Roman" w:hAnsi="Courier New" w:cs="Courier New"/>
                                <w:color w:val="333333"/>
                                <w:sz w:val="18"/>
                                <w:szCs w:val="18"/>
                                <w:lang w:val="en-SG" w:eastAsia="zh-CN"/>
                              </w:rPr>
                              <w:t>(</w:t>
                            </w:r>
                            <w:proofErr w:type="spellStart"/>
                            <w:r w:rsidRPr="00EF6F4E">
                              <w:rPr>
                                <w:rFonts w:ascii="Courier New" w:eastAsia="Times New Roman" w:hAnsi="Courier New" w:cs="Courier New"/>
                                <w:color w:val="008000"/>
                                <w:sz w:val="18"/>
                                <w:szCs w:val="18"/>
                                <w:lang w:val="en-SG" w:eastAsia="zh-CN"/>
                              </w:rPr>
                              <w:t>len</w:t>
                            </w:r>
                            <w:proofErr w:type="spellEnd"/>
                            <w:r w:rsidRPr="00EF6F4E">
                              <w:rPr>
                                <w:rFonts w:ascii="Courier New" w:eastAsia="Times New Roman" w:hAnsi="Courier New" w:cs="Courier New"/>
                                <w:color w:val="333333"/>
                                <w:sz w:val="18"/>
                                <w:szCs w:val="18"/>
                                <w:lang w:val="en-SG" w:eastAsia="zh-CN"/>
                              </w:rPr>
                              <w:t>(</w:t>
                            </w:r>
                            <w:proofErr w:type="spellStart"/>
                            <w:r w:rsidRPr="00EF6F4E">
                              <w:rPr>
                                <w:rFonts w:ascii="Courier New" w:eastAsia="Times New Roman" w:hAnsi="Courier New" w:cs="Courier New"/>
                                <w:color w:val="333333"/>
                                <w:sz w:val="18"/>
                                <w:szCs w:val="18"/>
                                <w:lang w:val="en-SG" w:eastAsia="zh-CN"/>
                              </w:rPr>
                              <w:t>bitsArray</w:t>
                            </w:r>
                            <w:proofErr w:type="spellEnd"/>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/7</w:t>
                            </w:r>
                            <w:r w:rsidRPr="00EF6F4E">
                              <w:rPr>
                                <w:rFonts w:ascii="Courier New" w:eastAsia="Times New Roman" w:hAnsi="Courier New" w:cs="Courier New"/>
                                <w:color w:val="333333"/>
                                <w:sz w:val="18"/>
                                <w:szCs w:val="18"/>
                                <w:lang w:val="en-SG" w:eastAsia="zh-CN"/>
                              </w:rPr>
                              <w:t>)</w:t>
                            </w:r>
                          </w:p>
                          <w:p w14:paraId="5A8F4382"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string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BA2121"/>
                                <w:sz w:val="18"/>
                                <w:szCs w:val="18"/>
                                <w:lang w:val="en-SG" w:eastAsia="zh-CN"/>
                              </w:rPr>
                              <w:t>''</w:t>
                            </w:r>
                          </w:p>
                          <w:p w14:paraId="451DB402"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for</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i</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AA22FF"/>
                                <w:sz w:val="18"/>
                                <w:szCs w:val="18"/>
                                <w:lang w:val="en-SG" w:eastAsia="zh-CN"/>
                              </w:rPr>
                              <w:t>in</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008000"/>
                                <w:sz w:val="18"/>
                                <w:szCs w:val="18"/>
                                <w:lang w:val="en-SG" w:eastAsia="zh-CN"/>
                              </w:rPr>
                              <w:t>range</w:t>
                            </w:r>
                            <w:r w:rsidRPr="00EF6F4E">
                              <w:rPr>
                                <w:rFonts w:ascii="Courier New" w:eastAsia="Times New Roman" w:hAnsi="Courier New" w:cs="Courier New"/>
                                <w:color w:val="333333"/>
                                <w:sz w:val="18"/>
                                <w:szCs w:val="18"/>
                                <w:lang w:val="en-SG" w:eastAsia="zh-CN"/>
                              </w:rPr>
                              <w:t>(</w:t>
                            </w:r>
                            <w:proofErr w:type="spellStart"/>
                            <w:r w:rsidRPr="00EF6F4E">
                              <w:rPr>
                                <w:rFonts w:ascii="Courier New" w:eastAsia="Times New Roman" w:hAnsi="Courier New" w:cs="Courier New"/>
                                <w:color w:val="333333"/>
                                <w:sz w:val="18"/>
                                <w:szCs w:val="18"/>
                                <w:lang w:val="en-SG" w:eastAsia="zh-CN"/>
                              </w:rPr>
                              <w:t>NumOfChar</w:t>
                            </w:r>
                            <w:proofErr w:type="spellEnd"/>
                            <w:r w:rsidRPr="00EF6F4E">
                              <w:rPr>
                                <w:rFonts w:ascii="Courier New" w:eastAsia="Times New Roman" w:hAnsi="Courier New" w:cs="Courier New"/>
                                <w:color w:val="333333"/>
                                <w:sz w:val="18"/>
                                <w:szCs w:val="18"/>
                                <w:lang w:val="en-SG" w:eastAsia="zh-CN"/>
                              </w:rPr>
                              <w:t>):</w:t>
                            </w:r>
                          </w:p>
                          <w:p w14:paraId="1F8F8C24"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bitsChar</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BA2121"/>
                                <w:sz w:val="18"/>
                                <w:szCs w:val="18"/>
                                <w:lang w:val="en-SG" w:eastAsia="zh-CN"/>
                              </w:rPr>
                              <w:t>''</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join(</w:t>
                            </w:r>
                            <w:r w:rsidRPr="00EF6F4E">
                              <w:rPr>
                                <w:rFonts w:ascii="Courier New" w:eastAsia="Times New Roman" w:hAnsi="Courier New" w:cs="Courier New"/>
                                <w:color w:val="008000"/>
                                <w:sz w:val="18"/>
                                <w:szCs w:val="18"/>
                                <w:lang w:val="en-SG" w:eastAsia="zh-CN"/>
                              </w:rPr>
                              <w:t>str</w:t>
                            </w:r>
                            <w:r w:rsidRPr="00EF6F4E">
                              <w:rPr>
                                <w:rFonts w:ascii="Courier New" w:eastAsia="Times New Roman" w:hAnsi="Courier New" w:cs="Courier New"/>
                                <w:color w:val="333333"/>
                                <w:sz w:val="18"/>
                                <w:szCs w:val="18"/>
                                <w:lang w:val="en-SG" w:eastAsia="zh-CN"/>
                              </w:rPr>
                              <w:t xml:space="preserve">(j) </w:t>
                            </w:r>
                            <w:r w:rsidRPr="00EF6F4E">
                              <w:rPr>
                                <w:rFonts w:ascii="Courier New" w:eastAsia="Times New Roman" w:hAnsi="Courier New" w:cs="Courier New"/>
                                <w:b/>
                                <w:bCs/>
                                <w:color w:val="008000"/>
                                <w:sz w:val="18"/>
                                <w:szCs w:val="18"/>
                                <w:lang w:val="en-SG" w:eastAsia="zh-CN"/>
                              </w:rPr>
                              <w:t>for</w:t>
                            </w:r>
                            <w:r w:rsidRPr="00EF6F4E">
                              <w:rPr>
                                <w:rFonts w:ascii="Courier New" w:eastAsia="Times New Roman" w:hAnsi="Courier New" w:cs="Courier New"/>
                                <w:color w:val="333333"/>
                                <w:sz w:val="18"/>
                                <w:szCs w:val="18"/>
                                <w:lang w:val="en-SG" w:eastAsia="zh-CN"/>
                              </w:rPr>
                              <w:t xml:space="preserve"> j </w:t>
                            </w:r>
                            <w:r w:rsidRPr="00EF6F4E">
                              <w:rPr>
                                <w:rFonts w:ascii="Courier New" w:eastAsia="Times New Roman" w:hAnsi="Courier New" w:cs="Courier New"/>
                                <w:b/>
                                <w:bCs/>
                                <w:color w:val="AA22FF"/>
                                <w:sz w:val="18"/>
                                <w:szCs w:val="18"/>
                                <w:lang w:val="en-SG" w:eastAsia="zh-CN"/>
                              </w:rPr>
                              <w:t>in</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bitsArray</w:t>
                            </w:r>
                            <w:proofErr w:type="spellEnd"/>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7*</w:t>
                            </w:r>
                            <w:r w:rsidRPr="00EF6F4E">
                              <w:rPr>
                                <w:rFonts w:ascii="Courier New" w:eastAsia="Times New Roman" w:hAnsi="Courier New" w:cs="Courier New"/>
                                <w:color w:val="333333"/>
                                <w:sz w:val="18"/>
                                <w:szCs w:val="18"/>
                                <w:lang w:val="en-SG" w:eastAsia="zh-CN"/>
                              </w:rPr>
                              <w:t>i:</w:t>
                            </w:r>
                            <w:r w:rsidRPr="00EF6F4E">
                              <w:rPr>
                                <w:rFonts w:ascii="Courier New" w:eastAsia="Times New Roman" w:hAnsi="Courier New" w:cs="Courier New"/>
                                <w:color w:val="666666"/>
                                <w:sz w:val="18"/>
                                <w:szCs w:val="18"/>
                                <w:lang w:val="en-SG" w:eastAsia="zh-CN"/>
                              </w:rPr>
                              <w:t>7*</w:t>
                            </w:r>
                            <w:r w:rsidRPr="00EF6F4E">
                              <w:rPr>
                                <w:rFonts w:ascii="Courier New" w:eastAsia="Times New Roman" w:hAnsi="Courier New" w:cs="Courier New"/>
                                <w:color w:val="333333"/>
                                <w:sz w:val="18"/>
                                <w:szCs w:val="18"/>
                                <w:lang w:val="en-SG" w:eastAsia="zh-CN"/>
                              </w:rPr>
                              <w:t>i</w:t>
                            </w:r>
                            <w:r w:rsidRPr="00EF6F4E">
                              <w:rPr>
                                <w:rFonts w:ascii="Courier New" w:eastAsia="Times New Roman" w:hAnsi="Courier New" w:cs="Courier New"/>
                                <w:color w:val="666666"/>
                                <w:sz w:val="18"/>
                                <w:szCs w:val="18"/>
                                <w:lang w:val="en-SG" w:eastAsia="zh-CN"/>
                              </w:rPr>
                              <w:t>+7</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i/>
                                <w:iCs/>
                                <w:color w:val="408080"/>
                                <w:sz w:val="18"/>
                                <w:szCs w:val="18"/>
                                <w:lang w:val="en-SG" w:eastAsia="zh-CN"/>
                              </w:rPr>
                              <w:t># 7 digits represents 1 char</w:t>
                            </w:r>
                          </w:p>
                          <w:p w14:paraId="61000BA1"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decimalChar</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008000"/>
                                <w:sz w:val="18"/>
                                <w:szCs w:val="18"/>
                                <w:lang w:val="en-SG" w:eastAsia="zh-CN"/>
                              </w:rPr>
                              <w:t>int</w:t>
                            </w:r>
                            <w:r w:rsidRPr="00EF6F4E">
                              <w:rPr>
                                <w:rFonts w:ascii="Courier New" w:eastAsia="Times New Roman" w:hAnsi="Courier New" w:cs="Courier New"/>
                                <w:color w:val="333333"/>
                                <w:sz w:val="18"/>
                                <w:szCs w:val="18"/>
                                <w:lang w:val="en-SG" w:eastAsia="zh-CN"/>
                              </w:rPr>
                              <w:t>(bitsChar,</w:t>
                            </w:r>
                            <w:r w:rsidRPr="00EF6F4E">
                              <w:rPr>
                                <w:rFonts w:ascii="Courier New" w:eastAsia="Times New Roman" w:hAnsi="Courier New" w:cs="Courier New"/>
                                <w:color w:val="666666"/>
                                <w:sz w:val="18"/>
                                <w:szCs w:val="18"/>
                                <w:lang w:val="en-SG" w:eastAsia="zh-CN"/>
                              </w:rPr>
                              <w:t>2</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i/>
                                <w:iCs/>
                                <w:color w:val="408080"/>
                                <w:sz w:val="18"/>
                                <w:szCs w:val="18"/>
                                <w:lang w:val="en-SG" w:eastAsia="zh-CN"/>
                              </w:rPr>
                              <w:t>#convert binary to decimal</w:t>
                            </w:r>
                          </w:p>
                          <w:p w14:paraId="59CB156D"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string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string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008000"/>
                                <w:sz w:val="18"/>
                                <w:szCs w:val="18"/>
                                <w:lang w:val="en-SG" w:eastAsia="zh-CN"/>
                              </w:rPr>
                              <w:t>chr</w:t>
                            </w:r>
                            <w:proofErr w:type="spellEnd"/>
                            <w:r w:rsidRPr="00EF6F4E">
                              <w:rPr>
                                <w:rFonts w:ascii="Courier New" w:eastAsia="Times New Roman" w:hAnsi="Courier New" w:cs="Courier New"/>
                                <w:color w:val="333333"/>
                                <w:sz w:val="18"/>
                                <w:szCs w:val="18"/>
                                <w:lang w:val="en-SG" w:eastAsia="zh-CN"/>
                              </w:rPr>
                              <w:t>(</w:t>
                            </w:r>
                            <w:proofErr w:type="spellStart"/>
                            <w:r w:rsidRPr="00EF6F4E">
                              <w:rPr>
                                <w:rFonts w:ascii="Courier New" w:eastAsia="Times New Roman" w:hAnsi="Courier New" w:cs="Courier New"/>
                                <w:color w:val="333333"/>
                                <w:sz w:val="18"/>
                                <w:szCs w:val="18"/>
                                <w:lang w:val="en-SG" w:eastAsia="zh-CN"/>
                              </w:rPr>
                              <w:t>decimalChar</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i/>
                                <w:iCs/>
                                <w:color w:val="408080"/>
                                <w:sz w:val="18"/>
                                <w:szCs w:val="18"/>
                                <w:lang w:val="en-SG" w:eastAsia="zh-CN"/>
                              </w:rPr>
                              <w:t>#convert decimal to string</w:t>
                            </w:r>
                          </w:p>
                          <w:p w14:paraId="5F01CCB0"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return</w:t>
                            </w:r>
                            <w:r w:rsidRPr="00EF6F4E">
                              <w:rPr>
                                <w:rFonts w:ascii="Courier New" w:eastAsia="Times New Roman" w:hAnsi="Courier New" w:cs="Courier New"/>
                                <w:color w:val="333333"/>
                                <w:sz w:val="18"/>
                                <w:szCs w:val="18"/>
                                <w:lang w:val="en-SG" w:eastAsia="zh-CN"/>
                              </w:rPr>
                              <w:t xml:space="preserve"> string</w:t>
                            </w:r>
                          </w:p>
                          <w:p w14:paraId="631670D3"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p>
                          <w:p w14:paraId="6EF33647"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i/>
                                <w:iCs/>
                                <w:color w:val="BA2121"/>
                                <w:sz w:val="18"/>
                                <w:szCs w:val="18"/>
                                <w:lang w:val="en-SG" w:eastAsia="zh-CN"/>
                              </w:rPr>
                              <w:t xml:space="preserve">'''Function to convert a list of bits into a matrix with </w:t>
                            </w:r>
                            <w:proofErr w:type="spellStart"/>
                            <w:r w:rsidRPr="00EF6F4E">
                              <w:rPr>
                                <w:rFonts w:ascii="Courier New" w:eastAsia="Times New Roman" w:hAnsi="Courier New" w:cs="Courier New"/>
                                <w:i/>
                                <w:iCs/>
                                <w:color w:val="BA2121"/>
                                <w:sz w:val="18"/>
                                <w:szCs w:val="18"/>
                                <w:lang w:val="en-SG" w:eastAsia="zh-CN"/>
                              </w:rPr>
                              <w:t>nrows</w:t>
                            </w:r>
                            <w:proofErr w:type="spellEnd"/>
                            <w:r w:rsidRPr="00EF6F4E">
                              <w:rPr>
                                <w:rFonts w:ascii="Courier New" w:eastAsia="Times New Roman" w:hAnsi="Courier New" w:cs="Courier New"/>
                                <w:i/>
                                <w:iCs/>
                                <w:color w:val="BA2121"/>
                                <w:sz w:val="18"/>
                                <w:szCs w:val="18"/>
                                <w:lang w:val="en-SG" w:eastAsia="zh-CN"/>
                              </w:rPr>
                              <w:t xml:space="preserve"> rows'''</w:t>
                            </w:r>
                          </w:p>
                          <w:p w14:paraId="037623A7"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b/>
                                <w:bCs/>
                                <w:color w:val="008000"/>
                                <w:sz w:val="18"/>
                                <w:szCs w:val="18"/>
                                <w:lang w:val="en-SG" w:eastAsia="zh-CN"/>
                              </w:rPr>
                              <w:t>def</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0000FF"/>
                                <w:sz w:val="18"/>
                                <w:szCs w:val="18"/>
                                <w:lang w:val="en-SG" w:eastAsia="zh-CN"/>
                              </w:rPr>
                              <w:t>bits2mat</w:t>
                            </w:r>
                            <w:r w:rsidRPr="00EF6F4E">
                              <w:rPr>
                                <w:rFonts w:ascii="Courier New" w:eastAsia="Times New Roman" w:hAnsi="Courier New" w:cs="Courier New"/>
                                <w:color w:val="333333"/>
                                <w:sz w:val="18"/>
                                <w:szCs w:val="18"/>
                                <w:lang w:val="en-SG" w:eastAsia="zh-CN"/>
                              </w:rPr>
                              <w:t>(</w:t>
                            </w:r>
                            <w:proofErr w:type="spellStart"/>
                            <w:r w:rsidRPr="00EF6F4E">
                              <w:rPr>
                                <w:rFonts w:ascii="Courier New" w:eastAsia="Times New Roman" w:hAnsi="Courier New" w:cs="Courier New"/>
                                <w:color w:val="333333"/>
                                <w:sz w:val="18"/>
                                <w:szCs w:val="18"/>
                                <w:lang w:val="en-SG" w:eastAsia="zh-CN"/>
                              </w:rPr>
                              <w:t>bits,nrows</w:t>
                            </w:r>
                            <w:proofErr w:type="spellEnd"/>
                            <w:r w:rsidRPr="00EF6F4E">
                              <w:rPr>
                                <w:rFonts w:ascii="Courier New" w:eastAsia="Times New Roman" w:hAnsi="Courier New" w:cs="Courier New"/>
                                <w:color w:val="666666"/>
                                <w:sz w:val="18"/>
                                <w:szCs w:val="18"/>
                                <w:lang w:val="en-SG" w:eastAsia="zh-CN"/>
                              </w:rPr>
                              <w:t>=2</w:t>
                            </w:r>
                            <w:r w:rsidRPr="00EF6F4E">
                              <w:rPr>
                                <w:rFonts w:ascii="Courier New" w:eastAsia="Times New Roman" w:hAnsi="Courier New" w:cs="Courier New"/>
                                <w:color w:val="333333"/>
                                <w:sz w:val="18"/>
                                <w:szCs w:val="18"/>
                                <w:lang w:val="en-SG" w:eastAsia="zh-CN"/>
                              </w:rPr>
                              <w:t>):</w:t>
                            </w:r>
                          </w:p>
                          <w:p w14:paraId="664279D5"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ncols</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008000"/>
                                <w:sz w:val="18"/>
                                <w:szCs w:val="18"/>
                                <w:lang w:val="en-SG" w:eastAsia="zh-CN"/>
                              </w:rPr>
                              <w:t>len</w:t>
                            </w:r>
                            <w:proofErr w:type="spellEnd"/>
                            <w:r w:rsidRPr="00EF6F4E">
                              <w:rPr>
                                <w:rFonts w:ascii="Courier New" w:eastAsia="Times New Roman" w:hAnsi="Courier New" w:cs="Courier New"/>
                                <w:color w:val="333333"/>
                                <w:sz w:val="18"/>
                                <w:szCs w:val="18"/>
                                <w:lang w:val="en-SG" w:eastAsia="zh-CN"/>
                              </w:rPr>
                              <w:t>(bits)</w:t>
                            </w:r>
                            <w:r w:rsidRPr="00EF6F4E">
                              <w:rPr>
                                <w:rFonts w:ascii="Courier New" w:eastAsia="Times New Roman" w:hAnsi="Courier New" w:cs="Courier New"/>
                                <w:color w:val="666666"/>
                                <w:sz w:val="18"/>
                                <w:szCs w:val="18"/>
                                <w:lang w:val="en-SG" w:eastAsia="zh-CN"/>
                              </w:rPr>
                              <w:t>//</w:t>
                            </w:r>
                            <w:proofErr w:type="spellStart"/>
                            <w:r w:rsidRPr="00EF6F4E">
                              <w:rPr>
                                <w:rFonts w:ascii="Courier New" w:eastAsia="Times New Roman" w:hAnsi="Courier New" w:cs="Courier New"/>
                                <w:color w:val="333333"/>
                                <w:sz w:val="18"/>
                                <w:szCs w:val="18"/>
                                <w:lang w:val="en-SG" w:eastAsia="zh-CN"/>
                              </w:rPr>
                              <w:t>nrows</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i/>
                                <w:iCs/>
                                <w:color w:val="408080"/>
                                <w:sz w:val="18"/>
                                <w:szCs w:val="18"/>
                                <w:lang w:val="en-SG" w:eastAsia="zh-CN"/>
                              </w:rPr>
                              <w:t>#Floor division: digits after the decimal point are removed.</w:t>
                            </w:r>
                          </w:p>
                          <w:p w14:paraId="1F48DB1D"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mat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p>
                          <w:p w14:paraId="490AAF3E"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for</w:t>
                            </w:r>
                            <w:r w:rsidRPr="00EF6F4E">
                              <w:rPr>
                                <w:rFonts w:ascii="Courier New" w:eastAsia="Times New Roman" w:hAnsi="Courier New" w:cs="Courier New"/>
                                <w:color w:val="333333"/>
                                <w:sz w:val="18"/>
                                <w:szCs w:val="18"/>
                                <w:lang w:val="en-SG" w:eastAsia="zh-CN"/>
                              </w:rPr>
                              <w:t xml:space="preserve"> row </w:t>
                            </w:r>
                            <w:r w:rsidRPr="00EF6F4E">
                              <w:rPr>
                                <w:rFonts w:ascii="Courier New" w:eastAsia="Times New Roman" w:hAnsi="Courier New" w:cs="Courier New"/>
                                <w:b/>
                                <w:bCs/>
                                <w:color w:val="AA22FF"/>
                                <w:sz w:val="18"/>
                                <w:szCs w:val="18"/>
                                <w:lang w:val="en-SG" w:eastAsia="zh-CN"/>
                              </w:rPr>
                              <w:t>in</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008000"/>
                                <w:sz w:val="18"/>
                                <w:szCs w:val="18"/>
                                <w:lang w:val="en-SG" w:eastAsia="zh-CN"/>
                              </w:rPr>
                              <w:t>range</w:t>
                            </w:r>
                            <w:r w:rsidRPr="00EF6F4E">
                              <w:rPr>
                                <w:rFonts w:ascii="Courier New" w:eastAsia="Times New Roman" w:hAnsi="Courier New" w:cs="Courier New"/>
                                <w:color w:val="333333"/>
                                <w:sz w:val="18"/>
                                <w:szCs w:val="18"/>
                                <w:lang w:val="en-SG" w:eastAsia="zh-CN"/>
                              </w:rPr>
                              <w:t>(</w:t>
                            </w:r>
                            <w:proofErr w:type="spellStart"/>
                            <w:r w:rsidRPr="00EF6F4E">
                              <w:rPr>
                                <w:rFonts w:ascii="Courier New" w:eastAsia="Times New Roman" w:hAnsi="Courier New" w:cs="Courier New"/>
                                <w:color w:val="333333"/>
                                <w:sz w:val="18"/>
                                <w:szCs w:val="18"/>
                                <w:lang w:val="en-SG" w:eastAsia="zh-CN"/>
                              </w:rPr>
                              <w:t>nrows</w:t>
                            </w:r>
                            <w:proofErr w:type="spellEnd"/>
                            <w:r w:rsidRPr="00EF6F4E">
                              <w:rPr>
                                <w:rFonts w:ascii="Courier New" w:eastAsia="Times New Roman" w:hAnsi="Courier New" w:cs="Courier New"/>
                                <w:color w:val="333333"/>
                                <w:sz w:val="18"/>
                                <w:szCs w:val="18"/>
                                <w:lang w:val="en-SG" w:eastAsia="zh-CN"/>
                              </w:rPr>
                              <w:t>):</w:t>
                            </w:r>
                          </w:p>
                          <w:p w14:paraId="39F1B0D8"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idxStart</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row</w:t>
                            </w:r>
                            <w:r w:rsidRPr="00EF6F4E">
                              <w:rPr>
                                <w:rFonts w:ascii="Courier New" w:eastAsia="Times New Roman" w:hAnsi="Courier New" w:cs="Courier New"/>
                                <w:color w:val="666666"/>
                                <w:sz w:val="18"/>
                                <w:szCs w:val="18"/>
                                <w:lang w:val="en-SG" w:eastAsia="zh-CN"/>
                              </w:rPr>
                              <w:t>*</w:t>
                            </w:r>
                            <w:proofErr w:type="spellStart"/>
                            <w:r w:rsidRPr="00EF6F4E">
                              <w:rPr>
                                <w:rFonts w:ascii="Courier New" w:eastAsia="Times New Roman" w:hAnsi="Courier New" w:cs="Courier New"/>
                                <w:color w:val="333333"/>
                                <w:sz w:val="18"/>
                                <w:szCs w:val="18"/>
                                <w:lang w:val="en-SG" w:eastAsia="zh-CN"/>
                              </w:rPr>
                              <w:t>ncols</w:t>
                            </w:r>
                            <w:proofErr w:type="spellEnd"/>
                          </w:p>
                          <w:p w14:paraId="081A27B6"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idxEnd</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idxStart</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ncols</w:t>
                            </w:r>
                            <w:proofErr w:type="spellEnd"/>
                          </w:p>
                          <w:p w14:paraId="6E723167"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mat</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append</w:t>
                            </w:r>
                            <w:proofErr w:type="spellEnd"/>
                            <w:r w:rsidRPr="00EF6F4E">
                              <w:rPr>
                                <w:rFonts w:ascii="Courier New" w:eastAsia="Times New Roman" w:hAnsi="Courier New" w:cs="Courier New"/>
                                <w:color w:val="333333"/>
                                <w:sz w:val="18"/>
                                <w:szCs w:val="18"/>
                                <w:lang w:val="en-SG" w:eastAsia="zh-CN"/>
                              </w:rPr>
                              <w:t>(bits[</w:t>
                            </w:r>
                            <w:proofErr w:type="spellStart"/>
                            <w:r w:rsidRPr="00EF6F4E">
                              <w:rPr>
                                <w:rFonts w:ascii="Courier New" w:eastAsia="Times New Roman" w:hAnsi="Courier New" w:cs="Courier New"/>
                                <w:color w:val="333333"/>
                                <w:sz w:val="18"/>
                                <w:szCs w:val="18"/>
                                <w:lang w:val="en-SG" w:eastAsia="zh-CN"/>
                              </w:rPr>
                              <w:t>idxStart:idxEnd</w:t>
                            </w:r>
                            <w:proofErr w:type="spellEnd"/>
                            <w:r w:rsidRPr="00EF6F4E">
                              <w:rPr>
                                <w:rFonts w:ascii="Courier New" w:eastAsia="Times New Roman" w:hAnsi="Courier New" w:cs="Courier New"/>
                                <w:color w:val="333333"/>
                                <w:sz w:val="18"/>
                                <w:szCs w:val="18"/>
                                <w:lang w:val="en-SG" w:eastAsia="zh-CN"/>
                              </w:rPr>
                              <w:t>])</w:t>
                            </w:r>
                          </w:p>
                          <w:p w14:paraId="2DDE36C7"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return</w:t>
                            </w:r>
                            <w:r w:rsidRPr="00EF6F4E">
                              <w:rPr>
                                <w:rFonts w:ascii="Courier New" w:eastAsia="Times New Roman" w:hAnsi="Courier New" w:cs="Courier New"/>
                                <w:color w:val="333333"/>
                                <w:sz w:val="18"/>
                                <w:szCs w:val="18"/>
                                <w:lang w:val="en-SG" w:eastAsia="zh-CN"/>
                              </w:rPr>
                              <w:t xml:space="preserve"> mat</w:t>
                            </w:r>
                          </w:p>
                          <w:p w14:paraId="40E83B99"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p>
                          <w:p w14:paraId="2843251D"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i/>
                                <w:iCs/>
                                <w:color w:val="BA2121"/>
                                <w:sz w:val="18"/>
                                <w:szCs w:val="18"/>
                                <w:lang w:val="en-SG" w:eastAsia="zh-CN"/>
                              </w:rPr>
                              <w:t>'''PROGRAM START HERE'''</w:t>
                            </w:r>
                          </w:p>
                          <w:p w14:paraId="32F39CC8"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i/>
                                <w:iCs/>
                                <w:color w:val="BA2121"/>
                                <w:sz w:val="18"/>
                                <w:szCs w:val="18"/>
                                <w:lang w:val="en-SG" w:eastAsia="zh-CN"/>
                              </w:rPr>
                              <w:t>''' Create vectors a0, b0'''</w:t>
                            </w:r>
                          </w:p>
                          <w:p w14:paraId="46D276ED"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EF6F4E">
                              <w:rPr>
                                <w:rFonts w:ascii="Courier New" w:eastAsia="Times New Roman" w:hAnsi="Courier New" w:cs="Courier New"/>
                                <w:color w:val="333333"/>
                                <w:sz w:val="18"/>
                                <w:szCs w:val="18"/>
                                <w:lang w:val="en-SG" w:eastAsia="zh-CN"/>
                              </w:rPr>
                              <w:t>a0</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666666"/>
                                <w:sz w:val="18"/>
                                <w:szCs w:val="18"/>
                                <w:lang w:val="en-SG" w:eastAsia="zh-CN"/>
                              </w:rPr>
                              <w:t>1</w:t>
                            </w:r>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1</w:t>
                            </w:r>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0</w:t>
                            </w:r>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1</w:t>
                            </w:r>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0</w:t>
                            </w:r>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1</w:t>
                            </w:r>
                            <w:r w:rsidRPr="00EF6F4E">
                              <w:rPr>
                                <w:rFonts w:ascii="Courier New" w:eastAsia="Times New Roman" w:hAnsi="Courier New" w:cs="Courier New"/>
                                <w:color w:val="333333"/>
                                <w:sz w:val="18"/>
                                <w:szCs w:val="18"/>
                                <w:lang w:val="en-SG" w:eastAsia="zh-CN"/>
                              </w:rPr>
                              <w:t>]</w:t>
                            </w:r>
                          </w:p>
                          <w:p w14:paraId="13294CE0"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b0</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666666"/>
                                <w:sz w:val="18"/>
                                <w:szCs w:val="18"/>
                                <w:lang w:val="en-SG" w:eastAsia="zh-CN"/>
                              </w:rPr>
                              <w:t>1</w:t>
                            </w:r>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1</w:t>
                            </w:r>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0</w:t>
                            </w:r>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0</w:t>
                            </w:r>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1</w:t>
                            </w:r>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1</w:t>
                            </w:r>
                            <w:r w:rsidRPr="00EF6F4E">
                              <w:rPr>
                                <w:rFonts w:ascii="Courier New" w:eastAsia="Times New Roman" w:hAnsi="Courier New" w:cs="Courier New"/>
                                <w:color w:val="333333"/>
                                <w:sz w:val="18"/>
                                <w:szCs w:val="18"/>
                                <w:lang w:val="en-SG" w:eastAsia="zh-CN"/>
                              </w:rPr>
                              <w:t>]</w:t>
                            </w:r>
                          </w:p>
                          <w:p w14:paraId="3276DAA2"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p>
                          <w:p w14:paraId="14AE479B"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i/>
                                <w:iCs/>
                                <w:color w:val="BA2121"/>
                                <w:sz w:val="18"/>
                                <w:szCs w:val="18"/>
                                <w:lang w:val="en-SG" w:eastAsia="zh-CN"/>
                              </w:rPr>
                              <w:t>'''Randomly generate 4 vector pairs (a1,b1),(a2,b2),(a3,b3),(a4,b4) until they fulfil below requirements'''</w:t>
                            </w:r>
                          </w:p>
                          <w:p w14:paraId="7CFDB51C"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i/>
                                <w:iCs/>
                                <w:color w:val="BA2121"/>
                                <w:sz w:val="18"/>
                                <w:szCs w:val="18"/>
                                <w:lang w:val="en-SG" w:eastAsia="zh-CN"/>
                              </w:rPr>
                              <w:t>'''1. any 3 pairs from (a1,b1),(a2,b2),(a3,b3),(a4,b4) are linearly independent'''</w:t>
                            </w:r>
                          </w:p>
                          <w:p w14:paraId="2C19EF08"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i/>
                                <w:iCs/>
                                <w:color w:val="BA2121"/>
                                <w:sz w:val="18"/>
                                <w:szCs w:val="18"/>
                                <w:lang w:val="en-SG" w:eastAsia="zh-CN"/>
                              </w:rPr>
                              <w:t>'''2. a0,b0 and any two pairs of vectors are linearly independent'''</w:t>
                            </w:r>
                          </w:p>
                          <w:p w14:paraId="79F3C31F"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proofErr w:type="spellStart"/>
                            <w:r w:rsidRPr="00EF6F4E">
                              <w:rPr>
                                <w:rFonts w:ascii="Courier New" w:eastAsia="Times New Roman" w:hAnsi="Courier New" w:cs="Courier New"/>
                                <w:color w:val="333333"/>
                                <w:sz w:val="18"/>
                                <w:szCs w:val="18"/>
                                <w:lang w:val="en-SG" w:eastAsia="zh-CN"/>
                              </w:rPr>
                              <w:t>tryTimes</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666666"/>
                                <w:sz w:val="18"/>
                                <w:szCs w:val="18"/>
                                <w:lang w:val="en-SG" w:eastAsia="zh-CN"/>
                              </w:rPr>
                              <w:t>10000</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i/>
                                <w:iCs/>
                                <w:color w:val="408080"/>
                                <w:sz w:val="18"/>
                                <w:szCs w:val="18"/>
                                <w:lang w:val="en-SG" w:eastAsia="zh-CN"/>
                              </w:rPr>
                              <w:t>#maximum times the system will try to generate vector set</w:t>
                            </w:r>
                          </w:p>
                          <w:p w14:paraId="17916577"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b/>
                                <w:bCs/>
                                <w:color w:val="008000"/>
                                <w:sz w:val="18"/>
                                <w:szCs w:val="18"/>
                                <w:lang w:val="en-SG" w:eastAsia="zh-CN"/>
                              </w:rPr>
                              <w:t>for</w:t>
                            </w:r>
                            <w:r w:rsidRPr="00EF6F4E">
                              <w:rPr>
                                <w:rFonts w:ascii="Courier New" w:eastAsia="Times New Roman" w:hAnsi="Courier New" w:cs="Courier New"/>
                                <w:color w:val="333333"/>
                                <w:sz w:val="18"/>
                                <w:szCs w:val="18"/>
                                <w:lang w:val="en-SG" w:eastAsia="zh-CN"/>
                              </w:rPr>
                              <w:t xml:space="preserve"> n </w:t>
                            </w:r>
                            <w:r w:rsidRPr="00EF6F4E">
                              <w:rPr>
                                <w:rFonts w:ascii="Courier New" w:eastAsia="Times New Roman" w:hAnsi="Courier New" w:cs="Courier New"/>
                                <w:b/>
                                <w:bCs/>
                                <w:color w:val="AA22FF"/>
                                <w:sz w:val="18"/>
                                <w:szCs w:val="18"/>
                                <w:lang w:val="en-SG" w:eastAsia="zh-CN"/>
                              </w:rPr>
                              <w:t>in</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008000"/>
                                <w:sz w:val="18"/>
                                <w:szCs w:val="18"/>
                                <w:lang w:val="en-SG" w:eastAsia="zh-CN"/>
                              </w:rPr>
                              <w:t>range</w:t>
                            </w:r>
                            <w:r w:rsidRPr="00EF6F4E">
                              <w:rPr>
                                <w:rFonts w:ascii="Courier New" w:eastAsia="Times New Roman" w:hAnsi="Courier New" w:cs="Courier New"/>
                                <w:color w:val="333333"/>
                                <w:sz w:val="18"/>
                                <w:szCs w:val="18"/>
                                <w:lang w:val="en-SG" w:eastAsia="zh-CN"/>
                              </w:rPr>
                              <w:t>(</w:t>
                            </w:r>
                            <w:proofErr w:type="spellStart"/>
                            <w:r w:rsidRPr="00EF6F4E">
                              <w:rPr>
                                <w:rFonts w:ascii="Courier New" w:eastAsia="Times New Roman" w:hAnsi="Courier New" w:cs="Courier New"/>
                                <w:color w:val="333333"/>
                                <w:sz w:val="18"/>
                                <w:szCs w:val="18"/>
                                <w:lang w:val="en-SG" w:eastAsia="zh-CN"/>
                              </w:rPr>
                              <w:t>tryTimes</w:t>
                            </w:r>
                            <w:proofErr w:type="spellEnd"/>
                            <w:r w:rsidRPr="00EF6F4E">
                              <w:rPr>
                                <w:rFonts w:ascii="Courier New" w:eastAsia="Times New Roman" w:hAnsi="Courier New" w:cs="Courier New"/>
                                <w:color w:val="333333"/>
                                <w:sz w:val="18"/>
                                <w:szCs w:val="18"/>
                                <w:lang w:val="en-SG" w:eastAsia="zh-CN"/>
                              </w:rPr>
                              <w:t>):</w:t>
                            </w:r>
                          </w:p>
                          <w:p w14:paraId="3FEE3A9B"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a1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rand_key</w:t>
                            </w:r>
                            <w:proofErr w:type="spellEnd"/>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6</w:t>
                            </w:r>
                            <w:r w:rsidRPr="00EF6F4E">
                              <w:rPr>
                                <w:rFonts w:ascii="Courier New" w:eastAsia="Times New Roman" w:hAnsi="Courier New" w:cs="Courier New"/>
                                <w:color w:val="333333"/>
                                <w:sz w:val="18"/>
                                <w:szCs w:val="18"/>
                                <w:lang w:val="en-SG" w:eastAsia="zh-CN"/>
                              </w:rPr>
                              <w:t>)</w:t>
                            </w:r>
                          </w:p>
                          <w:p w14:paraId="314B24E0"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b1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rand_key</w:t>
                            </w:r>
                            <w:proofErr w:type="spellEnd"/>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6</w:t>
                            </w:r>
                            <w:r w:rsidRPr="00EF6F4E">
                              <w:rPr>
                                <w:rFonts w:ascii="Courier New" w:eastAsia="Times New Roman" w:hAnsi="Courier New" w:cs="Courier New"/>
                                <w:color w:val="333333"/>
                                <w:sz w:val="18"/>
                                <w:szCs w:val="18"/>
                                <w:lang w:val="en-SG" w:eastAsia="zh-CN"/>
                              </w:rPr>
                              <w:t>)</w:t>
                            </w:r>
                          </w:p>
                          <w:p w14:paraId="2AD273AD"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a2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rand_key</w:t>
                            </w:r>
                            <w:proofErr w:type="spellEnd"/>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6</w:t>
                            </w:r>
                            <w:r w:rsidRPr="00EF6F4E">
                              <w:rPr>
                                <w:rFonts w:ascii="Courier New" w:eastAsia="Times New Roman" w:hAnsi="Courier New" w:cs="Courier New"/>
                                <w:color w:val="333333"/>
                                <w:sz w:val="18"/>
                                <w:szCs w:val="18"/>
                                <w:lang w:val="en-SG" w:eastAsia="zh-CN"/>
                              </w:rPr>
                              <w:t>)</w:t>
                            </w:r>
                          </w:p>
                          <w:p w14:paraId="66AC8691"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b2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rand_key</w:t>
                            </w:r>
                            <w:proofErr w:type="spellEnd"/>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6</w:t>
                            </w:r>
                            <w:r w:rsidRPr="00EF6F4E">
                              <w:rPr>
                                <w:rFonts w:ascii="Courier New" w:eastAsia="Times New Roman" w:hAnsi="Courier New" w:cs="Courier New"/>
                                <w:color w:val="333333"/>
                                <w:sz w:val="18"/>
                                <w:szCs w:val="18"/>
                                <w:lang w:val="en-SG" w:eastAsia="zh-CN"/>
                              </w:rPr>
                              <w:t>)</w:t>
                            </w:r>
                          </w:p>
                          <w:p w14:paraId="03B356E6"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a3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rand_key</w:t>
                            </w:r>
                            <w:proofErr w:type="spellEnd"/>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6</w:t>
                            </w:r>
                            <w:r w:rsidRPr="00EF6F4E">
                              <w:rPr>
                                <w:rFonts w:ascii="Courier New" w:eastAsia="Times New Roman" w:hAnsi="Courier New" w:cs="Courier New"/>
                                <w:color w:val="333333"/>
                                <w:sz w:val="18"/>
                                <w:szCs w:val="18"/>
                                <w:lang w:val="en-SG" w:eastAsia="zh-CN"/>
                              </w:rPr>
                              <w:t>)</w:t>
                            </w:r>
                          </w:p>
                          <w:p w14:paraId="12197074"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b3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rand_key</w:t>
                            </w:r>
                            <w:proofErr w:type="spellEnd"/>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6</w:t>
                            </w:r>
                            <w:r w:rsidRPr="00EF6F4E">
                              <w:rPr>
                                <w:rFonts w:ascii="Courier New" w:eastAsia="Times New Roman" w:hAnsi="Courier New" w:cs="Courier New"/>
                                <w:color w:val="333333"/>
                                <w:sz w:val="18"/>
                                <w:szCs w:val="18"/>
                                <w:lang w:val="en-SG" w:eastAsia="zh-CN"/>
                              </w:rPr>
                              <w:t>)</w:t>
                            </w:r>
                          </w:p>
                          <w:p w14:paraId="74FBBCC6"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a4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rand_key</w:t>
                            </w:r>
                            <w:proofErr w:type="spellEnd"/>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6</w:t>
                            </w:r>
                            <w:r w:rsidRPr="00EF6F4E">
                              <w:rPr>
                                <w:rFonts w:ascii="Courier New" w:eastAsia="Times New Roman" w:hAnsi="Courier New" w:cs="Courier New"/>
                                <w:color w:val="333333"/>
                                <w:sz w:val="18"/>
                                <w:szCs w:val="18"/>
                                <w:lang w:val="en-SG" w:eastAsia="zh-CN"/>
                              </w:rPr>
                              <w:t>)</w:t>
                            </w:r>
                          </w:p>
                          <w:p w14:paraId="7885DF54"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b4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rand_key</w:t>
                            </w:r>
                            <w:proofErr w:type="spellEnd"/>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6</w:t>
                            </w:r>
                            <w:r w:rsidRPr="00EF6F4E">
                              <w:rPr>
                                <w:rFonts w:ascii="Courier New" w:eastAsia="Times New Roman" w:hAnsi="Courier New" w:cs="Courier New"/>
                                <w:color w:val="333333"/>
                                <w:sz w:val="18"/>
                                <w:szCs w:val="18"/>
                                <w:lang w:val="en-SG" w:eastAsia="zh-CN"/>
                              </w:rPr>
                              <w:t>)</w:t>
                            </w:r>
                          </w:p>
                          <w:p w14:paraId="42D58CD5"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i/>
                                <w:iCs/>
                                <w:color w:val="408080"/>
                                <w:sz w:val="18"/>
                                <w:szCs w:val="18"/>
                                <w:lang w:val="en-SG" w:eastAsia="zh-CN"/>
                              </w:rPr>
                              <w:t>#put generated vectors into a list for easy handling at later process</w:t>
                            </w:r>
                          </w:p>
                          <w:p w14:paraId="15888FD6"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a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[a0,a1,a2,a3,a4]</w:t>
                            </w:r>
                          </w:p>
                          <w:p w14:paraId="3302D105"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b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[b0,b1,b2,b3,b4]</w:t>
                            </w:r>
                          </w:p>
                          <w:p w14:paraId="0E198336"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if</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check_dependency</w:t>
                            </w:r>
                            <w:proofErr w:type="spellEnd"/>
                            <w:r w:rsidRPr="00EF6F4E">
                              <w:rPr>
                                <w:rFonts w:ascii="Courier New" w:eastAsia="Times New Roman" w:hAnsi="Courier New" w:cs="Courier New"/>
                                <w:color w:val="333333"/>
                                <w:sz w:val="18"/>
                                <w:szCs w:val="18"/>
                                <w:lang w:val="en-SG" w:eastAsia="zh-CN"/>
                              </w:rPr>
                              <w:t>(</w:t>
                            </w:r>
                            <w:proofErr w:type="spellStart"/>
                            <w:r w:rsidRPr="00EF6F4E">
                              <w:rPr>
                                <w:rFonts w:ascii="Courier New" w:eastAsia="Times New Roman" w:hAnsi="Courier New" w:cs="Courier New"/>
                                <w:color w:val="333333"/>
                                <w:sz w:val="18"/>
                                <w:szCs w:val="18"/>
                                <w:lang w:val="en-SG" w:eastAsia="zh-CN"/>
                              </w:rPr>
                              <w:t>a,b</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True</w:t>
                            </w:r>
                            <w:r w:rsidRPr="00EF6F4E">
                              <w:rPr>
                                <w:rFonts w:ascii="Courier New" w:eastAsia="Times New Roman" w:hAnsi="Courier New" w:cs="Courier New"/>
                                <w:color w:val="333333"/>
                                <w:sz w:val="18"/>
                                <w:szCs w:val="18"/>
                                <w:lang w:val="en-SG" w:eastAsia="zh-CN"/>
                              </w:rPr>
                              <w:t xml:space="preserve">: </w:t>
                            </w:r>
                          </w:p>
                          <w:p w14:paraId="03CB72A8"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break</w:t>
                            </w:r>
                          </w:p>
                          <w:p w14:paraId="2EFA47D0"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if</w:t>
                            </w:r>
                            <w:r w:rsidRPr="00EF6F4E">
                              <w:rPr>
                                <w:rFonts w:ascii="Courier New" w:eastAsia="Times New Roman" w:hAnsi="Courier New" w:cs="Courier New"/>
                                <w:color w:val="333333"/>
                                <w:sz w:val="18"/>
                                <w:szCs w:val="18"/>
                                <w:lang w:val="en-SG" w:eastAsia="zh-CN"/>
                              </w:rPr>
                              <w:t xml:space="preserve"> n</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(tryTimes</w:t>
                            </w:r>
                            <w:r w:rsidRPr="00EF6F4E">
                              <w:rPr>
                                <w:rFonts w:ascii="Courier New" w:eastAsia="Times New Roman" w:hAnsi="Courier New" w:cs="Courier New"/>
                                <w:color w:val="666666"/>
                                <w:sz w:val="18"/>
                                <w:szCs w:val="18"/>
                                <w:lang w:val="en-SG" w:eastAsia="zh-CN"/>
                              </w:rPr>
                              <w:t>-1</w:t>
                            </w:r>
                            <w:r w:rsidRPr="00EF6F4E">
                              <w:rPr>
                                <w:rFonts w:ascii="Courier New" w:eastAsia="Times New Roman" w:hAnsi="Courier New" w:cs="Courier New"/>
                                <w:color w:val="333333"/>
                                <w:sz w:val="18"/>
                                <w:szCs w:val="18"/>
                                <w:lang w:val="en-SG" w:eastAsia="zh-CN"/>
                              </w:rPr>
                              <w:t>) :</w:t>
                            </w:r>
                          </w:p>
                          <w:p w14:paraId="52A1B38E"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008000"/>
                                <w:sz w:val="18"/>
                                <w:szCs w:val="18"/>
                                <w:lang w:val="en-SG" w:eastAsia="zh-CN"/>
                              </w:rPr>
                              <w:t>print</w:t>
                            </w:r>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BA2121"/>
                                <w:sz w:val="18"/>
                                <w:szCs w:val="18"/>
                                <w:lang w:val="en-SG" w:eastAsia="zh-CN"/>
                              </w:rPr>
                              <w:t>"fail to generate vectors satisfied the conditions after 10000 tries, please rerun."</w:t>
                            </w:r>
                            <w:r w:rsidRPr="00EF6F4E">
                              <w:rPr>
                                <w:rFonts w:ascii="Courier New" w:eastAsia="Times New Roman" w:hAnsi="Courier New" w:cs="Courier New"/>
                                <w:color w:val="333333"/>
                                <w:sz w:val="18"/>
                                <w:szCs w:val="18"/>
                                <w:lang w:val="en-SG" w:eastAsia="zh-CN"/>
                              </w:rPr>
                              <w:t>)</w:t>
                            </w:r>
                          </w:p>
                          <w:p w14:paraId="207222E2"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exit()</w:t>
                            </w:r>
                          </w:p>
                          <w:p w14:paraId="55B0F8D7" w14:textId="77777777" w:rsidR="00A418AC" w:rsidRPr="00EF6F4E" w:rsidRDefault="00A418AC" w:rsidP="00A418AC">
                            <w:pPr>
                              <w:spacing w:after="0" w:line="240" w:lineRule="auto"/>
                              <w:rPr>
                                <w:rFonts w:ascii="Times New Roman" w:eastAsia="Times New Roman" w:hAnsi="Times New Roman" w:cs="Times New Roman"/>
                                <w:lang w:val="en-SG" w:eastAsia="zh-CN"/>
                              </w:rPr>
                            </w:pPr>
                          </w:p>
                          <w:p w14:paraId="0147278D" w14:textId="77777777" w:rsidR="00A418AC" w:rsidRPr="00EF6F4E" w:rsidRDefault="00A418AC" w:rsidP="00A418AC">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C3714A2" id="Text Box 46" o:spid="_x0000_s1033" type="#_x0000_t202" style="width:480.8pt;height:6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" fillcolor="white [3201]" strokeweight=".5pt">
                <v:textbox>
                  <w:txbxContent>
                    <w:p w14:paraId="11EFB8CA"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i/>
                          <w:iCs/>
                          <w:color w:val="BA2121"/>
                          <w:sz w:val="18"/>
                          <w:szCs w:val="18"/>
                          <w:lang w:val="en-SG" w:eastAsia="zh-CN"/>
                        </w:rPr>
                        <w:t>'''Function to converting binary array to String'''</w:t>
                      </w:r>
                    </w:p>
                    <w:p w14:paraId="3490E41E"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b/>
                          <w:bCs/>
                          <w:color w:val="008000"/>
                          <w:sz w:val="18"/>
                          <w:szCs w:val="18"/>
                          <w:lang w:val="en-SG" w:eastAsia="zh-CN"/>
                        </w:rPr>
                        <w:t>def</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0000FF"/>
                          <w:sz w:val="18"/>
                          <w:szCs w:val="18"/>
                          <w:lang w:val="en-SG" w:eastAsia="zh-CN"/>
                        </w:rPr>
                        <w:t>bits2str</w:t>
                      </w:r>
                      <w:r w:rsidRPr="00EF6F4E">
                        <w:rPr>
                          <w:rFonts w:ascii="Courier New" w:eastAsia="Times New Roman" w:hAnsi="Courier New" w:cs="Courier New"/>
                          <w:color w:val="333333"/>
                          <w:sz w:val="18"/>
                          <w:szCs w:val="18"/>
                          <w:lang w:val="en-SG" w:eastAsia="zh-CN"/>
                        </w:rPr>
                        <w:t>(</w:t>
                      </w:r>
                      <w:proofErr w:type="spellStart"/>
                      <w:r w:rsidRPr="00EF6F4E">
                        <w:rPr>
                          <w:rFonts w:ascii="Courier New" w:eastAsia="Times New Roman" w:hAnsi="Courier New" w:cs="Courier New"/>
                          <w:color w:val="333333"/>
                          <w:sz w:val="18"/>
                          <w:szCs w:val="18"/>
                          <w:lang w:val="en-SG" w:eastAsia="zh-CN"/>
                        </w:rPr>
                        <w:t>bitsArray</w:t>
                      </w:r>
                      <w:proofErr w:type="spellEnd"/>
                      <w:r w:rsidRPr="00EF6F4E">
                        <w:rPr>
                          <w:rFonts w:ascii="Courier New" w:eastAsia="Times New Roman" w:hAnsi="Courier New" w:cs="Courier New"/>
                          <w:color w:val="333333"/>
                          <w:sz w:val="18"/>
                          <w:szCs w:val="18"/>
                          <w:lang w:val="en-SG" w:eastAsia="zh-CN"/>
                        </w:rPr>
                        <w:t>):</w:t>
                      </w:r>
                    </w:p>
                    <w:p w14:paraId="358C185C"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NumOfChar</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008000"/>
                          <w:sz w:val="18"/>
                          <w:szCs w:val="18"/>
                          <w:lang w:val="en-SG" w:eastAsia="zh-CN"/>
                        </w:rPr>
                        <w:t>int</w:t>
                      </w:r>
                      <w:r w:rsidRPr="00EF6F4E">
                        <w:rPr>
                          <w:rFonts w:ascii="Courier New" w:eastAsia="Times New Roman" w:hAnsi="Courier New" w:cs="Courier New"/>
                          <w:color w:val="333333"/>
                          <w:sz w:val="18"/>
                          <w:szCs w:val="18"/>
                          <w:lang w:val="en-SG" w:eastAsia="zh-CN"/>
                        </w:rPr>
                        <w:t>(</w:t>
                      </w:r>
                      <w:proofErr w:type="spellStart"/>
                      <w:r w:rsidRPr="00EF6F4E">
                        <w:rPr>
                          <w:rFonts w:ascii="Courier New" w:eastAsia="Times New Roman" w:hAnsi="Courier New" w:cs="Courier New"/>
                          <w:color w:val="008000"/>
                          <w:sz w:val="18"/>
                          <w:szCs w:val="18"/>
                          <w:lang w:val="en-SG" w:eastAsia="zh-CN"/>
                        </w:rPr>
                        <w:t>len</w:t>
                      </w:r>
                      <w:proofErr w:type="spellEnd"/>
                      <w:r w:rsidRPr="00EF6F4E">
                        <w:rPr>
                          <w:rFonts w:ascii="Courier New" w:eastAsia="Times New Roman" w:hAnsi="Courier New" w:cs="Courier New"/>
                          <w:color w:val="333333"/>
                          <w:sz w:val="18"/>
                          <w:szCs w:val="18"/>
                          <w:lang w:val="en-SG" w:eastAsia="zh-CN"/>
                        </w:rPr>
                        <w:t>(</w:t>
                      </w:r>
                      <w:proofErr w:type="spellStart"/>
                      <w:r w:rsidRPr="00EF6F4E">
                        <w:rPr>
                          <w:rFonts w:ascii="Courier New" w:eastAsia="Times New Roman" w:hAnsi="Courier New" w:cs="Courier New"/>
                          <w:color w:val="333333"/>
                          <w:sz w:val="18"/>
                          <w:szCs w:val="18"/>
                          <w:lang w:val="en-SG" w:eastAsia="zh-CN"/>
                        </w:rPr>
                        <w:t>bitsArray</w:t>
                      </w:r>
                      <w:proofErr w:type="spellEnd"/>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/7</w:t>
                      </w:r>
                      <w:r w:rsidRPr="00EF6F4E">
                        <w:rPr>
                          <w:rFonts w:ascii="Courier New" w:eastAsia="Times New Roman" w:hAnsi="Courier New" w:cs="Courier New"/>
                          <w:color w:val="333333"/>
                          <w:sz w:val="18"/>
                          <w:szCs w:val="18"/>
                          <w:lang w:val="en-SG" w:eastAsia="zh-CN"/>
                        </w:rPr>
                        <w:t>)</w:t>
                      </w:r>
                    </w:p>
                    <w:p w14:paraId="5A8F4382"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string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BA2121"/>
                          <w:sz w:val="18"/>
                          <w:szCs w:val="18"/>
                          <w:lang w:val="en-SG" w:eastAsia="zh-CN"/>
                        </w:rPr>
                        <w:t>''</w:t>
                      </w:r>
                    </w:p>
                    <w:p w14:paraId="451DB402"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for</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i</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AA22FF"/>
                          <w:sz w:val="18"/>
                          <w:szCs w:val="18"/>
                          <w:lang w:val="en-SG" w:eastAsia="zh-CN"/>
                        </w:rPr>
                        <w:t>in</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008000"/>
                          <w:sz w:val="18"/>
                          <w:szCs w:val="18"/>
                          <w:lang w:val="en-SG" w:eastAsia="zh-CN"/>
                        </w:rPr>
                        <w:t>range</w:t>
                      </w:r>
                      <w:r w:rsidRPr="00EF6F4E">
                        <w:rPr>
                          <w:rFonts w:ascii="Courier New" w:eastAsia="Times New Roman" w:hAnsi="Courier New" w:cs="Courier New"/>
                          <w:color w:val="333333"/>
                          <w:sz w:val="18"/>
                          <w:szCs w:val="18"/>
                          <w:lang w:val="en-SG" w:eastAsia="zh-CN"/>
                        </w:rPr>
                        <w:t>(</w:t>
                      </w:r>
                      <w:proofErr w:type="spellStart"/>
                      <w:r w:rsidRPr="00EF6F4E">
                        <w:rPr>
                          <w:rFonts w:ascii="Courier New" w:eastAsia="Times New Roman" w:hAnsi="Courier New" w:cs="Courier New"/>
                          <w:color w:val="333333"/>
                          <w:sz w:val="18"/>
                          <w:szCs w:val="18"/>
                          <w:lang w:val="en-SG" w:eastAsia="zh-CN"/>
                        </w:rPr>
                        <w:t>NumOfChar</w:t>
                      </w:r>
                      <w:proofErr w:type="spellEnd"/>
                      <w:r w:rsidRPr="00EF6F4E">
                        <w:rPr>
                          <w:rFonts w:ascii="Courier New" w:eastAsia="Times New Roman" w:hAnsi="Courier New" w:cs="Courier New"/>
                          <w:color w:val="333333"/>
                          <w:sz w:val="18"/>
                          <w:szCs w:val="18"/>
                          <w:lang w:val="en-SG" w:eastAsia="zh-CN"/>
                        </w:rPr>
                        <w:t>):</w:t>
                      </w:r>
                    </w:p>
                    <w:p w14:paraId="1F8F8C24"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bitsChar</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BA2121"/>
                          <w:sz w:val="18"/>
                          <w:szCs w:val="18"/>
                          <w:lang w:val="en-SG" w:eastAsia="zh-CN"/>
                        </w:rPr>
                        <w:t>''</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join(</w:t>
                      </w:r>
                      <w:r w:rsidRPr="00EF6F4E">
                        <w:rPr>
                          <w:rFonts w:ascii="Courier New" w:eastAsia="Times New Roman" w:hAnsi="Courier New" w:cs="Courier New"/>
                          <w:color w:val="008000"/>
                          <w:sz w:val="18"/>
                          <w:szCs w:val="18"/>
                          <w:lang w:val="en-SG" w:eastAsia="zh-CN"/>
                        </w:rPr>
                        <w:t>str</w:t>
                      </w:r>
                      <w:r w:rsidRPr="00EF6F4E">
                        <w:rPr>
                          <w:rFonts w:ascii="Courier New" w:eastAsia="Times New Roman" w:hAnsi="Courier New" w:cs="Courier New"/>
                          <w:color w:val="333333"/>
                          <w:sz w:val="18"/>
                          <w:szCs w:val="18"/>
                          <w:lang w:val="en-SG" w:eastAsia="zh-CN"/>
                        </w:rPr>
                        <w:t xml:space="preserve">(j) </w:t>
                      </w:r>
                      <w:r w:rsidRPr="00EF6F4E">
                        <w:rPr>
                          <w:rFonts w:ascii="Courier New" w:eastAsia="Times New Roman" w:hAnsi="Courier New" w:cs="Courier New"/>
                          <w:b/>
                          <w:bCs/>
                          <w:color w:val="008000"/>
                          <w:sz w:val="18"/>
                          <w:szCs w:val="18"/>
                          <w:lang w:val="en-SG" w:eastAsia="zh-CN"/>
                        </w:rPr>
                        <w:t>for</w:t>
                      </w:r>
                      <w:r w:rsidRPr="00EF6F4E">
                        <w:rPr>
                          <w:rFonts w:ascii="Courier New" w:eastAsia="Times New Roman" w:hAnsi="Courier New" w:cs="Courier New"/>
                          <w:color w:val="333333"/>
                          <w:sz w:val="18"/>
                          <w:szCs w:val="18"/>
                          <w:lang w:val="en-SG" w:eastAsia="zh-CN"/>
                        </w:rPr>
                        <w:t xml:space="preserve"> j </w:t>
                      </w:r>
                      <w:r w:rsidRPr="00EF6F4E">
                        <w:rPr>
                          <w:rFonts w:ascii="Courier New" w:eastAsia="Times New Roman" w:hAnsi="Courier New" w:cs="Courier New"/>
                          <w:b/>
                          <w:bCs/>
                          <w:color w:val="AA22FF"/>
                          <w:sz w:val="18"/>
                          <w:szCs w:val="18"/>
                          <w:lang w:val="en-SG" w:eastAsia="zh-CN"/>
                        </w:rPr>
                        <w:t>in</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bitsArray</w:t>
                      </w:r>
                      <w:proofErr w:type="spellEnd"/>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7*</w:t>
                      </w:r>
                      <w:r w:rsidRPr="00EF6F4E">
                        <w:rPr>
                          <w:rFonts w:ascii="Courier New" w:eastAsia="Times New Roman" w:hAnsi="Courier New" w:cs="Courier New"/>
                          <w:color w:val="333333"/>
                          <w:sz w:val="18"/>
                          <w:szCs w:val="18"/>
                          <w:lang w:val="en-SG" w:eastAsia="zh-CN"/>
                        </w:rPr>
                        <w:t>i:</w:t>
                      </w:r>
                      <w:r w:rsidRPr="00EF6F4E">
                        <w:rPr>
                          <w:rFonts w:ascii="Courier New" w:eastAsia="Times New Roman" w:hAnsi="Courier New" w:cs="Courier New"/>
                          <w:color w:val="666666"/>
                          <w:sz w:val="18"/>
                          <w:szCs w:val="18"/>
                          <w:lang w:val="en-SG" w:eastAsia="zh-CN"/>
                        </w:rPr>
                        <w:t>7*</w:t>
                      </w:r>
                      <w:r w:rsidRPr="00EF6F4E">
                        <w:rPr>
                          <w:rFonts w:ascii="Courier New" w:eastAsia="Times New Roman" w:hAnsi="Courier New" w:cs="Courier New"/>
                          <w:color w:val="333333"/>
                          <w:sz w:val="18"/>
                          <w:szCs w:val="18"/>
                          <w:lang w:val="en-SG" w:eastAsia="zh-CN"/>
                        </w:rPr>
                        <w:t>i</w:t>
                      </w:r>
                      <w:r w:rsidRPr="00EF6F4E">
                        <w:rPr>
                          <w:rFonts w:ascii="Courier New" w:eastAsia="Times New Roman" w:hAnsi="Courier New" w:cs="Courier New"/>
                          <w:color w:val="666666"/>
                          <w:sz w:val="18"/>
                          <w:szCs w:val="18"/>
                          <w:lang w:val="en-SG" w:eastAsia="zh-CN"/>
                        </w:rPr>
                        <w:t>+7</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i/>
                          <w:iCs/>
                          <w:color w:val="408080"/>
                          <w:sz w:val="18"/>
                          <w:szCs w:val="18"/>
                          <w:lang w:val="en-SG" w:eastAsia="zh-CN"/>
                        </w:rPr>
                        <w:t># 7 digits represents 1 char</w:t>
                      </w:r>
                    </w:p>
                    <w:p w14:paraId="61000BA1"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decimalChar</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008000"/>
                          <w:sz w:val="18"/>
                          <w:szCs w:val="18"/>
                          <w:lang w:val="en-SG" w:eastAsia="zh-CN"/>
                        </w:rPr>
                        <w:t>int</w:t>
                      </w:r>
                      <w:r w:rsidRPr="00EF6F4E">
                        <w:rPr>
                          <w:rFonts w:ascii="Courier New" w:eastAsia="Times New Roman" w:hAnsi="Courier New" w:cs="Courier New"/>
                          <w:color w:val="333333"/>
                          <w:sz w:val="18"/>
                          <w:szCs w:val="18"/>
                          <w:lang w:val="en-SG" w:eastAsia="zh-CN"/>
                        </w:rPr>
                        <w:t>(bitsChar,</w:t>
                      </w:r>
                      <w:r w:rsidRPr="00EF6F4E">
                        <w:rPr>
                          <w:rFonts w:ascii="Courier New" w:eastAsia="Times New Roman" w:hAnsi="Courier New" w:cs="Courier New"/>
                          <w:color w:val="666666"/>
                          <w:sz w:val="18"/>
                          <w:szCs w:val="18"/>
                          <w:lang w:val="en-SG" w:eastAsia="zh-CN"/>
                        </w:rPr>
                        <w:t>2</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i/>
                          <w:iCs/>
                          <w:color w:val="408080"/>
                          <w:sz w:val="18"/>
                          <w:szCs w:val="18"/>
                          <w:lang w:val="en-SG" w:eastAsia="zh-CN"/>
                        </w:rPr>
                        <w:t>#convert binary to decimal</w:t>
                      </w:r>
                    </w:p>
                    <w:p w14:paraId="59CB156D"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string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string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008000"/>
                          <w:sz w:val="18"/>
                          <w:szCs w:val="18"/>
                          <w:lang w:val="en-SG" w:eastAsia="zh-CN"/>
                        </w:rPr>
                        <w:t>chr</w:t>
                      </w:r>
                      <w:proofErr w:type="spellEnd"/>
                      <w:r w:rsidRPr="00EF6F4E">
                        <w:rPr>
                          <w:rFonts w:ascii="Courier New" w:eastAsia="Times New Roman" w:hAnsi="Courier New" w:cs="Courier New"/>
                          <w:color w:val="333333"/>
                          <w:sz w:val="18"/>
                          <w:szCs w:val="18"/>
                          <w:lang w:val="en-SG" w:eastAsia="zh-CN"/>
                        </w:rPr>
                        <w:t>(</w:t>
                      </w:r>
                      <w:proofErr w:type="spellStart"/>
                      <w:r w:rsidRPr="00EF6F4E">
                        <w:rPr>
                          <w:rFonts w:ascii="Courier New" w:eastAsia="Times New Roman" w:hAnsi="Courier New" w:cs="Courier New"/>
                          <w:color w:val="333333"/>
                          <w:sz w:val="18"/>
                          <w:szCs w:val="18"/>
                          <w:lang w:val="en-SG" w:eastAsia="zh-CN"/>
                        </w:rPr>
                        <w:t>decimalChar</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i/>
                          <w:iCs/>
                          <w:color w:val="408080"/>
                          <w:sz w:val="18"/>
                          <w:szCs w:val="18"/>
                          <w:lang w:val="en-SG" w:eastAsia="zh-CN"/>
                        </w:rPr>
                        <w:t>#convert decimal to string</w:t>
                      </w:r>
                    </w:p>
                    <w:p w14:paraId="5F01CCB0"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return</w:t>
                      </w:r>
                      <w:r w:rsidRPr="00EF6F4E">
                        <w:rPr>
                          <w:rFonts w:ascii="Courier New" w:eastAsia="Times New Roman" w:hAnsi="Courier New" w:cs="Courier New"/>
                          <w:color w:val="333333"/>
                          <w:sz w:val="18"/>
                          <w:szCs w:val="18"/>
                          <w:lang w:val="en-SG" w:eastAsia="zh-CN"/>
                        </w:rPr>
                        <w:t xml:space="preserve"> string</w:t>
                      </w:r>
                    </w:p>
                    <w:p w14:paraId="631670D3"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p>
                    <w:p w14:paraId="6EF33647"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i/>
                          <w:iCs/>
                          <w:color w:val="BA2121"/>
                          <w:sz w:val="18"/>
                          <w:szCs w:val="18"/>
                          <w:lang w:val="en-SG" w:eastAsia="zh-CN"/>
                        </w:rPr>
                        <w:t xml:space="preserve">'''Function to convert a list of bits into a matrix with </w:t>
                      </w:r>
                      <w:proofErr w:type="spellStart"/>
                      <w:r w:rsidRPr="00EF6F4E">
                        <w:rPr>
                          <w:rFonts w:ascii="Courier New" w:eastAsia="Times New Roman" w:hAnsi="Courier New" w:cs="Courier New"/>
                          <w:i/>
                          <w:iCs/>
                          <w:color w:val="BA2121"/>
                          <w:sz w:val="18"/>
                          <w:szCs w:val="18"/>
                          <w:lang w:val="en-SG" w:eastAsia="zh-CN"/>
                        </w:rPr>
                        <w:t>nrows</w:t>
                      </w:r>
                      <w:proofErr w:type="spellEnd"/>
                      <w:r w:rsidRPr="00EF6F4E">
                        <w:rPr>
                          <w:rFonts w:ascii="Courier New" w:eastAsia="Times New Roman" w:hAnsi="Courier New" w:cs="Courier New"/>
                          <w:i/>
                          <w:iCs/>
                          <w:color w:val="BA2121"/>
                          <w:sz w:val="18"/>
                          <w:szCs w:val="18"/>
                          <w:lang w:val="en-SG" w:eastAsia="zh-CN"/>
                        </w:rPr>
                        <w:t xml:space="preserve"> rows'''</w:t>
                      </w:r>
                    </w:p>
                    <w:p w14:paraId="037623A7"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b/>
                          <w:bCs/>
                          <w:color w:val="008000"/>
                          <w:sz w:val="18"/>
                          <w:szCs w:val="18"/>
                          <w:lang w:val="en-SG" w:eastAsia="zh-CN"/>
                        </w:rPr>
                        <w:t>def</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0000FF"/>
                          <w:sz w:val="18"/>
                          <w:szCs w:val="18"/>
                          <w:lang w:val="en-SG" w:eastAsia="zh-CN"/>
                        </w:rPr>
                        <w:t>bits2mat</w:t>
                      </w:r>
                      <w:r w:rsidRPr="00EF6F4E">
                        <w:rPr>
                          <w:rFonts w:ascii="Courier New" w:eastAsia="Times New Roman" w:hAnsi="Courier New" w:cs="Courier New"/>
                          <w:color w:val="333333"/>
                          <w:sz w:val="18"/>
                          <w:szCs w:val="18"/>
                          <w:lang w:val="en-SG" w:eastAsia="zh-CN"/>
                        </w:rPr>
                        <w:t>(</w:t>
                      </w:r>
                      <w:proofErr w:type="spellStart"/>
                      <w:r w:rsidRPr="00EF6F4E">
                        <w:rPr>
                          <w:rFonts w:ascii="Courier New" w:eastAsia="Times New Roman" w:hAnsi="Courier New" w:cs="Courier New"/>
                          <w:color w:val="333333"/>
                          <w:sz w:val="18"/>
                          <w:szCs w:val="18"/>
                          <w:lang w:val="en-SG" w:eastAsia="zh-CN"/>
                        </w:rPr>
                        <w:t>bits,nrows</w:t>
                      </w:r>
                      <w:proofErr w:type="spellEnd"/>
                      <w:r w:rsidRPr="00EF6F4E">
                        <w:rPr>
                          <w:rFonts w:ascii="Courier New" w:eastAsia="Times New Roman" w:hAnsi="Courier New" w:cs="Courier New"/>
                          <w:color w:val="666666"/>
                          <w:sz w:val="18"/>
                          <w:szCs w:val="18"/>
                          <w:lang w:val="en-SG" w:eastAsia="zh-CN"/>
                        </w:rPr>
                        <w:t>=2</w:t>
                      </w:r>
                      <w:r w:rsidRPr="00EF6F4E">
                        <w:rPr>
                          <w:rFonts w:ascii="Courier New" w:eastAsia="Times New Roman" w:hAnsi="Courier New" w:cs="Courier New"/>
                          <w:color w:val="333333"/>
                          <w:sz w:val="18"/>
                          <w:szCs w:val="18"/>
                          <w:lang w:val="en-SG" w:eastAsia="zh-CN"/>
                        </w:rPr>
                        <w:t>):</w:t>
                      </w:r>
                    </w:p>
                    <w:p w14:paraId="664279D5"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ncols</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008000"/>
                          <w:sz w:val="18"/>
                          <w:szCs w:val="18"/>
                          <w:lang w:val="en-SG" w:eastAsia="zh-CN"/>
                        </w:rPr>
                        <w:t>len</w:t>
                      </w:r>
                      <w:proofErr w:type="spellEnd"/>
                      <w:r w:rsidRPr="00EF6F4E">
                        <w:rPr>
                          <w:rFonts w:ascii="Courier New" w:eastAsia="Times New Roman" w:hAnsi="Courier New" w:cs="Courier New"/>
                          <w:color w:val="333333"/>
                          <w:sz w:val="18"/>
                          <w:szCs w:val="18"/>
                          <w:lang w:val="en-SG" w:eastAsia="zh-CN"/>
                        </w:rPr>
                        <w:t>(bits)</w:t>
                      </w:r>
                      <w:r w:rsidRPr="00EF6F4E">
                        <w:rPr>
                          <w:rFonts w:ascii="Courier New" w:eastAsia="Times New Roman" w:hAnsi="Courier New" w:cs="Courier New"/>
                          <w:color w:val="666666"/>
                          <w:sz w:val="18"/>
                          <w:szCs w:val="18"/>
                          <w:lang w:val="en-SG" w:eastAsia="zh-CN"/>
                        </w:rPr>
                        <w:t>//</w:t>
                      </w:r>
                      <w:proofErr w:type="spellStart"/>
                      <w:r w:rsidRPr="00EF6F4E">
                        <w:rPr>
                          <w:rFonts w:ascii="Courier New" w:eastAsia="Times New Roman" w:hAnsi="Courier New" w:cs="Courier New"/>
                          <w:color w:val="333333"/>
                          <w:sz w:val="18"/>
                          <w:szCs w:val="18"/>
                          <w:lang w:val="en-SG" w:eastAsia="zh-CN"/>
                        </w:rPr>
                        <w:t>nrows</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i/>
                          <w:iCs/>
                          <w:color w:val="408080"/>
                          <w:sz w:val="18"/>
                          <w:szCs w:val="18"/>
                          <w:lang w:val="en-SG" w:eastAsia="zh-CN"/>
                        </w:rPr>
                        <w:t>#Floor division: digits after the decimal point are removed.</w:t>
                      </w:r>
                    </w:p>
                    <w:p w14:paraId="1F48DB1D"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mat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p>
                    <w:p w14:paraId="490AAF3E"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for</w:t>
                      </w:r>
                      <w:r w:rsidRPr="00EF6F4E">
                        <w:rPr>
                          <w:rFonts w:ascii="Courier New" w:eastAsia="Times New Roman" w:hAnsi="Courier New" w:cs="Courier New"/>
                          <w:color w:val="333333"/>
                          <w:sz w:val="18"/>
                          <w:szCs w:val="18"/>
                          <w:lang w:val="en-SG" w:eastAsia="zh-CN"/>
                        </w:rPr>
                        <w:t xml:space="preserve"> row </w:t>
                      </w:r>
                      <w:r w:rsidRPr="00EF6F4E">
                        <w:rPr>
                          <w:rFonts w:ascii="Courier New" w:eastAsia="Times New Roman" w:hAnsi="Courier New" w:cs="Courier New"/>
                          <w:b/>
                          <w:bCs/>
                          <w:color w:val="AA22FF"/>
                          <w:sz w:val="18"/>
                          <w:szCs w:val="18"/>
                          <w:lang w:val="en-SG" w:eastAsia="zh-CN"/>
                        </w:rPr>
                        <w:t>in</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008000"/>
                          <w:sz w:val="18"/>
                          <w:szCs w:val="18"/>
                          <w:lang w:val="en-SG" w:eastAsia="zh-CN"/>
                        </w:rPr>
                        <w:t>range</w:t>
                      </w:r>
                      <w:r w:rsidRPr="00EF6F4E">
                        <w:rPr>
                          <w:rFonts w:ascii="Courier New" w:eastAsia="Times New Roman" w:hAnsi="Courier New" w:cs="Courier New"/>
                          <w:color w:val="333333"/>
                          <w:sz w:val="18"/>
                          <w:szCs w:val="18"/>
                          <w:lang w:val="en-SG" w:eastAsia="zh-CN"/>
                        </w:rPr>
                        <w:t>(</w:t>
                      </w:r>
                      <w:proofErr w:type="spellStart"/>
                      <w:r w:rsidRPr="00EF6F4E">
                        <w:rPr>
                          <w:rFonts w:ascii="Courier New" w:eastAsia="Times New Roman" w:hAnsi="Courier New" w:cs="Courier New"/>
                          <w:color w:val="333333"/>
                          <w:sz w:val="18"/>
                          <w:szCs w:val="18"/>
                          <w:lang w:val="en-SG" w:eastAsia="zh-CN"/>
                        </w:rPr>
                        <w:t>nrows</w:t>
                      </w:r>
                      <w:proofErr w:type="spellEnd"/>
                      <w:r w:rsidRPr="00EF6F4E">
                        <w:rPr>
                          <w:rFonts w:ascii="Courier New" w:eastAsia="Times New Roman" w:hAnsi="Courier New" w:cs="Courier New"/>
                          <w:color w:val="333333"/>
                          <w:sz w:val="18"/>
                          <w:szCs w:val="18"/>
                          <w:lang w:val="en-SG" w:eastAsia="zh-CN"/>
                        </w:rPr>
                        <w:t>):</w:t>
                      </w:r>
                    </w:p>
                    <w:p w14:paraId="39F1B0D8"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idxStart</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row</w:t>
                      </w:r>
                      <w:r w:rsidRPr="00EF6F4E">
                        <w:rPr>
                          <w:rFonts w:ascii="Courier New" w:eastAsia="Times New Roman" w:hAnsi="Courier New" w:cs="Courier New"/>
                          <w:color w:val="666666"/>
                          <w:sz w:val="18"/>
                          <w:szCs w:val="18"/>
                          <w:lang w:val="en-SG" w:eastAsia="zh-CN"/>
                        </w:rPr>
                        <w:t>*</w:t>
                      </w:r>
                      <w:proofErr w:type="spellStart"/>
                      <w:r w:rsidRPr="00EF6F4E">
                        <w:rPr>
                          <w:rFonts w:ascii="Courier New" w:eastAsia="Times New Roman" w:hAnsi="Courier New" w:cs="Courier New"/>
                          <w:color w:val="333333"/>
                          <w:sz w:val="18"/>
                          <w:szCs w:val="18"/>
                          <w:lang w:val="en-SG" w:eastAsia="zh-CN"/>
                        </w:rPr>
                        <w:t>ncols</w:t>
                      </w:r>
                      <w:proofErr w:type="spellEnd"/>
                    </w:p>
                    <w:p w14:paraId="081A27B6"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idxEnd</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idxStart</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ncols</w:t>
                      </w:r>
                      <w:proofErr w:type="spellEnd"/>
                    </w:p>
                    <w:p w14:paraId="6E723167"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mat</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append</w:t>
                      </w:r>
                      <w:proofErr w:type="spellEnd"/>
                      <w:r w:rsidRPr="00EF6F4E">
                        <w:rPr>
                          <w:rFonts w:ascii="Courier New" w:eastAsia="Times New Roman" w:hAnsi="Courier New" w:cs="Courier New"/>
                          <w:color w:val="333333"/>
                          <w:sz w:val="18"/>
                          <w:szCs w:val="18"/>
                          <w:lang w:val="en-SG" w:eastAsia="zh-CN"/>
                        </w:rPr>
                        <w:t>(bits[</w:t>
                      </w:r>
                      <w:proofErr w:type="spellStart"/>
                      <w:r w:rsidRPr="00EF6F4E">
                        <w:rPr>
                          <w:rFonts w:ascii="Courier New" w:eastAsia="Times New Roman" w:hAnsi="Courier New" w:cs="Courier New"/>
                          <w:color w:val="333333"/>
                          <w:sz w:val="18"/>
                          <w:szCs w:val="18"/>
                          <w:lang w:val="en-SG" w:eastAsia="zh-CN"/>
                        </w:rPr>
                        <w:t>idxStart:idxEnd</w:t>
                      </w:r>
                      <w:proofErr w:type="spellEnd"/>
                      <w:r w:rsidRPr="00EF6F4E">
                        <w:rPr>
                          <w:rFonts w:ascii="Courier New" w:eastAsia="Times New Roman" w:hAnsi="Courier New" w:cs="Courier New"/>
                          <w:color w:val="333333"/>
                          <w:sz w:val="18"/>
                          <w:szCs w:val="18"/>
                          <w:lang w:val="en-SG" w:eastAsia="zh-CN"/>
                        </w:rPr>
                        <w:t>])</w:t>
                      </w:r>
                    </w:p>
                    <w:p w14:paraId="2DDE36C7"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return</w:t>
                      </w:r>
                      <w:r w:rsidRPr="00EF6F4E">
                        <w:rPr>
                          <w:rFonts w:ascii="Courier New" w:eastAsia="Times New Roman" w:hAnsi="Courier New" w:cs="Courier New"/>
                          <w:color w:val="333333"/>
                          <w:sz w:val="18"/>
                          <w:szCs w:val="18"/>
                          <w:lang w:val="en-SG" w:eastAsia="zh-CN"/>
                        </w:rPr>
                        <w:t xml:space="preserve"> mat</w:t>
                      </w:r>
                    </w:p>
                    <w:p w14:paraId="40E83B99"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p>
                    <w:p w14:paraId="2843251D"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i/>
                          <w:iCs/>
                          <w:color w:val="BA2121"/>
                          <w:sz w:val="18"/>
                          <w:szCs w:val="18"/>
                          <w:lang w:val="en-SG" w:eastAsia="zh-CN"/>
                        </w:rPr>
                        <w:t>'''PROGRAM START HERE'''</w:t>
                      </w:r>
                    </w:p>
                    <w:p w14:paraId="32F39CC8"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i/>
                          <w:iCs/>
                          <w:color w:val="BA2121"/>
                          <w:sz w:val="18"/>
                          <w:szCs w:val="18"/>
                          <w:lang w:val="en-SG" w:eastAsia="zh-CN"/>
                        </w:rPr>
                        <w:t>''' Create vectors a0, b0'''</w:t>
                      </w:r>
                    </w:p>
                    <w:p w14:paraId="46D276ED"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SG" w:eastAsia="zh-CN"/>
                        </w:rPr>
                      </w:pPr>
                      <w:r w:rsidRPr="00EF6F4E">
                        <w:rPr>
                          <w:rFonts w:ascii="Courier New" w:eastAsia="Times New Roman" w:hAnsi="Courier New" w:cs="Courier New"/>
                          <w:color w:val="333333"/>
                          <w:sz w:val="18"/>
                          <w:szCs w:val="18"/>
                          <w:lang w:val="en-SG" w:eastAsia="zh-CN"/>
                        </w:rPr>
                        <w:t>a0</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666666"/>
                          <w:sz w:val="18"/>
                          <w:szCs w:val="18"/>
                          <w:lang w:val="en-SG" w:eastAsia="zh-CN"/>
                        </w:rPr>
                        <w:t>1</w:t>
                      </w:r>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1</w:t>
                      </w:r>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0</w:t>
                      </w:r>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1</w:t>
                      </w:r>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0</w:t>
                      </w:r>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1</w:t>
                      </w:r>
                      <w:r w:rsidRPr="00EF6F4E">
                        <w:rPr>
                          <w:rFonts w:ascii="Courier New" w:eastAsia="Times New Roman" w:hAnsi="Courier New" w:cs="Courier New"/>
                          <w:color w:val="333333"/>
                          <w:sz w:val="18"/>
                          <w:szCs w:val="18"/>
                          <w:lang w:val="en-SG" w:eastAsia="zh-CN"/>
                        </w:rPr>
                        <w:t>]</w:t>
                      </w:r>
                    </w:p>
                    <w:p w14:paraId="13294CE0"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b0</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666666"/>
                          <w:sz w:val="18"/>
                          <w:szCs w:val="18"/>
                          <w:lang w:val="en-SG" w:eastAsia="zh-CN"/>
                        </w:rPr>
                        <w:t>1</w:t>
                      </w:r>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1</w:t>
                      </w:r>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0</w:t>
                      </w:r>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0</w:t>
                      </w:r>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1</w:t>
                      </w:r>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1</w:t>
                      </w:r>
                      <w:r w:rsidRPr="00EF6F4E">
                        <w:rPr>
                          <w:rFonts w:ascii="Courier New" w:eastAsia="Times New Roman" w:hAnsi="Courier New" w:cs="Courier New"/>
                          <w:color w:val="333333"/>
                          <w:sz w:val="18"/>
                          <w:szCs w:val="18"/>
                          <w:lang w:val="en-SG" w:eastAsia="zh-CN"/>
                        </w:rPr>
                        <w:t>]</w:t>
                      </w:r>
                    </w:p>
                    <w:p w14:paraId="3276DAA2"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p>
                    <w:p w14:paraId="14AE479B"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i/>
                          <w:iCs/>
                          <w:color w:val="BA2121"/>
                          <w:sz w:val="18"/>
                          <w:szCs w:val="18"/>
                          <w:lang w:val="en-SG" w:eastAsia="zh-CN"/>
                        </w:rPr>
                        <w:t>'''Randomly generate 4 vector pairs (a1,b1),(a2,b2),(a3,b3),(a4,b4) until they fulfil below requirements'''</w:t>
                      </w:r>
                    </w:p>
                    <w:p w14:paraId="7CFDB51C"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i/>
                          <w:iCs/>
                          <w:color w:val="BA2121"/>
                          <w:sz w:val="18"/>
                          <w:szCs w:val="18"/>
                          <w:lang w:val="en-SG" w:eastAsia="zh-CN"/>
                        </w:rPr>
                        <w:t>'''1. any 3 pairs from (a1,b1),(a2,b2),(a3,b3),(a4,b4) are linearly independent'''</w:t>
                      </w:r>
                    </w:p>
                    <w:p w14:paraId="2C19EF08"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i/>
                          <w:iCs/>
                          <w:color w:val="BA2121"/>
                          <w:sz w:val="18"/>
                          <w:szCs w:val="18"/>
                          <w:lang w:val="en-SG" w:eastAsia="zh-CN"/>
                        </w:rPr>
                        <w:t>'''2. a0,b0 and any two pairs of vectors are linearly independent'''</w:t>
                      </w:r>
                    </w:p>
                    <w:p w14:paraId="79F3C31F"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proofErr w:type="spellStart"/>
                      <w:r w:rsidRPr="00EF6F4E">
                        <w:rPr>
                          <w:rFonts w:ascii="Courier New" w:eastAsia="Times New Roman" w:hAnsi="Courier New" w:cs="Courier New"/>
                          <w:color w:val="333333"/>
                          <w:sz w:val="18"/>
                          <w:szCs w:val="18"/>
                          <w:lang w:val="en-SG" w:eastAsia="zh-CN"/>
                        </w:rPr>
                        <w:t>tryTimes</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666666"/>
                          <w:sz w:val="18"/>
                          <w:szCs w:val="18"/>
                          <w:lang w:val="en-SG" w:eastAsia="zh-CN"/>
                        </w:rPr>
                        <w:t>10000</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i/>
                          <w:iCs/>
                          <w:color w:val="408080"/>
                          <w:sz w:val="18"/>
                          <w:szCs w:val="18"/>
                          <w:lang w:val="en-SG" w:eastAsia="zh-CN"/>
                        </w:rPr>
                        <w:t>#maximum times the system will try to generate vector set</w:t>
                      </w:r>
                    </w:p>
                    <w:p w14:paraId="17916577"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b/>
                          <w:bCs/>
                          <w:color w:val="008000"/>
                          <w:sz w:val="18"/>
                          <w:szCs w:val="18"/>
                          <w:lang w:val="en-SG" w:eastAsia="zh-CN"/>
                        </w:rPr>
                        <w:t>for</w:t>
                      </w:r>
                      <w:r w:rsidRPr="00EF6F4E">
                        <w:rPr>
                          <w:rFonts w:ascii="Courier New" w:eastAsia="Times New Roman" w:hAnsi="Courier New" w:cs="Courier New"/>
                          <w:color w:val="333333"/>
                          <w:sz w:val="18"/>
                          <w:szCs w:val="18"/>
                          <w:lang w:val="en-SG" w:eastAsia="zh-CN"/>
                        </w:rPr>
                        <w:t xml:space="preserve"> n </w:t>
                      </w:r>
                      <w:r w:rsidRPr="00EF6F4E">
                        <w:rPr>
                          <w:rFonts w:ascii="Courier New" w:eastAsia="Times New Roman" w:hAnsi="Courier New" w:cs="Courier New"/>
                          <w:b/>
                          <w:bCs/>
                          <w:color w:val="AA22FF"/>
                          <w:sz w:val="18"/>
                          <w:szCs w:val="18"/>
                          <w:lang w:val="en-SG" w:eastAsia="zh-CN"/>
                        </w:rPr>
                        <w:t>in</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008000"/>
                          <w:sz w:val="18"/>
                          <w:szCs w:val="18"/>
                          <w:lang w:val="en-SG" w:eastAsia="zh-CN"/>
                        </w:rPr>
                        <w:t>range</w:t>
                      </w:r>
                      <w:r w:rsidRPr="00EF6F4E">
                        <w:rPr>
                          <w:rFonts w:ascii="Courier New" w:eastAsia="Times New Roman" w:hAnsi="Courier New" w:cs="Courier New"/>
                          <w:color w:val="333333"/>
                          <w:sz w:val="18"/>
                          <w:szCs w:val="18"/>
                          <w:lang w:val="en-SG" w:eastAsia="zh-CN"/>
                        </w:rPr>
                        <w:t>(</w:t>
                      </w:r>
                      <w:proofErr w:type="spellStart"/>
                      <w:r w:rsidRPr="00EF6F4E">
                        <w:rPr>
                          <w:rFonts w:ascii="Courier New" w:eastAsia="Times New Roman" w:hAnsi="Courier New" w:cs="Courier New"/>
                          <w:color w:val="333333"/>
                          <w:sz w:val="18"/>
                          <w:szCs w:val="18"/>
                          <w:lang w:val="en-SG" w:eastAsia="zh-CN"/>
                        </w:rPr>
                        <w:t>tryTimes</w:t>
                      </w:r>
                      <w:proofErr w:type="spellEnd"/>
                      <w:r w:rsidRPr="00EF6F4E">
                        <w:rPr>
                          <w:rFonts w:ascii="Courier New" w:eastAsia="Times New Roman" w:hAnsi="Courier New" w:cs="Courier New"/>
                          <w:color w:val="333333"/>
                          <w:sz w:val="18"/>
                          <w:szCs w:val="18"/>
                          <w:lang w:val="en-SG" w:eastAsia="zh-CN"/>
                        </w:rPr>
                        <w:t>):</w:t>
                      </w:r>
                    </w:p>
                    <w:p w14:paraId="3FEE3A9B"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a1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rand_key</w:t>
                      </w:r>
                      <w:proofErr w:type="spellEnd"/>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6</w:t>
                      </w:r>
                      <w:r w:rsidRPr="00EF6F4E">
                        <w:rPr>
                          <w:rFonts w:ascii="Courier New" w:eastAsia="Times New Roman" w:hAnsi="Courier New" w:cs="Courier New"/>
                          <w:color w:val="333333"/>
                          <w:sz w:val="18"/>
                          <w:szCs w:val="18"/>
                          <w:lang w:val="en-SG" w:eastAsia="zh-CN"/>
                        </w:rPr>
                        <w:t>)</w:t>
                      </w:r>
                    </w:p>
                    <w:p w14:paraId="314B24E0"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b1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rand_key</w:t>
                      </w:r>
                      <w:proofErr w:type="spellEnd"/>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6</w:t>
                      </w:r>
                      <w:r w:rsidRPr="00EF6F4E">
                        <w:rPr>
                          <w:rFonts w:ascii="Courier New" w:eastAsia="Times New Roman" w:hAnsi="Courier New" w:cs="Courier New"/>
                          <w:color w:val="333333"/>
                          <w:sz w:val="18"/>
                          <w:szCs w:val="18"/>
                          <w:lang w:val="en-SG" w:eastAsia="zh-CN"/>
                        </w:rPr>
                        <w:t>)</w:t>
                      </w:r>
                    </w:p>
                    <w:p w14:paraId="2AD273AD"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a2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rand_key</w:t>
                      </w:r>
                      <w:proofErr w:type="spellEnd"/>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6</w:t>
                      </w:r>
                      <w:r w:rsidRPr="00EF6F4E">
                        <w:rPr>
                          <w:rFonts w:ascii="Courier New" w:eastAsia="Times New Roman" w:hAnsi="Courier New" w:cs="Courier New"/>
                          <w:color w:val="333333"/>
                          <w:sz w:val="18"/>
                          <w:szCs w:val="18"/>
                          <w:lang w:val="en-SG" w:eastAsia="zh-CN"/>
                        </w:rPr>
                        <w:t>)</w:t>
                      </w:r>
                    </w:p>
                    <w:p w14:paraId="66AC8691"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b2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rand_key</w:t>
                      </w:r>
                      <w:proofErr w:type="spellEnd"/>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6</w:t>
                      </w:r>
                      <w:r w:rsidRPr="00EF6F4E">
                        <w:rPr>
                          <w:rFonts w:ascii="Courier New" w:eastAsia="Times New Roman" w:hAnsi="Courier New" w:cs="Courier New"/>
                          <w:color w:val="333333"/>
                          <w:sz w:val="18"/>
                          <w:szCs w:val="18"/>
                          <w:lang w:val="en-SG" w:eastAsia="zh-CN"/>
                        </w:rPr>
                        <w:t>)</w:t>
                      </w:r>
                    </w:p>
                    <w:p w14:paraId="03B356E6"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a3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rand_key</w:t>
                      </w:r>
                      <w:proofErr w:type="spellEnd"/>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6</w:t>
                      </w:r>
                      <w:r w:rsidRPr="00EF6F4E">
                        <w:rPr>
                          <w:rFonts w:ascii="Courier New" w:eastAsia="Times New Roman" w:hAnsi="Courier New" w:cs="Courier New"/>
                          <w:color w:val="333333"/>
                          <w:sz w:val="18"/>
                          <w:szCs w:val="18"/>
                          <w:lang w:val="en-SG" w:eastAsia="zh-CN"/>
                        </w:rPr>
                        <w:t>)</w:t>
                      </w:r>
                    </w:p>
                    <w:p w14:paraId="12197074"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b3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rand_key</w:t>
                      </w:r>
                      <w:proofErr w:type="spellEnd"/>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6</w:t>
                      </w:r>
                      <w:r w:rsidRPr="00EF6F4E">
                        <w:rPr>
                          <w:rFonts w:ascii="Courier New" w:eastAsia="Times New Roman" w:hAnsi="Courier New" w:cs="Courier New"/>
                          <w:color w:val="333333"/>
                          <w:sz w:val="18"/>
                          <w:szCs w:val="18"/>
                          <w:lang w:val="en-SG" w:eastAsia="zh-CN"/>
                        </w:rPr>
                        <w:t>)</w:t>
                      </w:r>
                    </w:p>
                    <w:p w14:paraId="74FBBCC6"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a4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rand_key</w:t>
                      </w:r>
                      <w:proofErr w:type="spellEnd"/>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6</w:t>
                      </w:r>
                      <w:r w:rsidRPr="00EF6F4E">
                        <w:rPr>
                          <w:rFonts w:ascii="Courier New" w:eastAsia="Times New Roman" w:hAnsi="Courier New" w:cs="Courier New"/>
                          <w:color w:val="333333"/>
                          <w:sz w:val="18"/>
                          <w:szCs w:val="18"/>
                          <w:lang w:val="en-SG" w:eastAsia="zh-CN"/>
                        </w:rPr>
                        <w:t>)</w:t>
                      </w:r>
                    </w:p>
                    <w:p w14:paraId="7885DF54"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b4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rand_key</w:t>
                      </w:r>
                      <w:proofErr w:type="spellEnd"/>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666666"/>
                          <w:sz w:val="18"/>
                          <w:szCs w:val="18"/>
                          <w:lang w:val="en-SG" w:eastAsia="zh-CN"/>
                        </w:rPr>
                        <w:t>6</w:t>
                      </w:r>
                      <w:r w:rsidRPr="00EF6F4E">
                        <w:rPr>
                          <w:rFonts w:ascii="Courier New" w:eastAsia="Times New Roman" w:hAnsi="Courier New" w:cs="Courier New"/>
                          <w:color w:val="333333"/>
                          <w:sz w:val="18"/>
                          <w:szCs w:val="18"/>
                          <w:lang w:val="en-SG" w:eastAsia="zh-CN"/>
                        </w:rPr>
                        <w:t>)</w:t>
                      </w:r>
                    </w:p>
                    <w:p w14:paraId="42D58CD5"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i/>
                          <w:iCs/>
                          <w:color w:val="408080"/>
                          <w:sz w:val="18"/>
                          <w:szCs w:val="18"/>
                          <w:lang w:val="en-SG" w:eastAsia="zh-CN"/>
                        </w:rPr>
                        <w:t>#put generated vectors into a list for easy handling at later process</w:t>
                      </w:r>
                    </w:p>
                    <w:p w14:paraId="15888FD6"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a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[a0,a1,a2,a3,a4]</w:t>
                      </w:r>
                    </w:p>
                    <w:p w14:paraId="3302D105"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b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[b0,b1,b2,b3,b4]</w:t>
                      </w:r>
                    </w:p>
                    <w:p w14:paraId="0E198336"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if</w:t>
                      </w:r>
                      <w:r w:rsidRPr="00EF6F4E">
                        <w:rPr>
                          <w:rFonts w:ascii="Courier New" w:eastAsia="Times New Roman" w:hAnsi="Courier New" w:cs="Courier New"/>
                          <w:color w:val="333333"/>
                          <w:sz w:val="18"/>
                          <w:szCs w:val="18"/>
                          <w:lang w:val="en-SG" w:eastAsia="zh-CN"/>
                        </w:rPr>
                        <w:t xml:space="preserve"> </w:t>
                      </w:r>
                      <w:proofErr w:type="spellStart"/>
                      <w:r w:rsidRPr="00EF6F4E">
                        <w:rPr>
                          <w:rFonts w:ascii="Courier New" w:eastAsia="Times New Roman" w:hAnsi="Courier New" w:cs="Courier New"/>
                          <w:color w:val="333333"/>
                          <w:sz w:val="18"/>
                          <w:szCs w:val="18"/>
                          <w:lang w:val="en-SG" w:eastAsia="zh-CN"/>
                        </w:rPr>
                        <w:t>check_dependency</w:t>
                      </w:r>
                      <w:proofErr w:type="spellEnd"/>
                      <w:r w:rsidRPr="00EF6F4E">
                        <w:rPr>
                          <w:rFonts w:ascii="Courier New" w:eastAsia="Times New Roman" w:hAnsi="Courier New" w:cs="Courier New"/>
                          <w:color w:val="333333"/>
                          <w:sz w:val="18"/>
                          <w:szCs w:val="18"/>
                          <w:lang w:val="en-SG" w:eastAsia="zh-CN"/>
                        </w:rPr>
                        <w:t>(</w:t>
                      </w:r>
                      <w:proofErr w:type="spellStart"/>
                      <w:r w:rsidRPr="00EF6F4E">
                        <w:rPr>
                          <w:rFonts w:ascii="Courier New" w:eastAsia="Times New Roman" w:hAnsi="Courier New" w:cs="Courier New"/>
                          <w:color w:val="333333"/>
                          <w:sz w:val="18"/>
                          <w:szCs w:val="18"/>
                          <w:lang w:val="en-SG" w:eastAsia="zh-CN"/>
                        </w:rPr>
                        <w:t>a,b</w:t>
                      </w:r>
                      <w:proofErr w:type="spellEnd"/>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True</w:t>
                      </w:r>
                      <w:r w:rsidRPr="00EF6F4E">
                        <w:rPr>
                          <w:rFonts w:ascii="Courier New" w:eastAsia="Times New Roman" w:hAnsi="Courier New" w:cs="Courier New"/>
                          <w:color w:val="333333"/>
                          <w:sz w:val="18"/>
                          <w:szCs w:val="18"/>
                          <w:lang w:val="en-SG" w:eastAsia="zh-CN"/>
                        </w:rPr>
                        <w:t xml:space="preserve">: </w:t>
                      </w:r>
                    </w:p>
                    <w:p w14:paraId="03CB72A8"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break</w:t>
                      </w:r>
                    </w:p>
                    <w:p w14:paraId="2EFA47D0"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b/>
                          <w:bCs/>
                          <w:color w:val="008000"/>
                          <w:sz w:val="18"/>
                          <w:szCs w:val="18"/>
                          <w:lang w:val="en-SG" w:eastAsia="zh-CN"/>
                        </w:rPr>
                        <w:t>if</w:t>
                      </w:r>
                      <w:r w:rsidRPr="00EF6F4E">
                        <w:rPr>
                          <w:rFonts w:ascii="Courier New" w:eastAsia="Times New Roman" w:hAnsi="Courier New" w:cs="Courier New"/>
                          <w:color w:val="333333"/>
                          <w:sz w:val="18"/>
                          <w:szCs w:val="18"/>
                          <w:lang w:val="en-SG" w:eastAsia="zh-CN"/>
                        </w:rPr>
                        <w:t xml:space="preserve"> n</w:t>
                      </w:r>
                      <w:r w:rsidRPr="00EF6F4E">
                        <w:rPr>
                          <w:rFonts w:ascii="Courier New" w:eastAsia="Times New Roman" w:hAnsi="Courier New" w:cs="Courier New"/>
                          <w:color w:val="666666"/>
                          <w:sz w:val="18"/>
                          <w:szCs w:val="18"/>
                          <w:lang w:val="en-SG" w:eastAsia="zh-CN"/>
                        </w:rPr>
                        <w:t>==</w:t>
                      </w:r>
                      <w:r w:rsidRPr="00EF6F4E">
                        <w:rPr>
                          <w:rFonts w:ascii="Courier New" w:eastAsia="Times New Roman" w:hAnsi="Courier New" w:cs="Courier New"/>
                          <w:color w:val="333333"/>
                          <w:sz w:val="18"/>
                          <w:szCs w:val="18"/>
                          <w:lang w:val="en-SG" w:eastAsia="zh-CN"/>
                        </w:rPr>
                        <w:t xml:space="preserve"> (tryTimes</w:t>
                      </w:r>
                      <w:r w:rsidRPr="00EF6F4E">
                        <w:rPr>
                          <w:rFonts w:ascii="Courier New" w:eastAsia="Times New Roman" w:hAnsi="Courier New" w:cs="Courier New"/>
                          <w:color w:val="666666"/>
                          <w:sz w:val="18"/>
                          <w:szCs w:val="18"/>
                          <w:lang w:val="en-SG" w:eastAsia="zh-CN"/>
                        </w:rPr>
                        <w:t>-1</w:t>
                      </w:r>
                      <w:r w:rsidRPr="00EF6F4E">
                        <w:rPr>
                          <w:rFonts w:ascii="Courier New" w:eastAsia="Times New Roman" w:hAnsi="Courier New" w:cs="Courier New"/>
                          <w:color w:val="333333"/>
                          <w:sz w:val="18"/>
                          <w:szCs w:val="18"/>
                          <w:lang w:val="en-SG" w:eastAsia="zh-CN"/>
                        </w:rPr>
                        <w:t>) :</w:t>
                      </w:r>
                    </w:p>
                    <w:p w14:paraId="52A1B38E"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w:t>
                      </w:r>
                      <w:r w:rsidRPr="00EF6F4E">
                        <w:rPr>
                          <w:rFonts w:ascii="Courier New" w:eastAsia="Times New Roman" w:hAnsi="Courier New" w:cs="Courier New"/>
                          <w:color w:val="008000"/>
                          <w:sz w:val="18"/>
                          <w:szCs w:val="18"/>
                          <w:lang w:val="en-SG" w:eastAsia="zh-CN"/>
                        </w:rPr>
                        <w:t>print</w:t>
                      </w:r>
                      <w:r w:rsidRPr="00EF6F4E">
                        <w:rPr>
                          <w:rFonts w:ascii="Courier New" w:eastAsia="Times New Roman" w:hAnsi="Courier New" w:cs="Courier New"/>
                          <w:color w:val="333333"/>
                          <w:sz w:val="18"/>
                          <w:szCs w:val="18"/>
                          <w:lang w:val="en-SG" w:eastAsia="zh-CN"/>
                        </w:rPr>
                        <w:t>(</w:t>
                      </w:r>
                      <w:r w:rsidRPr="00EF6F4E">
                        <w:rPr>
                          <w:rFonts w:ascii="Courier New" w:eastAsia="Times New Roman" w:hAnsi="Courier New" w:cs="Courier New"/>
                          <w:color w:val="BA2121"/>
                          <w:sz w:val="18"/>
                          <w:szCs w:val="18"/>
                          <w:lang w:val="en-SG" w:eastAsia="zh-CN"/>
                        </w:rPr>
                        <w:t>"fail to generate vectors satisfied the conditions after 10000 tries, please rerun."</w:t>
                      </w:r>
                      <w:r w:rsidRPr="00EF6F4E">
                        <w:rPr>
                          <w:rFonts w:ascii="Courier New" w:eastAsia="Times New Roman" w:hAnsi="Courier New" w:cs="Courier New"/>
                          <w:color w:val="333333"/>
                          <w:sz w:val="18"/>
                          <w:szCs w:val="18"/>
                          <w:lang w:val="en-SG" w:eastAsia="zh-CN"/>
                        </w:rPr>
                        <w:t>)</w:t>
                      </w:r>
                    </w:p>
                    <w:p w14:paraId="207222E2" w14:textId="77777777" w:rsidR="00A418AC" w:rsidRPr="00EF6F4E" w:rsidRDefault="00A418AC" w:rsidP="00A4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val="en-SG" w:eastAsia="zh-CN"/>
                        </w:rPr>
                      </w:pPr>
                      <w:r w:rsidRPr="00EF6F4E">
                        <w:rPr>
                          <w:rFonts w:ascii="Courier New" w:eastAsia="Times New Roman" w:hAnsi="Courier New" w:cs="Courier New"/>
                          <w:color w:val="333333"/>
                          <w:sz w:val="18"/>
                          <w:szCs w:val="18"/>
                          <w:lang w:val="en-SG" w:eastAsia="zh-CN"/>
                        </w:rPr>
                        <w:t xml:space="preserve">        exit()</w:t>
                      </w:r>
                    </w:p>
                    <w:p w14:paraId="55B0F8D7" w14:textId="77777777" w:rsidR="00A418AC" w:rsidRPr="00EF6F4E" w:rsidRDefault="00A418AC" w:rsidP="00A418AC">
                      <w:pPr>
                        <w:spacing w:after="0" w:line="240" w:lineRule="auto"/>
                        <w:rPr>
                          <w:rFonts w:ascii="Times New Roman" w:eastAsia="Times New Roman" w:hAnsi="Times New Roman" w:cs="Times New Roman"/>
                          <w:lang w:val="en-SG" w:eastAsia="zh-CN"/>
                        </w:rPr>
                      </w:pPr>
                    </w:p>
                    <w:p w14:paraId="0147278D" w14:textId="77777777" w:rsidR="00A418AC" w:rsidRPr="00EF6F4E" w:rsidRDefault="00A418AC" w:rsidP="00A418AC">
                      <w:pPr>
                        <w:rPr>
                          <w:sz w:val="8"/>
                          <w:szCs w:val="8"/>
                        </w:rPr>
                      </w:pPr>
                    </w:p>
                  </w:txbxContent>
                </v:textbox>
                <w10:anchorlock/>
              </v:shape>
            </w:pict>
          </mc:Fallback>
        </mc:AlternateContent>
      </w:r>
      <w:r w:rsidRPr="00EF6F4E">
        <w:rPr>
          <w:rFonts w:ascii="Times New Roman" w:hAnsi="Times New Roman" w:cs="Times New Roman"/>
          <w:noProof/>
          <w:sz w:val="32"/>
          <w:szCs w:val="32"/>
        </w:rPr>
        <w:lastRenderedPageBreak/>
        <mc:AlternateContent>
          <mc:Choice Requires="wps">
            <w:drawing>
              <wp:inline distT="0" distB="0" distL="0" distR="0" wp14:anchorId="22D1E0BD" wp14:editId="68A78574">
                <wp:extent cx="6146800" cy="7711440"/>
                <wp:effectExtent l="0" t="0" r="12700" b="10160"/>
                <wp:docPr id="47" name="Text Box 47"/>
                <wp:cNvGraphicFramePr/>
                <a:graphic xmlns:a="http://schemas.openxmlformats.org/drawingml/2006/main">
                  <a:graphicData uri="http://schemas.microsoft.com/office/word/2010/wordprocessingShape">
                    <wps:wsp>
                      <wps:cNvSpPr txBox="1"/>
                      <wps:spPr>
                        <a:xfrm>
                          <a:off x="0" y="0"/>
                          <a:ext cx="6146800" cy="7711440"/>
                        </a:xfrm>
                        <a:prstGeom prst="rect">
                          <a:avLst/>
                        </a:prstGeom>
                        <a:solidFill>
                          <a:schemeClr val="lt1"/>
                        </a:solidFill>
                        <a:ln w="6350">
                          <a:solidFill>
                            <a:prstClr val="black"/>
                          </a:solidFill>
                        </a:ln>
                      </wps:spPr>
                      <wps:txbx>
                        <w:txbxContent>
                          <w:p w14:paraId="21C4FEBA" w14:textId="77777777" w:rsidR="00A418AC" w:rsidRPr="00EF6F4E" w:rsidRDefault="00A418AC" w:rsidP="00A418AC">
                            <w:pPr>
                              <w:pStyle w:val="HTMLPreformatted"/>
                              <w:spacing w:line="244" w:lineRule="atLeast"/>
                              <w:rPr>
                                <w:color w:val="333333"/>
                                <w:sz w:val="18"/>
                                <w:szCs w:val="18"/>
                              </w:rPr>
                            </w:pPr>
                            <w:r w:rsidRPr="00EF6F4E">
                              <w:rPr>
                                <w:b/>
                                <w:bCs/>
                                <w:color w:val="008000"/>
                                <w:sz w:val="18"/>
                                <w:szCs w:val="18"/>
                              </w:rPr>
                              <w:t>for</w:t>
                            </w:r>
                            <w:r w:rsidRPr="00EF6F4E">
                              <w:rPr>
                                <w:color w:val="333333"/>
                                <w:sz w:val="18"/>
                                <w:szCs w:val="18"/>
                              </w:rPr>
                              <w:t xml:space="preserve"> </w:t>
                            </w:r>
                            <w:proofErr w:type="spellStart"/>
                            <w:r w:rsidRPr="00EF6F4E">
                              <w:rPr>
                                <w:color w:val="333333"/>
                                <w:sz w:val="18"/>
                                <w:szCs w:val="18"/>
                              </w:rPr>
                              <w:t>i</w:t>
                            </w:r>
                            <w:proofErr w:type="spellEnd"/>
                            <w:r w:rsidRPr="00EF6F4E">
                              <w:rPr>
                                <w:color w:val="333333"/>
                                <w:sz w:val="18"/>
                                <w:szCs w:val="18"/>
                              </w:rPr>
                              <w:t xml:space="preserve"> </w:t>
                            </w:r>
                            <w:r w:rsidRPr="00EF6F4E">
                              <w:rPr>
                                <w:b/>
                                <w:bCs/>
                                <w:color w:val="AA22FF"/>
                                <w:sz w:val="18"/>
                                <w:szCs w:val="18"/>
                              </w:rPr>
                              <w:t>in</w:t>
                            </w:r>
                            <w:r w:rsidRPr="00EF6F4E">
                              <w:rPr>
                                <w:color w:val="333333"/>
                                <w:sz w:val="18"/>
                                <w:szCs w:val="18"/>
                              </w:rPr>
                              <w:t xml:space="preserve"> </w:t>
                            </w:r>
                            <w:r w:rsidRPr="00EF6F4E">
                              <w:rPr>
                                <w:color w:val="008000"/>
                                <w:sz w:val="18"/>
                                <w:szCs w:val="18"/>
                              </w:rPr>
                              <w:t>range</w:t>
                            </w:r>
                            <w:r w:rsidRPr="00EF6F4E">
                              <w:rPr>
                                <w:color w:val="333333"/>
                                <w:sz w:val="18"/>
                                <w:szCs w:val="18"/>
                              </w:rPr>
                              <w:t>(</w:t>
                            </w:r>
                            <w:r w:rsidRPr="00EF6F4E">
                              <w:rPr>
                                <w:color w:val="666666"/>
                                <w:sz w:val="18"/>
                                <w:szCs w:val="18"/>
                              </w:rPr>
                              <w:t>5</w:t>
                            </w:r>
                            <w:r w:rsidRPr="00EF6F4E">
                              <w:rPr>
                                <w:color w:val="333333"/>
                                <w:sz w:val="18"/>
                                <w:szCs w:val="18"/>
                              </w:rPr>
                              <w:t>):</w:t>
                            </w:r>
                          </w:p>
                          <w:p w14:paraId="1D6CE962" w14:textId="77777777" w:rsidR="00A418AC" w:rsidRPr="00EF6F4E" w:rsidRDefault="00A418AC" w:rsidP="00A418AC">
                            <w:pPr>
                              <w:pStyle w:val="HTMLPreformatted"/>
                              <w:spacing w:line="244" w:lineRule="atLeast"/>
                              <w:rPr>
                                <w:color w:val="333333"/>
                                <w:sz w:val="18"/>
                                <w:szCs w:val="18"/>
                              </w:rPr>
                            </w:pPr>
                            <w:r w:rsidRPr="00EF6F4E">
                              <w:rPr>
                                <w:color w:val="333333"/>
                                <w:sz w:val="18"/>
                                <w:szCs w:val="18"/>
                              </w:rPr>
                              <w:t xml:space="preserve">    </w:t>
                            </w:r>
                            <w:r w:rsidRPr="00EF6F4E">
                              <w:rPr>
                                <w:i/>
                                <w:iCs/>
                                <w:color w:val="408080"/>
                                <w:sz w:val="18"/>
                                <w:szCs w:val="18"/>
                              </w:rPr>
                              <w:t>#print the generated vectors</w:t>
                            </w:r>
                          </w:p>
                          <w:p w14:paraId="76422256" w14:textId="77777777" w:rsidR="00A418AC" w:rsidRPr="00EF6F4E" w:rsidRDefault="00A418AC" w:rsidP="00A418AC">
                            <w:pPr>
                              <w:pStyle w:val="HTMLPreformatted"/>
                              <w:spacing w:line="244" w:lineRule="atLeast"/>
                              <w:rPr>
                                <w:color w:val="333333"/>
                                <w:sz w:val="18"/>
                                <w:szCs w:val="18"/>
                              </w:rPr>
                            </w:pPr>
                            <w:r w:rsidRPr="00EF6F4E">
                              <w:rPr>
                                <w:color w:val="333333"/>
                                <w:sz w:val="18"/>
                                <w:szCs w:val="18"/>
                              </w:rPr>
                              <w:t xml:space="preserve">    </w:t>
                            </w:r>
                            <w:r w:rsidRPr="00EF6F4E">
                              <w:rPr>
                                <w:color w:val="008000"/>
                                <w:sz w:val="18"/>
                                <w:szCs w:val="18"/>
                              </w:rPr>
                              <w:t>print</w:t>
                            </w:r>
                            <w:r w:rsidRPr="00EF6F4E">
                              <w:rPr>
                                <w:color w:val="333333"/>
                                <w:sz w:val="18"/>
                                <w:szCs w:val="18"/>
                              </w:rPr>
                              <w:t>(</w:t>
                            </w:r>
                            <w:r w:rsidRPr="00EF6F4E">
                              <w:rPr>
                                <w:color w:val="BA2121"/>
                                <w:sz w:val="18"/>
                                <w:szCs w:val="18"/>
                              </w:rPr>
                              <w:t>"a"</w:t>
                            </w:r>
                            <w:r w:rsidRPr="00EF6F4E">
                              <w:rPr>
                                <w:color w:val="333333"/>
                                <w:sz w:val="18"/>
                                <w:szCs w:val="18"/>
                              </w:rPr>
                              <w:t>,</w:t>
                            </w:r>
                            <w:proofErr w:type="spellStart"/>
                            <w:r w:rsidRPr="00EF6F4E">
                              <w:rPr>
                                <w:color w:val="333333"/>
                                <w:sz w:val="18"/>
                                <w:szCs w:val="18"/>
                              </w:rPr>
                              <w:t>i</w:t>
                            </w:r>
                            <w:proofErr w:type="spellEnd"/>
                            <w:r w:rsidRPr="00EF6F4E">
                              <w:rPr>
                                <w:color w:val="333333"/>
                                <w:sz w:val="18"/>
                                <w:szCs w:val="18"/>
                              </w:rPr>
                              <w:t>,</w:t>
                            </w:r>
                            <w:r w:rsidRPr="00EF6F4E">
                              <w:rPr>
                                <w:color w:val="BA2121"/>
                                <w:sz w:val="18"/>
                                <w:szCs w:val="18"/>
                              </w:rPr>
                              <w:t>":"</w:t>
                            </w:r>
                            <w:r w:rsidRPr="00EF6F4E">
                              <w:rPr>
                                <w:color w:val="333333"/>
                                <w:sz w:val="18"/>
                                <w:szCs w:val="18"/>
                              </w:rPr>
                              <w:t>,a[</w:t>
                            </w:r>
                            <w:proofErr w:type="spellStart"/>
                            <w:r w:rsidRPr="00EF6F4E">
                              <w:rPr>
                                <w:color w:val="333333"/>
                                <w:sz w:val="18"/>
                                <w:szCs w:val="18"/>
                              </w:rPr>
                              <w:t>i</w:t>
                            </w:r>
                            <w:proofErr w:type="spellEnd"/>
                            <w:r w:rsidRPr="00EF6F4E">
                              <w:rPr>
                                <w:color w:val="333333"/>
                                <w:sz w:val="18"/>
                                <w:szCs w:val="18"/>
                              </w:rPr>
                              <w:t xml:space="preserve">], </w:t>
                            </w:r>
                            <w:r w:rsidRPr="00EF6F4E">
                              <w:rPr>
                                <w:color w:val="BA2121"/>
                                <w:sz w:val="18"/>
                                <w:szCs w:val="18"/>
                              </w:rPr>
                              <w:t>"</w:t>
                            </w:r>
                            <w:r w:rsidRPr="00EF6F4E">
                              <w:rPr>
                                <w:b/>
                                <w:bCs/>
                                <w:color w:val="BB6622"/>
                                <w:sz w:val="18"/>
                                <w:szCs w:val="18"/>
                              </w:rPr>
                              <w:t>\t</w:t>
                            </w:r>
                            <w:r w:rsidRPr="00EF6F4E">
                              <w:rPr>
                                <w:color w:val="BA2121"/>
                                <w:sz w:val="18"/>
                                <w:szCs w:val="18"/>
                              </w:rPr>
                              <w:t xml:space="preserve"> b"</w:t>
                            </w:r>
                            <w:r w:rsidRPr="00EF6F4E">
                              <w:rPr>
                                <w:color w:val="333333"/>
                                <w:sz w:val="18"/>
                                <w:szCs w:val="18"/>
                              </w:rPr>
                              <w:t>,</w:t>
                            </w:r>
                            <w:proofErr w:type="spellStart"/>
                            <w:r w:rsidRPr="00EF6F4E">
                              <w:rPr>
                                <w:color w:val="333333"/>
                                <w:sz w:val="18"/>
                                <w:szCs w:val="18"/>
                              </w:rPr>
                              <w:t>i</w:t>
                            </w:r>
                            <w:proofErr w:type="spellEnd"/>
                            <w:r w:rsidRPr="00EF6F4E">
                              <w:rPr>
                                <w:color w:val="333333"/>
                                <w:sz w:val="18"/>
                                <w:szCs w:val="18"/>
                              </w:rPr>
                              <w:t>,</w:t>
                            </w:r>
                            <w:r w:rsidRPr="00EF6F4E">
                              <w:rPr>
                                <w:color w:val="BA2121"/>
                                <w:sz w:val="18"/>
                                <w:szCs w:val="18"/>
                              </w:rPr>
                              <w:t>":"</w:t>
                            </w:r>
                            <w:r w:rsidRPr="00EF6F4E">
                              <w:rPr>
                                <w:color w:val="333333"/>
                                <w:sz w:val="18"/>
                                <w:szCs w:val="18"/>
                              </w:rPr>
                              <w:t>,b[</w:t>
                            </w:r>
                            <w:proofErr w:type="spellStart"/>
                            <w:r w:rsidRPr="00EF6F4E">
                              <w:rPr>
                                <w:color w:val="333333"/>
                                <w:sz w:val="18"/>
                                <w:szCs w:val="18"/>
                              </w:rPr>
                              <w:t>i</w:t>
                            </w:r>
                            <w:proofErr w:type="spellEnd"/>
                            <w:r w:rsidRPr="00EF6F4E">
                              <w:rPr>
                                <w:color w:val="333333"/>
                                <w:sz w:val="18"/>
                                <w:szCs w:val="18"/>
                              </w:rPr>
                              <w:t>])</w:t>
                            </w:r>
                          </w:p>
                          <w:p w14:paraId="622C3B9B" w14:textId="77777777" w:rsidR="00A418AC" w:rsidRPr="00EF6F4E" w:rsidRDefault="00A418AC" w:rsidP="00A418AC">
                            <w:pPr>
                              <w:pStyle w:val="HTMLPreformatted"/>
                              <w:spacing w:line="244" w:lineRule="atLeast"/>
                              <w:rPr>
                                <w:color w:val="333333"/>
                                <w:sz w:val="18"/>
                                <w:szCs w:val="18"/>
                              </w:rPr>
                            </w:pPr>
                          </w:p>
                          <w:p w14:paraId="55F7A35E" w14:textId="77777777" w:rsidR="00A418AC" w:rsidRPr="00EF6F4E" w:rsidRDefault="00A418AC" w:rsidP="00A418AC">
                            <w:pPr>
                              <w:pStyle w:val="HTMLPreformatted"/>
                              <w:spacing w:line="244" w:lineRule="atLeast"/>
                              <w:rPr>
                                <w:color w:val="333333"/>
                                <w:sz w:val="18"/>
                                <w:szCs w:val="18"/>
                              </w:rPr>
                            </w:pPr>
                            <w:r w:rsidRPr="00EF6F4E">
                              <w:rPr>
                                <w:i/>
                                <w:iCs/>
                                <w:color w:val="BA2121"/>
                                <w:sz w:val="18"/>
                                <w:szCs w:val="18"/>
                              </w:rPr>
                              <w:t>'''initializing password string '''</w:t>
                            </w:r>
                          </w:p>
                          <w:p w14:paraId="184322DF" w14:textId="77777777" w:rsidR="00A418AC" w:rsidRPr="00EF6F4E" w:rsidRDefault="00A418AC" w:rsidP="00A418AC">
                            <w:pPr>
                              <w:pStyle w:val="HTMLPreformatted"/>
                              <w:spacing w:line="244" w:lineRule="atLeast"/>
                              <w:rPr>
                                <w:color w:val="333333"/>
                                <w:sz w:val="18"/>
                                <w:szCs w:val="18"/>
                              </w:rPr>
                            </w:pPr>
                            <w:r w:rsidRPr="00EF6F4E">
                              <w:rPr>
                                <w:color w:val="333333"/>
                                <w:sz w:val="18"/>
                                <w:szCs w:val="18"/>
                              </w:rPr>
                              <w:t xml:space="preserve">password </w:t>
                            </w:r>
                            <w:r w:rsidRPr="00EF6F4E">
                              <w:rPr>
                                <w:color w:val="666666"/>
                                <w:sz w:val="18"/>
                                <w:szCs w:val="18"/>
                              </w:rPr>
                              <w:t>=</w:t>
                            </w:r>
                            <w:r w:rsidRPr="00EF6F4E">
                              <w:rPr>
                                <w:color w:val="333333"/>
                                <w:sz w:val="18"/>
                                <w:szCs w:val="18"/>
                              </w:rPr>
                              <w:t xml:space="preserve"> </w:t>
                            </w:r>
                            <w:r w:rsidRPr="00EF6F4E">
                              <w:rPr>
                                <w:color w:val="BA2121"/>
                                <w:sz w:val="18"/>
                                <w:szCs w:val="18"/>
                              </w:rPr>
                              <w:t>"Potter"</w:t>
                            </w:r>
                          </w:p>
                          <w:p w14:paraId="629D70B1" w14:textId="77777777" w:rsidR="00A418AC" w:rsidRPr="00EF6F4E" w:rsidRDefault="00A418AC" w:rsidP="00A418AC">
                            <w:pPr>
                              <w:pStyle w:val="HTMLPreformatted"/>
                              <w:spacing w:line="244" w:lineRule="atLeast"/>
                              <w:rPr>
                                <w:color w:val="333333"/>
                                <w:sz w:val="18"/>
                                <w:szCs w:val="18"/>
                              </w:rPr>
                            </w:pPr>
                            <w:r w:rsidRPr="00EF6F4E">
                              <w:rPr>
                                <w:color w:val="008000"/>
                                <w:sz w:val="18"/>
                                <w:szCs w:val="18"/>
                              </w:rPr>
                              <w:t>print</w:t>
                            </w:r>
                            <w:r w:rsidRPr="00EF6F4E">
                              <w:rPr>
                                <w:color w:val="333333"/>
                                <w:sz w:val="18"/>
                                <w:szCs w:val="18"/>
                              </w:rPr>
                              <w:t>(</w:t>
                            </w:r>
                            <w:r w:rsidRPr="00EF6F4E">
                              <w:rPr>
                                <w:color w:val="BA2121"/>
                                <w:sz w:val="18"/>
                                <w:szCs w:val="18"/>
                              </w:rPr>
                              <w:t>"</w:t>
                            </w:r>
                            <w:r w:rsidRPr="00EF6F4E">
                              <w:rPr>
                                <w:b/>
                                <w:bCs/>
                                <w:color w:val="BB6622"/>
                                <w:sz w:val="18"/>
                                <w:szCs w:val="18"/>
                              </w:rPr>
                              <w:t>\</w:t>
                            </w:r>
                            <w:proofErr w:type="spellStart"/>
                            <w:r w:rsidRPr="00EF6F4E">
                              <w:rPr>
                                <w:b/>
                                <w:bCs/>
                                <w:color w:val="BB6622"/>
                                <w:sz w:val="18"/>
                                <w:szCs w:val="18"/>
                              </w:rPr>
                              <w:t>n</w:t>
                            </w:r>
                            <w:r w:rsidRPr="00EF6F4E">
                              <w:rPr>
                                <w:color w:val="BA2121"/>
                                <w:sz w:val="18"/>
                                <w:szCs w:val="18"/>
                              </w:rPr>
                              <w:t>The</w:t>
                            </w:r>
                            <w:proofErr w:type="spellEnd"/>
                            <w:r w:rsidRPr="00EF6F4E">
                              <w:rPr>
                                <w:color w:val="BA2121"/>
                                <w:sz w:val="18"/>
                                <w:szCs w:val="18"/>
                              </w:rPr>
                              <w:t xml:space="preserve"> password is:"</w:t>
                            </w:r>
                            <w:r w:rsidRPr="00EF6F4E">
                              <w:rPr>
                                <w:color w:val="333333"/>
                                <w:sz w:val="18"/>
                                <w:szCs w:val="18"/>
                              </w:rPr>
                              <w:t>, password)</w:t>
                            </w:r>
                          </w:p>
                          <w:p w14:paraId="4CF93288" w14:textId="77777777" w:rsidR="00A418AC" w:rsidRPr="00EF6F4E" w:rsidRDefault="00A418AC" w:rsidP="00A418AC">
                            <w:pPr>
                              <w:pStyle w:val="HTMLPreformatted"/>
                              <w:spacing w:line="244" w:lineRule="atLeast"/>
                              <w:rPr>
                                <w:color w:val="333333"/>
                                <w:sz w:val="18"/>
                                <w:szCs w:val="18"/>
                              </w:rPr>
                            </w:pPr>
                          </w:p>
                          <w:p w14:paraId="0F146B65" w14:textId="77777777" w:rsidR="00A418AC" w:rsidRPr="00EF6F4E" w:rsidRDefault="00A418AC" w:rsidP="00A418AC">
                            <w:pPr>
                              <w:pStyle w:val="HTMLPreformatted"/>
                              <w:spacing w:line="244" w:lineRule="atLeast"/>
                              <w:rPr>
                                <w:color w:val="333333"/>
                                <w:sz w:val="18"/>
                                <w:szCs w:val="18"/>
                              </w:rPr>
                            </w:pPr>
                            <w:r w:rsidRPr="00EF6F4E">
                              <w:rPr>
                                <w:i/>
                                <w:iCs/>
                                <w:color w:val="BA2121"/>
                                <w:sz w:val="18"/>
                                <w:szCs w:val="18"/>
                              </w:rPr>
                              <w:t>'''Converting String to binary array'''</w:t>
                            </w:r>
                          </w:p>
                          <w:p w14:paraId="1D68A8F5" w14:textId="77777777" w:rsidR="00A418AC" w:rsidRPr="00EF6F4E" w:rsidRDefault="00A418AC" w:rsidP="00A418AC">
                            <w:pPr>
                              <w:pStyle w:val="HTMLPreformatted"/>
                              <w:spacing w:line="244" w:lineRule="atLeast"/>
                              <w:rPr>
                                <w:color w:val="333333"/>
                                <w:sz w:val="18"/>
                                <w:szCs w:val="18"/>
                              </w:rPr>
                            </w:pPr>
                            <w:proofErr w:type="spellStart"/>
                            <w:r w:rsidRPr="00EF6F4E">
                              <w:rPr>
                                <w:color w:val="333333"/>
                                <w:sz w:val="18"/>
                                <w:szCs w:val="18"/>
                              </w:rPr>
                              <w:t>passBits</w:t>
                            </w:r>
                            <w:proofErr w:type="spellEnd"/>
                            <w:r w:rsidRPr="00EF6F4E">
                              <w:rPr>
                                <w:color w:val="333333"/>
                                <w:sz w:val="18"/>
                                <w:szCs w:val="18"/>
                              </w:rPr>
                              <w:t xml:space="preserve"> </w:t>
                            </w:r>
                            <w:r w:rsidRPr="00EF6F4E">
                              <w:rPr>
                                <w:color w:val="666666"/>
                                <w:sz w:val="18"/>
                                <w:szCs w:val="18"/>
                              </w:rPr>
                              <w:t>=</w:t>
                            </w:r>
                            <w:r w:rsidRPr="00EF6F4E">
                              <w:rPr>
                                <w:color w:val="333333"/>
                                <w:sz w:val="18"/>
                                <w:szCs w:val="18"/>
                              </w:rPr>
                              <w:t xml:space="preserve"> str2bits(password)</w:t>
                            </w:r>
                          </w:p>
                          <w:p w14:paraId="5326795F" w14:textId="77777777" w:rsidR="00A418AC" w:rsidRPr="00EF6F4E" w:rsidRDefault="00A418AC" w:rsidP="00A418AC">
                            <w:pPr>
                              <w:pStyle w:val="HTMLPreformatted"/>
                              <w:spacing w:line="244" w:lineRule="atLeast"/>
                              <w:rPr>
                                <w:color w:val="333333"/>
                                <w:sz w:val="18"/>
                                <w:szCs w:val="18"/>
                              </w:rPr>
                            </w:pPr>
                            <w:r w:rsidRPr="00EF6F4E">
                              <w:rPr>
                                <w:color w:val="008000"/>
                                <w:sz w:val="18"/>
                                <w:szCs w:val="18"/>
                              </w:rPr>
                              <w:t>print</w:t>
                            </w:r>
                            <w:r w:rsidRPr="00EF6F4E">
                              <w:rPr>
                                <w:color w:val="333333"/>
                                <w:sz w:val="18"/>
                                <w:szCs w:val="18"/>
                              </w:rPr>
                              <w:t>(</w:t>
                            </w:r>
                            <w:r w:rsidRPr="00EF6F4E">
                              <w:rPr>
                                <w:color w:val="BA2121"/>
                                <w:sz w:val="18"/>
                                <w:szCs w:val="18"/>
                              </w:rPr>
                              <w:t>"</w:t>
                            </w:r>
                            <w:r w:rsidRPr="00EF6F4E">
                              <w:rPr>
                                <w:b/>
                                <w:bCs/>
                                <w:color w:val="BB6622"/>
                                <w:sz w:val="18"/>
                                <w:szCs w:val="18"/>
                              </w:rPr>
                              <w:t>\</w:t>
                            </w:r>
                            <w:proofErr w:type="spellStart"/>
                            <w:r w:rsidRPr="00EF6F4E">
                              <w:rPr>
                                <w:b/>
                                <w:bCs/>
                                <w:color w:val="BB6622"/>
                                <w:sz w:val="18"/>
                                <w:szCs w:val="18"/>
                              </w:rPr>
                              <w:t>n</w:t>
                            </w:r>
                            <w:r w:rsidRPr="00EF6F4E">
                              <w:rPr>
                                <w:color w:val="BA2121"/>
                                <w:sz w:val="18"/>
                                <w:szCs w:val="18"/>
                              </w:rPr>
                              <w:t>The</w:t>
                            </w:r>
                            <w:proofErr w:type="spellEnd"/>
                            <w:r w:rsidRPr="00EF6F4E">
                              <w:rPr>
                                <w:color w:val="BA2121"/>
                                <w:sz w:val="18"/>
                                <w:szCs w:val="18"/>
                              </w:rPr>
                              <w:t xml:space="preserve"> binary array of given string is:</w:t>
                            </w:r>
                            <w:r w:rsidRPr="00EF6F4E">
                              <w:rPr>
                                <w:b/>
                                <w:bCs/>
                                <w:color w:val="BB6622"/>
                                <w:sz w:val="18"/>
                                <w:szCs w:val="18"/>
                              </w:rPr>
                              <w:t>\n</w:t>
                            </w:r>
                            <w:r w:rsidRPr="00EF6F4E">
                              <w:rPr>
                                <w:color w:val="BA2121"/>
                                <w:sz w:val="18"/>
                                <w:szCs w:val="18"/>
                              </w:rPr>
                              <w:t>"</w:t>
                            </w:r>
                            <w:r w:rsidRPr="00EF6F4E">
                              <w:rPr>
                                <w:color w:val="333333"/>
                                <w:sz w:val="18"/>
                                <w:szCs w:val="18"/>
                              </w:rPr>
                              <w:t xml:space="preserve">, </w:t>
                            </w:r>
                            <w:proofErr w:type="spellStart"/>
                            <w:r w:rsidRPr="00EF6F4E">
                              <w:rPr>
                                <w:color w:val="333333"/>
                                <w:sz w:val="18"/>
                                <w:szCs w:val="18"/>
                              </w:rPr>
                              <w:t>passBits</w:t>
                            </w:r>
                            <w:proofErr w:type="spellEnd"/>
                            <w:r w:rsidRPr="00EF6F4E">
                              <w:rPr>
                                <w:color w:val="333333"/>
                                <w:sz w:val="18"/>
                                <w:szCs w:val="18"/>
                              </w:rPr>
                              <w:t>)</w:t>
                            </w:r>
                          </w:p>
                          <w:p w14:paraId="060B1E76" w14:textId="77777777" w:rsidR="00A418AC" w:rsidRPr="00EF6F4E" w:rsidRDefault="00A418AC" w:rsidP="00A418AC">
                            <w:pPr>
                              <w:pStyle w:val="HTMLPreformatted"/>
                              <w:spacing w:line="244" w:lineRule="atLeast"/>
                              <w:rPr>
                                <w:color w:val="333333"/>
                                <w:sz w:val="18"/>
                                <w:szCs w:val="18"/>
                              </w:rPr>
                            </w:pPr>
                          </w:p>
                          <w:p w14:paraId="739C4C63" w14:textId="77777777" w:rsidR="00A418AC" w:rsidRPr="00EF6F4E" w:rsidRDefault="00A418AC" w:rsidP="00A418AC">
                            <w:pPr>
                              <w:pStyle w:val="HTMLPreformatted"/>
                              <w:spacing w:line="244" w:lineRule="atLeast"/>
                              <w:rPr>
                                <w:color w:val="333333"/>
                                <w:sz w:val="18"/>
                                <w:szCs w:val="18"/>
                              </w:rPr>
                            </w:pPr>
                            <w:r w:rsidRPr="00EF6F4E">
                              <w:rPr>
                                <w:i/>
                                <w:iCs/>
                                <w:color w:val="BA2121"/>
                                <w:sz w:val="18"/>
                                <w:szCs w:val="18"/>
                              </w:rPr>
                              <w:t xml:space="preserve">'''Converting binary array to 2 x n matrix, each column of the matrix is a pair of </w:t>
                            </w:r>
                            <w:proofErr w:type="spellStart"/>
                            <w:r w:rsidRPr="00EF6F4E">
                              <w:rPr>
                                <w:i/>
                                <w:iCs/>
                                <w:color w:val="BA2121"/>
                                <w:sz w:val="18"/>
                                <w:szCs w:val="18"/>
                              </w:rPr>
                              <w:t>s,t</w:t>
                            </w:r>
                            <w:proofErr w:type="spellEnd"/>
                            <w:r w:rsidRPr="00EF6F4E">
                              <w:rPr>
                                <w:i/>
                                <w:iCs/>
                                <w:color w:val="BA2121"/>
                                <w:sz w:val="18"/>
                                <w:szCs w:val="18"/>
                              </w:rPr>
                              <w:t>'''</w:t>
                            </w:r>
                          </w:p>
                          <w:p w14:paraId="4E2B62A8" w14:textId="77777777" w:rsidR="00A418AC" w:rsidRPr="00EF6F4E" w:rsidRDefault="00A418AC" w:rsidP="00A418AC">
                            <w:pPr>
                              <w:pStyle w:val="HTMLPreformatted"/>
                              <w:spacing w:line="244" w:lineRule="atLeast"/>
                              <w:rPr>
                                <w:color w:val="333333"/>
                                <w:sz w:val="18"/>
                                <w:szCs w:val="18"/>
                              </w:rPr>
                            </w:pPr>
                            <w:proofErr w:type="spellStart"/>
                            <w:r w:rsidRPr="00EF6F4E">
                              <w:rPr>
                                <w:color w:val="333333"/>
                                <w:sz w:val="18"/>
                                <w:szCs w:val="18"/>
                              </w:rPr>
                              <w:t>passMat</w:t>
                            </w:r>
                            <w:proofErr w:type="spellEnd"/>
                            <w:r w:rsidRPr="00EF6F4E">
                              <w:rPr>
                                <w:color w:val="333333"/>
                                <w:sz w:val="18"/>
                                <w:szCs w:val="18"/>
                              </w:rPr>
                              <w:t xml:space="preserve"> </w:t>
                            </w:r>
                            <w:r w:rsidRPr="00EF6F4E">
                              <w:rPr>
                                <w:color w:val="666666"/>
                                <w:sz w:val="18"/>
                                <w:szCs w:val="18"/>
                              </w:rPr>
                              <w:t>=</w:t>
                            </w:r>
                            <w:r w:rsidRPr="00EF6F4E">
                              <w:rPr>
                                <w:color w:val="333333"/>
                                <w:sz w:val="18"/>
                                <w:szCs w:val="18"/>
                              </w:rPr>
                              <w:t xml:space="preserve"> bits2mat(</w:t>
                            </w:r>
                            <w:proofErr w:type="spellStart"/>
                            <w:r w:rsidRPr="00EF6F4E">
                              <w:rPr>
                                <w:color w:val="333333"/>
                                <w:sz w:val="18"/>
                                <w:szCs w:val="18"/>
                              </w:rPr>
                              <w:t>passBits</w:t>
                            </w:r>
                            <w:proofErr w:type="spellEnd"/>
                            <w:r w:rsidRPr="00EF6F4E">
                              <w:rPr>
                                <w:color w:val="333333"/>
                                <w:sz w:val="18"/>
                                <w:szCs w:val="18"/>
                              </w:rPr>
                              <w:t>)</w:t>
                            </w:r>
                          </w:p>
                          <w:p w14:paraId="7174A810" w14:textId="77777777" w:rsidR="00A418AC" w:rsidRPr="00EF6F4E" w:rsidRDefault="00A418AC" w:rsidP="00A418AC">
                            <w:pPr>
                              <w:pStyle w:val="HTMLPreformatted"/>
                              <w:spacing w:line="244" w:lineRule="atLeast"/>
                              <w:rPr>
                                <w:color w:val="333333"/>
                                <w:sz w:val="18"/>
                                <w:szCs w:val="18"/>
                              </w:rPr>
                            </w:pPr>
                            <w:r w:rsidRPr="00EF6F4E">
                              <w:rPr>
                                <w:color w:val="008000"/>
                                <w:sz w:val="18"/>
                                <w:szCs w:val="18"/>
                              </w:rPr>
                              <w:t>print</w:t>
                            </w:r>
                            <w:r w:rsidRPr="00EF6F4E">
                              <w:rPr>
                                <w:color w:val="333333"/>
                                <w:sz w:val="18"/>
                                <w:szCs w:val="18"/>
                              </w:rPr>
                              <w:t>(</w:t>
                            </w:r>
                            <w:r w:rsidRPr="00EF6F4E">
                              <w:rPr>
                                <w:color w:val="BA2121"/>
                                <w:sz w:val="18"/>
                                <w:szCs w:val="18"/>
                              </w:rPr>
                              <w:t>"</w:t>
                            </w:r>
                            <w:r w:rsidRPr="00EF6F4E">
                              <w:rPr>
                                <w:b/>
                                <w:bCs/>
                                <w:color w:val="BB6622"/>
                                <w:sz w:val="18"/>
                                <w:szCs w:val="18"/>
                              </w:rPr>
                              <w:t>\</w:t>
                            </w:r>
                            <w:proofErr w:type="spellStart"/>
                            <w:r w:rsidRPr="00EF6F4E">
                              <w:rPr>
                                <w:b/>
                                <w:bCs/>
                                <w:color w:val="BB6622"/>
                                <w:sz w:val="18"/>
                                <w:szCs w:val="18"/>
                              </w:rPr>
                              <w:t>n</w:t>
                            </w:r>
                            <w:r w:rsidRPr="00EF6F4E">
                              <w:rPr>
                                <w:color w:val="BA2121"/>
                                <w:sz w:val="18"/>
                                <w:szCs w:val="18"/>
                              </w:rPr>
                              <w:t>The</w:t>
                            </w:r>
                            <w:proofErr w:type="spellEnd"/>
                            <w:r w:rsidRPr="00EF6F4E">
                              <w:rPr>
                                <w:color w:val="BA2121"/>
                                <w:sz w:val="18"/>
                                <w:szCs w:val="18"/>
                              </w:rPr>
                              <w:t xml:space="preserve"> converted 2xn matrix is:</w:t>
                            </w:r>
                            <w:r w:rsidRPr="00EF6F4E">
                              <w:rPr>
                                <w:b/>
                                <w:bCs/>
                                <w:color w:val="BB6622"/>
                                <w:sz w:val="18"/>
                                <w:szCs w:val="18"/>
                              </w:rPr>
                              <w:t>\n</w:t>
                            </w:r>
                            <w:r w:rsidRPr="00EF6F4E">
                              <w:rPr>
                                <w:color w:val="BA2121"/>
                                <w:sz w:val="18"/>
                                <w:szCs w:val="18"/>
                              </w:rPr>
                              <w:t>"</w:t>
                            </w:r>
                            <w:r w:rsidRPr="00EF6F4E">
                              <w:rPr>
                                <w:color w:val="333333"/>
                                <w:sz w:val="18"/>
                                <w:szCs w:val="18"/>
                              </w:rPr>
                              <w:t xml:space="preserve">, </w:t>
                            </w:r>
                            <w:proofErr w:type="spellStart"/>
                            <w:r w:rsidRPr="00EF6F4E">
                              <w:rPr>
                                <w:color w:val="333333"/>
                                <w:sz w:val="18"/>
                                <w:szCs w:val="18"/>
                              </w:rPr>
                              <w:t>passMat</w:t>
                            </w:r>
                            <w:proofErr w:type="spellEnd"/>
                            <w:r w:rsidRPr="00EF6F4E">
                              <w:rPr>
                                <w:color w:val="333333"/>
                                <w:sz w:val="18"/>
                                <w:szCs w:val="18"/>
                              </w:rPr>
                              <w:t>)</w:t>
                            </w:r>
                          </w:p>
                          <w:p w14:paraId="23605045" w14:textId="77777777" w:rsidR="00A418AC" w:rsidRPr="00EF6F4E" w:rsidRDefault="00A418AC" w:rsidP="00A418AC">
                            <w:pPr>
                              <w:pStyle w:val="HTMLPreformatted"/>
                              <w:spacing w:line="244" w:lineRule="atLeast"/>
                              <w:rPr>
                                <w:color w:val="333333"/>
                                <w:sz w:val="18"/>
                                <w:szCs w:val="18"/>
                              </w:rPr>
                            </w:pPr>
                          </w:p>
                          <w:p w14:paraId="40F4349E" w14:textId="77777777" w:rsidR="00A418AC" w:rsidRPr="00EF6F4E" w:rsidRDefault="00A418AC" w:rsidP="00A418AC">
                            <w:pPr>
                              <w:pStyle w:val="HTMLPreformatted"/>
                              <w:spacing w:line="244" w:lineRule="atLeast"/>
                              <w:rPr>
                                <w:color w:val="333333"/>
                                <w:sz w:val="18"/>
                                <w:szCs w:val="18"/>
                              </w:rPr>
                            </w:pPr>
                            <w:r w:rsidRPr="00EF6F4E">
                              <w:rPr>
                                <w:i/>
                                <w:iCs/>
                                <w:color w:val="BA2121"/>
                                <w:sz w:val="18"/>
                                <w:szCs w:val="18"/>
                              </w:rPr>
                              <w:t>'''Generate the set of u using a0,b0,s,t'''</w:t>
                            </w:r>
                          </w:p>
                          <w:p w14:paraId="73936B29" w14:textId="77777777" w:rsidR="00A418AC" w:rsidRPr="00EF6F4E" w:rsidRDefault="00A418AC" w:rsidP="00A418AC">
                            <w:pPr>
                              <w:pStyle w:val="HTMLPreformatted"/>
                              <w:spacing w:line="244" w:lineRule="atLeast"/>
                              <w:rPr>
                                <w:color w:val="333333"/>
                                <w:sz w:val="18"/>
                                <w:szCs w:val="18"/>
                              </w:rPr>
                            </w:pPr>
                            <w:r w:rsidRPr="00EF6F4E">
                              <w:rPr>
                                <w:color w:val="333333"/>
                                <w:sz w:val="18"/>
                                <w:szCs w:val="18"/>
                              </w:rPr>
                              <w:t xml:space="preserve">s </w:t>
                            </w:r>
                            <w:r w:rsidRPr="00EF6F4E">
                              <w:rPr>
                                <w:color w:val="666666"/>
                                <w:sz w:val="18"/>
                                <w:szCs w:val="18"/>
                              </w:rPr>
                              <w:t>=</w:t>
                            </w:r>
                            <w:r w:rsidRPr="00EF6F4E">
                              <w:rPr>
                                <w:color w:val="333333"/>
                                <w:sz w:val="18"/>
                                <w:szCs w:val="18"/>
                              </w:rPr>
                              <w:t xml:space="preserve"> </w:t>
                            </w:r>
                            <w:proofErr w:type="spellStart"/>
                            <w:r w:rsidRPr="00EF6F4E">
                              <w:rPr>
                                <w:color w:val="333333"/>
                                <w:sz w:val="18"/>
                                <w:szCs w:val="18"/>
                              </w:rPr>
                              <w:t>passMat</w:t>
                            </w:r>
                            <w:proofErr w:type="spellEnd"/>
                            <w:r w:rsidRPr="00EF6F4E">
                              <w:rPr>
                                <w:color w:val="333333"/>
                                <w:sz w:val="18"/>
                                <w:szCs w:val="18"/>
                              </w:rPr>
                              <w:t>[</w:t>
                            </w:r>
                            <w:r w:rsidRPr="00EF6F4E">
                              <w:rPr>
                                <w:color w:val="666666"/>
                                <w:sz w:val="18"/>
                                <w:szCs w:val="18"/>
                              </w:rPr>
                              <w:t>0</w:t>
                            </w:r>
                            <w:r w:rsidRPr="00EF6F4E">
                              <w:rPr>
                                <w:color w:val="333333"/>
                                <w:sz w:val="18"/>
                                <w:szCs w:val="18"/>
                              </w:rPr>
                              <w:t>]</w:t>
                            </w:r>
                          </w:p>
                          <w:p w14:paraId="7982F4F5" w14:textId="77777777" w:rsidR="00A418AC" w:rsidRPr="00EF6F4E" w:rsidRDefault="00A418AC" w:rsidP="00A418AC">
                            <w:pPr>
                              <w:pStyle w:val="HTMLPreformatted"/>
                              <w:spacing w:line="244" w:lineRule="atLeast"/>
                              <w:rPr>
                                <w:color w:val="333333"/>
                                <w:sz w:val="18"/>
                                <w:szCs w:val="18"/>
                              </w:rPr>
                            </w:pPr>
                            <w:r w:rsidRPr="00EF6F4E">
                              <w:rPr>
                                <w:color w:val="333333"/>
                                <w:sz w:val="18"/>
                                <w:szCs w:val="18"/>
                              </w:rPr>
                              <w:t xml:space="preserve">t </w:t>
                            </w:r>
                            <w:r w:rsidRPr="00EF6F4E">
                              <w:rPr>
                                <w:color w:val="666666"/>
                                <w:sz w:val="18"/>
                                <w:szCs w:val="18"/>
                              </w:rPr>
                              <w:t>=</w:t>
                            </w:r>
                            <w:r w:rsidRPr="00EF6F4E">
                              <w:rPr>
                                <w:color w:val="333333"/>
                                <w:sz w:val="18"/>
                                <w:szCs w:val="18"/>
                              </w:rPr>
                              <w:t xml:space="preserve"> </w:t>
                            </w:r>
                            <w:proofErr w:type="spellStart"/>
                            <w:r w:rsidRPr="00EF6F4E">
                              <w:rPr>
                                <w:color w:val="333333"/>
                                <w:sz w:val="18"/>
                                <w:szCs w:val="18"/>
                              </w:rPr>
                              <w:t>passMat</w:t>
                            </w:r>
                            <w:proofErr w:type="spellEnd"/>
                            <w:r w:rsidRPr="00EF6F4E">
                              <w:rPr>
                                <w:color w:val="333333"/>
                                <w:sz w:val="18"/>
                                <w:szCs w:val="18"/>
                              </w:rPr>
                              <w:t>[</w:t>
                            </w:r>
                            <w:r w:rsidRPr="00EF6F4E">
                              <w:rPr>
                                <w:color w:val="666666"/>
                                <w:sz w:val="18"/>
                                <w:szCs w:val="18"/>
                              </w:rPr>
                              <w:t>1</w:t>
                            </w:r>
                            <w:r w:rsidRPr="00EF6F4E">
                              <w:rPr>
                                <w:color w:val="333333"/>
                                <w:sz w:val="18"/>
                                <w:szCs w:val="18"/>
                              </w:rPr>
                              <w:t>]</w:t>
                            </w:r>
                          </w:p>
                          <w:p w14:paraId="2FFC5EF4" w14:textId="77777777" w:rsidR="00A418AC" w:rsidRPr="00EF6F4E" w:rsidRDefault="00A418AC" w:rsidP="00A418AC">
                            <w:pPr>
                              <w:pStyle w:val="HTMLPreformatted"/>
                              <w:spacing w:line="244" w:lineRule="atLeast"/>
                              <w:rPr>
                                <w:color w:val="333333"/>
                                <w:sz w:val="18"/>
                                <w:szCs w:val="18"/>
                              </w:rPr>
                            </w:pPr>
                            <w:proofErr w:type="spellStart"/>
                            <w:r w:rsidRPr="00EF6F4E">
                              <w:rPr>
                                <w:color w:val="333333"/>
                                <w:sz w:val="18"/>
                                <w:szCs w:val="18"/>
                              </w:rPr>
                              <w:t>pairNum</w:t>
                            </w:r>
                            <w:proofErr w:type="spellEnd"/>
                            <w:r w:rsidRPr="00EF6F4E">
                              <w:rPr>
                                <w:color w:val="333333"/>
                                <w:sz w:val="18"/>
                                <w:szCs w:val="18"/>
                              </w:rPr>
                              <w:t xml:space="preserve"> </w:t>
                            </w:r>
                            <w:r w:rsidRPr="00EF6F4E">
                              <w:rPr>
                                <w:color w:val="666666"/>
                                <w:sz w:val="18"/>
                                <w:szCs w:val="18"/>
                              </w:rPr>
                              <w:t>=</w:t>
                            </w:r>
                            <w:r w:rsidRPr="00EF6F4E">
                              <w:rPr>
                                <w:color w:val="333333"/>
                                <w:sz w:val="18"/>
                                <w:szCs w:val="18"/>
                              </w:rPr>
                              <w:t xml:space="preserve"> </w:t>
                            </w:r>
                            <w:proofErr w:type="spellStart"/>
                            <w:r w:rsidRPr="00EF6F4E">
                              <w:rPr>
                                <w:color w:val="008000"/>
                                <w:sz w:val="18"/>
                                <w:szCs w:val="18"/>
                              </w:rPr>
                              <w:t>len</w:t>
                            </w:r>
                            <w:proofErr w:type="spellEnd"/>
                            <w:r w:rsidRPr="00EF6F4E">
                              <w:rPr>
                                <w:color w:val="333333"/>
                                <w:sz w:val="18"/>
                                <w:szCs w:val="18"/>
                              </w:rPr>
                              <w:t xml:space="preserve">(s) </w:t>
                            </w:r>
                            <w:r w:rsidRPr="00EF6F4E">
                              <w:rPr>
                                <w:i/>
                                <w:iCs/>
                                <w:color w:val="408080"/>
                                <w:sz w:val="18"/>
                                <w:szCs w:val="18"/>
                              </w:rPr>
                              <w:t xml:space="preserve">#21 pairs of </w:t>
                            </w:r>
                            <w:proofErr w:type="spellStart"/>
                            <w:r w:rsidRPr="00EF6F4E">
                              <w:rPr>
                                <w:i/>
                                <w:iCs/>
                                <w:color w:val="408080"/>
                                <w:sz w:val="18"/>
                                <w:szCs w:val="18"/>
                              </w:rPr>
                              <w:t>s&amp;t</w:t>
                            </w:r>
                            <w:proofErr w:type="spellEnd"/>
                          </w:p>
                          <w:p w14:paraId="7FD38B88" w14:textId="77777777" w:rsidR="00A418AC" w:rsidRPr="00EF6F4E" w:rsidRDefault="00A418AC" w:rsidP="00A418AC">
                            <w:pPr>
                              <w:pStyle w:val="HTMLPreformatted"/>
                              <w:spacing w:line="244" w:lineRule="atLeast"/>
                              <w:rPr>
                                <w:color w:val="333333"/>
                                <w:sz w:val="18"/>
                                <w:szCs w:val="18"/>
                              </w:rPr>
                            </w:pPr>
                            <w:r w:rsidRPr="00EF6F4E">
                              <w:rPr>
                                <w:color w:val="333333"/>
                                <w:sz w:val="18"/>
                                <w:szCs w:val="18"/>
                              </w:rPr>
                              <w:t xml:space="preserve">u </w:t>
                            </w:r>
                            <w:r w:rsidRPr="00EF6F4E">
                              <w:rPr>
                                <w:color w:val="666666"/>
                                <w:sz w:val="18"/>
                                <w:szCs w:val="18"/>
                              </w:rPr>
                              <w:t>=</w:t>
                            </w:r>
                            <w:r w:rsidRPr="00EF6F4E">
                              <w:rPr>
                                <w:color w:val="333333"/>
                                <w:sz w:val="18"/>
                                <w:szCs w:val="18"/>
                              </w:rPr>
                              <w:t xml:space="preserve"> </w:t>
                            </w:r>
                            <w:proofErr w:type="spellStart"/>
                            <w:r w:rsidRPr="00EF6F4E">
                              <w:rPr>
                                <w:color w:val="333333"/>
                                <w:sz w:val="18"/>
                                <w:szCs w:val="18"/>
                              </w:rPr>
                              <w:t>np</w:t>
                            </w:r>
                            <w:r w:rsidRPr="00EF6F4E">
                              <w:rPr>
                                <w:color w:val="666666"/>
                                <w:sz w:val="18"/>
                                <w:szCs w:val="18"/>
                              </w:rPr>
                              <w:t>.</w:t>
                            </w:r>
                            <w:r w:rsidRPr="00EF6F4E">
                              <w:rPr>
                                <w:color w:val="333333"/>
                                <w:sz w:val="18"/>
                                <w:szCs w:val="18"/>
                              </w:rPr>
                              <w:t>empty</w:t>
                            </w:r>
                            <w:proofErr w:type="spellEnd"/>
                            <w:r w:rsidRPr="00EF6F4E">
                              <w:rPr>
                                <w:color w:val="333333"/>
                                <w:sz w:val="18"/>
                                <w:szCs w:val="18"/>
                              </w:rPr>
                              <w:t>((pairNum,</w:t>
                            </w:r>
                            <w:r w:rsidRPr="00EF6F4E">
                              <w:rPr>
                                <w:color w:val="666666"/>
                                <w:sz w:val="18"/>
                                <w:szCs w:val="18"/>
                              </w:rPr>
                              <w:t>6</w:t>
                            </w:r>
                            <w:r w:rsidRPr="00EF6F4E">
                              <w:rPr>
                                <w:color w:val="333333"/>
                                <w:sz w:val="18"/>
                                <w:szCs w:val="18"/>
                              </w:rPr>
                              <w:t xml:space="preserve">)) </w:t>
                            </w:r>
                            <w:r w:rsidRPr="00EF6F4E">
                              <w:rPr>
                                <w:i/>
                                <w:iCs/>
                                <w:color w:val="408080"/>
                                <w:sz w:val="18"/>
                                <w:szCs w:val="18"/>
                              </w:rPr>
                              <w:t>#create a matrix to keep u vectors</w:t>
                            </w:r>
                          </w:p>
                          <w:p w14:paraId="719CD8E3" w14:textId="77777777" w:rsidR="00A418AC" w:rsidRPr="00EF6F4E" w:rsidRDefault="00A418AC" w:rsidP="00A418AC">
                            <w:pPr>
                              <w:pStyle w:val="HTMLPreformatted"/>
                              <w:spacing w:line="244" w:lineRule="atLeast"/>
                              <w:rPr>
                                <w:color w:val="333333"/>
                                <w:sz w:val="18"/>
                                <w:szCs w:val="18"/>
                              </w:rPr>
                            </w:pPr>
                            <w:r w:rsidRPr="00EF6F4E">
                              <w:rPr>
                                <w:b/>
                                <w:bCs/>
                                <w:color w:val="008000"/>
                                <w:sz w:val="18"/>
                                <w:szCs w:val="18"/>
                              </w:rPr>
                              <w:t>for</w:t>
                            </w:r>
                            <w:r w:rsidRPr="00EF6F4E">
                              <w:rPr>
                                <w:color w:val="333333"/>
                                <w:sz w:val="18"/>
                                <w:szCs w:val="18"/>
                              </w:rPr>
                              <w:t xml:space="preserve"> </w:t>
                            </w:r>
                            <w:proofErr w:type="spellStart"/>
                            <w:r w:rsidRPr="00EF6F4E">
                              <w:rPr>
                                <w:color w:val="333333"/>
                                <w:sz w:val="18"/>
                                <w:szCs w:val="18"/>
                              </w:rPr>
                              <w:t>i</w:t>
                            </w:r>
                            <w:proofErr w:type="spellEnd"/>
                            <w:r w:rsidRPr="00EF6F4E">
                              <w:rPr>
                                <w:color w:val="333333"/>
                                <w:sz w:val="18"/>
                                <w:szCs w:val="18"/>
                              </w:rPr>
                              <w:t xml:space="preserve"> </w:t>
                            </w:r>
                            <w:r w:rsidRPr="00EF6F4E">
                              <w:rPr>
                                <w:b/>
                                <w:bCs/>
                                <w:color w:val="AA22FF"/>
                                <w:sz w:val="18"/>
                                <w:szCs w:val="18"/>
                              </w:rPr>
                              <w:t>in</w:t>
                            </w:r>
                            <w:r w:rsidRPr="00EF6F4E">
                              <w:rPr>
                                <w:color w:val="333333"/>
                                <w:sz w:val="18"/>
                                <w:szCs w:val="18"/>
                              </w:rPr>
                              <w:t xml:space="preserve"> </w:t>
                            </w:r>
                            <w:r w:rsidRPr="00EF6F4E">
                              <w:rPr>
                                <w:color w:val="008000"/>
                                <w:sz w:val="18"/>
                                <w:szCs w:val="18"/>
                              </w:rPr>
                              <w:t>range</w:t>
                            </w:r>
                            <w:r w:rsidRPr="00EF6F4E">
                              <w:rPr>
                                <w:color w:val="333333"/>
                                <w:sz w:val="18"/>
                                <w:szCs w:val="18"/>
                              </w:rPr>
                              <w:t>(</w:t>
                            </w:r>
                            <w:proofErr w:type="spellStart"/>
                            <w:r w:rsidRPr="00EF6F4E">
                              <w:rPr>
                                <w:color w:val="333333"/>
                                <w:sz w:val="18"/>
                                <w:szCs w:val="18"/>
                              </w:rPr>
                              <w:t>pairNum</w:t>
                            </w:r>
                            <w:proofErr w:type="spellEnd"/>
                            <w:r w:rsidRPr="00EF6F4E">
                              <w:rPr>
                                <w:color w:val="333333"/>
                                <w:sz w:val="18"/>
                                <w:szCs w:val="18"/>
                              </w:rPr>
                              <w:t>):</w:t>
                            </w:r>
                          </w:p>
                          <w:p w14:paraId="29397FAA" w14:textId="77777777" w:rsidR="00A418AC" w:rsidRPr="00EF6F4E" w:rsidRDefault="00A418AC" w:rsidP="00A418AC">
                            <w:pPr>
                              <w:pStyle w:val="HTMLPreformatted"/>
                              <w:spacing w:line="244" w:lineRule="atLeast"/>
                              <w:rPr>
                                <w:color w:val="333333"/>
                                <w:sz w:val="18"/>
                                <w:szCs w:val="18"/>
                              </w:rPr>
                            </w:pPr>
                            <w:r w:rsidRPr="00EF6F4E">
                              <w:rPr>
                                <w:color w:val="333333"/>
                                <w:sz w:val="18"/>
                                <w:szCs w:val="18"/>
                              </w:rPr>
                              <w:t xml:space="preserve">    u[</w:t>
                            </w:r>
                            <w:proofErr w:type="spellStart"/>
                            <w:r w:rsidRPr="00EF6F4E">
                              <w:rPr>
                                <w:color w:val="333333"/>
                                <w:sz w:val="18"/>
                                <w:szCs w:val="18"/>
                              </w:rPr>
                              <w:t>i</w:t>
                            </w:r>
                            <w:proofErr w:type="spellEnd"/>
                            <w:r w:rsidRPr="00EF6F4E">
                              <w:rPr>
                                <w:color w:val="333333"/>
                                <w:sz w:val="18"/>
                                <w:szCs w:val="18"/>
                              </w:rPr>
                              <w:t xml:space="preserve">] </w:t>
                            </w:r>
                            <w:r w:rsidRPr="00EF6F4E">
                              <w:rPr>
                                <w:color w:val="666666"/>
                                <w:sz w:val="18"/>
                                <w:szCs w:val="18"/>
                              </w:rPr>
                              <w:t>=</w:t>
                            </w:r>
                            <w:r w:rsidRPr="00EF6F4E">
                              <w:rPr>
                                <w:color w:val="333333"/>
                                <w:sz w:val="18"/>
                                <w:szCs w:val="18"/>
                              </w:rPr>
                              <w:t xml:space="preserve"> </w:t>
                            </w:r>
                            <w:proofErr w:type="spellStart"/>
                            <w:r w:rsidRPr="00EF6F4E">
                              <w:rPr>
                                <w:color w:val="333333"/>
                                <w:sz w:val="18"/>
                                <w:szCs w:val="18"/>
                              </w:rPr>
                              <w:t>random_vector</w:t>
                            </w:r>
                            <w:proofErr w:type="spellEnd"/>
                            <w:r w:rsidRPr="00EF6F4E">
                              <w:rPr>
                                <w:color w:val="333333"/>
                                <w:sz w:val="18"/>
                                <w:szCs w:val="18"/>
                              </w:rPr>
                              <w:t>(a0,b0,s[</w:t>
                            </w:r>
                            <w:proofErr w:type="spellStart"/>
                            <w:r w:rsidRPr="00EF6F4E">
                              <w:rPr>
                                <w:color w:val="333333"/>
                                <w:sz w:val="18"/>
                                <w:szCs w:val="18"/>
                              </w:rPr>
                              <w:t>i</w:t>
                            </w:r>
                            <w:proofErr w:type="spellEnd"/>
                            <w:r w:rsidRPr="00EF6F4E">
                              <w:rPr>
                                <w:color w:val="333333"/>
                                <w:sz w:val="18"/>
                                <w:szCs w:val="18"/>
                              </w:rPr>
                              <w:t>],t[</w:t>
                            </w:r>
                            <w:proofErr w:type="spellStart"/>
                            <w:r w:rsidRPr="00EF6F4E">
                              <w:rPr>
                                <w:color w:val="333333"/>
                                <w:sz w:val="18"/>
                                <w:szCs w:val="18"/>
                              </w:rPr>
                              <w:t>i</w:t>
                            </w:r>
                            <w:proofErr w:type="spellEnd"/>
                            <w:r w:rsidRPr="00EF6F4E">
                              <w:rPr>
                                <w:color w:val="333333"/>
                                <w:sz w:val="18"/>
                                <w:szCs w:val="18"/>
                              </w:rPr>
                              <w:t>])</w:t>
                            </w:r>
                          </w:p>
                          <w:p w14:paraId="1DE378B2" w14:textId="77777777" w:rsidR="00A418AC" w:rsidRPr="00EF6F4E" w:rsidRDefault="00A418AC" w:rsidP="00A418AC">
                            <w:pPr>
                              <w:pStyle w:val="HTMLPreformatted"/>
                              <w:spacing w:line="244" w:lineRule="atLeast"/>
                              <w:rPr>
                                <w:color w:val="333333"/>
                                <w:sz w:val="18"/>
                                <w:szCs w:val="18"/>
                              </w:rPr>
                            </w:pPr>
                            <w:r w:rsidRPr="00EF6F4E">
                              <w:rPr>
                                <w:color w:val="008000"/>
                                <w:sz w:val="18"/>
                                <w:szCs w:val="18"/>
                              </w:rPr>
                              <w:t>print</w:t>
                            </w:r>
                            <w:r w:rsidRPr="00EF6F4E">
                              <w:rPr>
                                <w:color w:val="333333"/>
                                <w:sz w:val="18"/>
                                <w:szCs w:val="18"/>
                              </w:rPr>
                              <w:t>(</w:t>
                            </w:r>
                            <w:r w:rsidRPr="00EF6F4E">
                              <w:rPr>
                                <w:color w:val="BA2121"/>
                                <w:sz w:val="18"/>
                                <w:szCs w:val="18"/>
                              </w:rPr>
                              <w:t>"</w:t>
                            </w:r>
                            <w:r w:rsidRPr="00EF6F4E">
                              <w:rPr>
                                <w:b/>
                                <w:bCs/>
                                <w:color w:val="BB6622"/>
                                <w:sz w:val="18"/>
                                <w:szCs w:val="18"/>
                              </w:rPr>
                              <w:t>\n</w:t>
                            </w:r>
                            <w:r w:rsidRPr="00EF6F4E">
                              <w:rPr>
                                <w:color w:val="BA2121"/>
                                <w:sz w:val="18"/>
                                <w:szCs w:val="18"/>
                              </w:rPr>
                              <w:t>u is a set of"</w:t>
                            </w:r>
                            <w:r w:rsidRPr="00EF6F4E">
                              <w:rPr>
                                <w:color w:val="333333"/>
                                <w:sz w:val="18"/>
                                <w:szCs w:val="18"/>
                              </w:rPr>
                              <w:t>,pairNum,</w:t>
                            </w:r>
                            <w:r w:rsidRPr="00EF6F4E">
                              <w:rPr>
                                <w:color w:val="BA2121"/>
                                <w:sz w:val="18"/>
                                <w:szCs w:val="18"/>
                              </w:rPr>
                              <w:t>"6-dimension vectors"</w:t>
                            </w:r>
                            <w:r w:rsidRPr="00EF6F4E">
                              <w:rPr>
                                <w:color w:val="333333"/>
                                <w:sz w:val="18"/>
                                <w:szCs w:val="18"/>
                              </w:rPr>
                              <w:t>,</w:t>
                            </w:r>
                            <w:r w:rsidRPr="00EF6F4E">
                              <w:rPr>
                                <w:color w:val="BA2121"/>
                                <w:sz w:val="18"/>
                                <w:szCs w:val="18"/>
                              </w:rPr>
                              <w:t>"</w:t>
                            </w:r>
                            <w:r w:rsidRPr="00EF6F4E">
                              <w:rPr>
                                <w:b/>
                                <w:bCs/>
                                <w:color w:val="BB6622"/>
                                <w:sz w:val="18"/>
                                <w:szCs w:val="18"/>
                              </w:rPr>
                              <w:t>\</w:t>
                            </w:r>
                            <w:proofErr w:type="spellStart"/>
                            <w:r w:rsidRPr="00EF6F4E">
                              <w:rPr>
                                <w:b/>
                                <w:bCs/>
                                <w:color w:val="BB6622"/>
                                <w:sz w:val="18"/>
                                <w:szCs w:val="18"/>
                              </w:rPr>
                              <w:t>n</w:t>
                            </w:r>
                            <w:r w:rsidRPr="00EF6F4E">
                              <w:rPr>
                                <w:color w:val="BA2121"/>
                                <w:sz w:val="18"/>
                                <w:szCs w:val="18"/>
                              </w:rPr>
                              <w:t>"</w:t>
                            </w:r>
                            <w:r w:rsidRPr="00EF6F4E">
                              <w:rPr>
                                <w:color w:val="333333"/>
                                <w:sz w:val="18"/>
                                <w:szCs w:val="18"/>
                              </w:rPr>
                              <w:t>,u</w:t>
                            </w:r>
                            <w:proofErr w:type="spellEnd"/>
                            <w:r w:rsidRPr="00EF6F4E">
                              <w:rPr>
                                <w:color w:val="333333"/>
                                <w:sz w:val="18"/>
                                <w:szCs w:val="18"/>
                              </w:rPr>
                              <w:t>)</w:t>
                            </w:r>
                          </w:p>
                          <w:p w14:paraId="3A9A19A2" w14:textId="77777777" w:rsidR="00A418AC" w:rsidRPr="00EF6F4E" w:rsidRDefault="00A418AC" w:rsidP="00A418AC">
                            <w:pPr>
                              <w:pStyle w:val="HTMLPreformatted"/>
                              <w:spacing w:line="244" w:lineRule="atLeast"/>
                              <w:rPr>
                                <w:color w:val="333333"/>
                                <w:sz w:val="18"/>
                                <w:szCs w:val="18"/>
                              </w:rPr>
                            </w:pPr>
                          </w:p>
                          <w:p w14:paraId="44D634F1" w14:textId="77777777" w:rsidR="00A418AC" w:rsidRPr="00EF6F4E" w:rsidRDefault="00A418AC" w:rsidP="00A418AC">
                            <w:pPr>
                              <w:pStyle w:val="HTMLPreformatted"/>
                              <w:spacing w:line="244" w:lineRule="atLeast"/>
                              <w:rPr>
                                <w:color w:val="333333"/>
                                <w:sz w:val="18"/>
                                <w:szCs w:val="18"/>
                              </w:rPr>
                            </w:pPr>
                            <w:r w:rsidRPr="00EF6F4E">
                              <w:rPr>
                                <w:i/>
                                <w:iCs/>
                                <w:color w:val="BA2121"/>
                                <w:sz w:val="18"/>
                                <w:szCs w:val="18"/>
                              </w:rPr>
                              <w:t>'''Generate the secret bits β,γ for each TA'''</w:t>
                            </w:r>
                          </w:p>
                          <w:p w14:paraId="68B9DA44" w14:textId="77777777" w:rsidR="00A418AC" w:rsidRPr="00EF6F4E" w:rsidRDefault="00A418AC" w:rsidP="00A418AC">
                            <w:pPr>
                              <w:pStyle w:val="HTMLPreformatted"/>
                              <w:spacing w:line="244" w:lineRule="atLeast"/>
                              <w:rPr>
                                <w:color w:val="333333"/>
                                <w:sz w:val="18"/>
                                <w:szCs w:val="18"/>
                              </w:rPr>
                            </w:pPr>
                            <w:r w:rsidRPr="00EF6F4E">
                              <w:rPr>
                                <w:color w:val="333333"/>
                                <w:sz w:val="18"/>
                                <w:szCs w:val="18"/>
                              </w:rPr>
                              <w:t xml:space="preserve">β </w:t>
                            </w:r>
                            <w:r w:rsidRPr="00EF6F4E">
                              <w:rPr>
                                <w:color w:val="666666"/>
                                <w:sz w:val="18"/>
                                <w:szCs w:val="18"/>
                              </w:rPr>
                              <w:t>=</w:t>
                            </w:r>
                            <w:r w:rsidRPr="00EF6F4E">
                              <w:rPr>
                                <w:color w:val="333333"/>
                                <w:sz w:val="18"/>
                                <w:szCs w:val="18"/>
                              </w:rPr>
                              <w:t xml:space="preserve"> </w:t>
                            </w:r>
                            <w:proofErr w:type="spellStart"/>
                            <w:r w:rsidRPr="00EF6F4E">
                              <w:rPr>
                                <w:color w:val="333333"/>
                                <w:sz w:val="18"/>
                                <w:szCs w:val="18"/>
                              </w:rPr>
                              <w:t>np</w:t>
                            </w:r>
                            <w:r w:rsidRPr="00EF6F4E">
                              <w:rPr>
                                <w:color w:val="666666"/>
                                <w:sz w:val="18"/>
                                <w:szCs w:val="18"/>
                              </w:rPr>
                              <w:t>.</w:t>
                            </w:r>
                            <w:r w:rsidRPr="00EF6F4E">
                              <w:rPr>
                                <w:color w:val="333333"/>
                                <w:sz w:val="18"/>
                                <w:szCs w:val="18"/>
                              </w:rPr>
                              <w:t>empty</w:t>
                            </w:r>
                            <w:proofErr w:type="spellEnd"/>
                            <w:r w:rsidRPr="00EF6F4E">
                              <w:rPr>
                                <w:color w:val="333333"/>
                                <w:sz w:val="18"/>
                                <w:szCs w:val="18"/>
                              </w:rPr>
                              <w:t>((</w:t>
                            </w:r>
                            <w:r w:rsidRPr="00EF6F4E">
                              <w:rPr>
                                <w:color w:val="666666"/>
                                <w:sz w:val="18"/>
                                <w:szCs w:val="18"/>
                              </w:rPr>
                              <w:t>5</w:t>
                            </w:r>
                            <w:r w:rsidRPr="00EF6F4E">
                              <w:rPr>
                                <w:color w:val="333333"/>
                                <w:sz w:val="18"/>
                                <w:szCs w:val="18"/>
                              </w:rPr>
                              <w:t>,</w:t>
                            </w:r>
                            <w:r w:rsidRPr="00EF6F4E">
                              <w:rPr>
                                <w:color w:val="666666"/>
                                <w:sz w:val="18"/>
                                <w:szCs w:val="18"/>
                              </w:rPr>
                              <w:t>21</w:t>
                            </w:r>
                            <w:r w:rsidRPr="00EF6F4E">
                              <w:rPr>
                                <w:color w:val="333333"/>
                                <w:sz w:val="18"/>
                                <w:szCs w:val="18"/>
                              </w:rPr>
                              <w:t>))</w:t>
                            </w:r>
                          </w:p>
                          <w:p w14:paraId="3CF73EF1" w14:textId="77777777" w:rsidR="00A418AC" w:rsidRPr="00EF6F4E" w:rsidRDefault="00A418AC" w:rsidP="00A418AC">
                            <w:pPr>
                              <w:pStyle w:val="HTMLPreformatted"/>
                              <w:spacing w:line="244" w:lineRule="atLeast"/>
                              <w:rPr>
                                <w:color w:val="333333"/>
                                <w:sz w:val="18"/>
                                <w:szCs w:val="18"/>
                              </w:rPr>
                            </w:pPr>
                            <w:r w:rsidRPr="00EF6F4E">
                              <w:rPr>
                                <w:color w:val="333333"/>
                                <w:sz w:val="18"/>
                                <w:szCs w:val="18"/>
                              </w:rPr>
                              <w:t xml:space="preserve">γ </w:t>
                            </w:r>
                            <w:r w:rsidRPr="00EF6F4E">
                              <w:rPr>
                                <w:color w:val="666666"/>
                                <w:sz w:val="18"/>
                                <w:szCs w:val="18"/>
                              </w:rPr>
                              <w:t>=</w:t>
                            </w:r>
                            <w:r w:rsidRPr="00EF6F4E">
                              <w:rPr>
                                <w:color w:val="333333"/>
                                <w:sz w:val="18"/>
                                <w:szCs w:val="18"/>
                              </w:rPr>
                              <w:t xml:space="preserve"> </w:t>
                            </w:r>
                            <w:proofErr w:type="spellStart"/>
                            <w:r w:rsidRPr="00EF6F4E">
                              <w:rPr>
                                <w:color w:val="333333"/>
                                <w:sz w:val="18"/>
                                <w:szCs w:val="18"/>
                              </w:rPr>
                              <w:t>np</w:t>
                            </w:r>
                            <w:r w:rsidRPr="00EF6F4E">
                              <w:rPr>
                                <w:color w:val="666666"/>
                                <w:sz w:val="18"/>
                                <w:szCs w:val="18"/>
                              </w:rPr>
                              <w:t>.</w:t>
                            </w:r>
                            <w:r w:rsidRPr="00EF6F4E">
                              <w:rPr>
                                <w:color w:val="333333"/>
                                <w:sz w:val="18"/>
                                <w:szCs w:val="18"/>
                              </w:rPr>
                              <w:t>empty</w:t>
                            </w:r>
                            <w:proofErr w:type="spellEnd"/>
                            <w:r w:rsidRPr="00EF6F4E">
                              <w:rPr>
                                <w:color w:val="333333"/>
                                <w:sz w:val="18"/>
                                <w:szCs w:val="18"/>
                              </w:rPr>
                              <w:t>((</w:t>
                            </w:r>
                            <w:r w:rsidRPr="00EF6F4E">
                              <w:rPr>
                                <w:color w:val="666666"/>
                                <w:sz w:val="18"/>
                                <w:szCs w:val="18"/>
                              </w:rPr>
                              <w:t>5</w:t>
                            </w:r>
                            <w:r w:rsidRPr="00EF6F4E">
                              <w:rPr>
                                <w:color w:val="333333"/>
                                <w:sz w:val="18"/>
                                <w:szCs w:val="18"/>
                              </w:rPr>
                              <w:t>,</w:t>
                            </w:r>
                            <w:r w:rsidRPr="00EF6F4E">
                              <w:rPr>
                                <w:color w:val="666666"/>
                                <w:sz w:val="18"/>
                                <w:szCs w:val="18"/>
                              </w:rPr>
                              <w:t>21</w:t>
                            </w:r>
                            <w:r w:rsidRPr="00EF6F4E">
                              <w:rPr>
                                <w:color w:val="333333"/>
                                <w:sz w:val="18"/>
                                <w:szCs w:val="18"/>
                              </w:rPr>
                              <w:t>))</w:t>
                            </w:r>
                          </w:p>
                          <w:p w14:paraId="74366E07" w14:textId="77777777" w:rsidR="00A418AC" w:rsidRPr="00EF6F4E" w:rsidRDefault="00A418AC" w:rsidP="00A418AC">
                            <w:pPr>
                              <w:pStyle w:val="HTMLPreformatted"/>
                              <w:spacing w:line="244" w:lineRule="atLeast"/>
                              <w:rPr>
                                <w:color w:val="333333"/>
                                <w:sz w:val="18"/>
                                <w:szCs w:val="18"/>
                              </w:rPr>
                            </w:pPr>
                            <w:r w:rsidRPr="00EF6F4E">
                              <w:rPr>
                                <w:b/>
                                <w:bCs/>
                                <w:color w:val="008000"/>
                                <w:sz w:val="18"/>
                                <w:szCs w:val="18"/>
                              </w:rPr>
                              <w:t>for</w:t>
                            </w:r>
                            <w:r w:rsidRPr="00EF6F4E">
                              <w:rPr>
                                <w:color w:val="333333"/>
                                <w:sz w:val="18"/>
                                <w:szCs w:val="18"/>
                              </w:rPr>
                              <w:t xml:space="preserve"> </w:t>
                            </w:r>
                            <w:proofErr w:type="spellStart"/>
                            <w:r w:rsidRPr="00EF6F4E">
                              <w:rPr>
                                <w:color w:val="333333"/>
                                <w:sz w:val="18"/>
                                <w:szCs w:val="18"/>
                              </w:rPr>
                              <w:t>i</w:t>
                            </w:r>
                            <w:proofErr w:type="spellEnd"/>
                            <w:r w:rsidRPr="00EF6F4E">
                              <w:rPr>
                                <w:color w:val="333333"/>
                                <w:sz w:val="18"/>
                                <w:szCs w:val="18"/>
                              </w:rPr>
                              <w:t xml:space="preserve"> </w:t>
                            </w:r>
                            <w:r w:rsidRPr="00EF6F4E">
                              <w:rPr>
                                <w:b/>
                                <w:bCs/>
                                <w:color w:val="AA22FF"/>
                                <w:sz w:val="18"/>
                                <w:szCs w:val="18"/>
                              </w:rPr>
                              <w:t>in</w:t>
                            </w:r>
                            <w:r w:rsidRPr="00EF6F4E">
                              <w:rPr>
                                <w:color w:val="333333"/>
                                <w:sz w:val="18"/>
                                <w:szCs w:val="18"/>
                              </w:rPr>
                              <w:t xml:space="preserve"> </w:t>
                            </w:r>
                            <w:r w:rsidRPr="00EF6F4E">
                              <w:rPr>
                                <w:color w:val="008000"/>
                                <w:sz w:val="18"/>
                                <w:szCs w:val="18"/>
                              </w:rPr>
                              <w:t>range</w:t>
                            </w:r>
                            <w:r w:rsidRPr="00EF6F4E">
                              <w:rPr>
                                <w:color w:val="333333"/>
                                <w:sz w:val="18"/>
                                <w:szCs w:val="18"/>
                              </w:rPr>
                              <w:t>(</w:t>
                            </w:r>
                            <w:r w:rsidRPr="00EF6F4E">
                              <w:rPr>
                                <w:color w:val="666666"/>
                                <w:sz w:val="18"/>
                                <w:szCs w:val="18"/>
                              </w:rPr>
                              <w:t>5</w:t>
                            </w:r>
                            <w:r w:rsidRPr="00EF6F4E">
                              <w:rPr>
                                <w:color w:val="333333"/>
                                <w:sz w:val="18"/>
                                <w:szCs w:val="18"/>
                              </w:rPr>
                              <w:t xml:space="preserve">): </w:t>
                            </w:r>
                            <w:r w:rsidRPr="00EF6F4E">
                              <w:rPr>
                                <w:i/>
                                <w:iCs/>
                                <w:color w:val="408080"/>
                                <w:sz w:val="18"/>
                                <w:szCs w:val="18"/>
                              </w:rPr>
                              <w:t># for each TA (TA1 to TA4)</w:t>
                            </w:r>
                          </w:p>
                          <w:p w14:paraId="6727F182" w14:textId="77777777" w:rsidR="00A418AC" w:rsidRPr="00EF6F4E" w:rsidRDefault="00A418AC" w:rsidP="00A418AC">
                            <w:pPr>
                              <w:pStyle w:val="HTMLPreformatted"/>
                              <w:spacing w:line="244" w:lineRule="atLeast"/>
                              <w:rPr>
                                <w:color w:val="333333"/>
                                <w:sz w:val="18"/>
                                <w:szCs w:val="18"/>
                              </w:rPr>
                            </w:pPr>
                            <w:r w:rsidRPr="00EF6F4E">
                              <w:rPr>
                                <w:color w:val="333333"/>
                                <w:sz w:val="18"/>
                                <w:szCs w:val="18"/>
                              </w:rPr>
                              <w:t xml:space="preserve">    </w:t>
                            </w:r>
                            <w:r w:rsidRPr="00EF6F4E">
                              <w:rPr>
                                <w:b/>
                                <w:bCs/>
                                <w:color w:val="008000"/>
                                <w:sz w:val="18"/>
                                <w:szCs w:val="18"/>
                              </w:rPr>
                              <w:t>for</w:t>
                            </w:r>
                            <w:r w:rsidRPr="00EF6F4E">
                              <w:rPr>
                                <w:color w:val="333333"/>
                                <w:sz w:val="18"/>
                                <w:szCs w:val="18"/>
                              </w:rPr>
                              <w:t xml:space="preserve"> j </w:t>
                            </w:r>
                            <w:r w:rsidRPr="00EF6F4E">
                              <w:rPr>
                                <w:b/>
                                <w:bCs/>
                                <w:color w:val="AA22FF"/>
                                <w:sz w:val="18"/>
                                <w:szCs w:val="18"/>
                              </w:rPr>
                              <w:t>in</w:t>
                            </w:r>
                            <w:r w:rsidRPr="00EF6F4E">
                              <w:rPr>
                                <w:color w:val="333333"/>
                                <w:sz w:val="18"/>
                                <w:szCs w:val="18"/>
                              </w:rPr>
                              <w:t xml:space="preserve"> </w:t>
                            </w:r>
                            <w:r w:rsidRPr="00EF6F4E">
                              <w:rPr>
                                <w:color w:val="008000"/>
                                <w:sz w:val="18"/>
                                <w:szCs w:val="18"/>
                              </w:rPr>
                              <w:t>range</w:t>
                            </w:r>
                            <w:r w:rsidRPr="00EF6F4E">
                              <w:rPr>
                                <w:color w:val="333333"/>
                                <w:sz w:val="18"/>
                                <w:szCs w:val="18"/>
                              </w:rPr>
                              <w:t>(</w:t>
                            </w:r>
                            <w:r w:rsidRPr="00EF6F4E">
                              <w:rPr>
                                <w:color w:val="666666"/>
                                <w:sz w:val="18"/>
                                <w:szCs w:val="18"/>
                              </w:rPr>
                              <w:t>21</w:t>
                            </w:r>
                            <w:r w:rsidRPr="00EF6F4E">
                              <w:rPr>
                                <w:color w:val="333333"/>
                                <w:sz w:val="18"/>
                                <w:szCs w:val="18"/>
                              </w:rPr>
                              <w:t xml:space="preserve">): </w:t>
                            </w:r>
                            <w:r w:rsidRPr="00EF6F4E">
                              <w:rPr>
                                <w:i/>
                                <w:iCs/>
                                <w:color w:val="408080"/>
                                <w:sz w:val="18"/>
                                <w:szCs w:val="18"/>
                              </w:rPr>
                              <w:t># Generate 21 (number of u) pairs of β &amp; γ</w:t>
                            </w:r>
                          </w:p>
                          <w:p w14:paraId="026908E2" w14:textId="77777777" w:rsidR="00A418AC" w:rsidRPr="00EF6F4E" w:rsidRDefault="00A418AC" w:rsidP="00A418AC">
                            <w:pPr>
                              <w:pStyle w:val="HTMLPreformatted"/>
                              <w:spacing w:line="244" w:lineRule="atLeast"/>
                              <w:rPr>
                                <w:color w:val="333333"/>
                                <w:sz w:val="18"/>
                                <w:szCs w:val="18"/>
                              </w:rPr>
                            </w:pPr>
                            <w:r w:rsidRPr="00EF6F4E">
                              <w:rPr>
                                <w:color w:val="333333"/>
                                <w:sz w:val="18"/>
                                <w:szCs w:val="18"/>
                              </w:rPr>
                              <w:t xml:space="preserve">        β[</w:t>
                            </w:r>
                            <w:proofErr w:type="spellStart"/>
                            <w:r w:rsidRPr="00EF6F4E">
                              <w:rPr>
                                <w:color w:val="333333"/>
                                <w:sz w:val="18"/>
                                <w:szCs w:val="18"/>
                              </w:rPr>
                              <w:t>i</w:t>
                            </w:r>
                            <w:proofErr w:type="spellEnd"/>
                            <w:r w:rsidRPr="00EF6F4E">
                              <w:rPr>
                                <w:color w:val="333333"/>
                                <w:sz w:val="18"/>
                                <w:szCs w:val="18"/>
                              </w:rPr>
                              <w:t xml:space="preserve">][j] </w:t>
                            </w:r>
                            <w:r w:rsidRPr="00EF6F4E">
                              <w:rPr>
                                <w:color w:val="666666"/>
                                <w:sz w:val="18"/>
                                <w:szCs w:val="18"/>
                              </w:rPr>
                              <w:t>=</w:t>
                            </w:r>
                            <w:r w:rsidRPr="00EF6F4E">
                              <w:rPr>
                                <w:color w:val="333333"/>
                                <w:sz w:val="18"/>
                                <w:szCs w:val="18"/>
                              </w:rPr>
                              <w:t xml:space="preserve"> np</w:t>
                            </w:r>
                            <w:r w:rsidRPr="00EF6F4E">
                              <w:rPr>
                                <w:color w:val="666666"/>
                                <w:sz w:val="18"/>
                                <w:szCs w:val="18"/>
                              </w:rPr>
                              <w:t>.</w:t>
                            </w:r>
                            <w:r w:rsidRPr="00EF6F4E">
                              <w:rPr>
                                <w:color w:val="333333"/>
                                <w:sz w:val="18"/>
                                <w:szCs w:val="18"/>
                              </w:rPr>
                              <w:t>dot(a[</w:t>
                            </w:r>
                            <w:proofErr w:type="spellStart"/>
                            <w:r w:rsidRPr="00EF6F4E">
                              <w:rPr>
                                <w:color w:val="333333"/>
                                <w:sz w:val="18"/>
                                <w:szCs w:val="18"/>
                              </w:rPr>
                              <w:t>i</w:t>
                            </w:r>
                            <w:proofErr w:type="spellEnd"/>
                            <w:r w:rsidRPr="00EF6F4E">
                              <w:rPr>
                                <w:color w:val="333333"/>
                                <w:sz w:val="18"/>
                                <w:szCs w:val="18"/>
                              </w:rPr>
                              <w:t xml:space="preserve">],u[j]) </w:t>
                            </w:r>
                          </w:p>
                          <w:p w14:paraId="128674DC" w14:textId="77777777" w:rsidR="00A418AC" w:rsidRPr="00EF6F4E" w:rsidRDefault="00A418AC" w:rsidP="00A418AC">
                            <w:pPr>
                              <w:pStyle w:val="HTMLPreformatted"/>
                              <w:spacing w:line="244" w:lineRule="atLeast"/>
                              <w:rPr>
                                <w:color w:val="333333"/>
                                <w:sz w:val="18"/>
                                <w:szCs w:val="18"/>
                              </w:rPr>
                            </w:pPr>
                            <w:r w:rsidRPr="00EF6F4E">
                              <w:rPr>
                                <w:color w:val="333333"/>
                                <w:sz w:val="18"/>
                                <w:szCs w:val="18"/>
                              </w:rPr>
                              <w:t xml:space="preserve">        γ[</w:t>
                            </w:r>
                            <w:proofErr w:type="spellStart"/>
                            <w:r w:rsidRPr="00EF6F4E">
                              <w:rPr>
                                <w:color w:val="333333"/>
                                <w:sz w:val="18"/>
                                <w:szCs w:val="18"/>
                              </w:rPr>
                              <w:t>i</w:t>
                            </w:r>
                            <w:proofErr w:type="spellEnd"/>
                            <w:r w:rsidRPr="00EF6F4E">
                              <w:rPr>
                                <w:color w:val="333333"/>
                                <w:sz w:val="18"/>
                                <w:szCs w:val="18"/>
                              </w:rPr>
                              <w:t xml:space="preserve">][j] </w:t>
                            </w:r>
                            <w:r w:rsidRPr="00EF6F4E">
                              <w:rPr>
                                <w:color w:val="666666"/>
                                <w:sz w:val="18"/>
                                <w:szCs w:val="18"/>
                              </w:rPr>
                              <w:t>=</w:t>
                            </w:r>
                            <w:r w:rsidRPr="00EF6F4E">
                              <w:rPr>
                                <w:color w:val="333333"/>
                                <w:sz w:val="18"/>
                                <w:szCs w:val="18"/>
                              </w:rPr>
                              <w:t xml:space="preserve"> np</w:t>
                            </w:r>
                            <w:r w:rsidRPr="00EF6F4E">
                              <w:rPr>
                                <w:color w:val="666666"/>
                                <w:sz w:val="18"/>
                                <w:szCs w:val="18"/>
                              </w:rPr>
                              <w:t>.</w:t>
                            </w:r>
                            <w:r w:rsidRPr="00EF6F4E">
                              <w:rPr>
                                <w:color w:val="333333"/>
                                <w:sz w:val="18"/>
                                <w:szCs w:val="18"/>
                              </w:rPr>
                              <w:t>dot(b[</w:t>
                            </w:r>
                            <w:proofErr w:type="spellStart"/>
                            <w:r w:rsidRPr="00EF6F4E">
                              <w:rPr>
                                <w:color w:val="333333"/>
                                <w:sz w:val="18"/>
                                <w:szCs w:val="18"/>
                              </w:rPr>
                              <w:t>i</w:t>
                            </w:r>
                            <w:proofErr w:type="spellEnd"/>
                            <w:r w:rsidRPr="00EF6F4E">
                              <w:rPr>
                                <w:color w:val="333333"/>
                                <w:sz w:val="18"/>
                                <w:szCs w:val="18"/>
                              </w:rPr>
                              <w:t xml:space="preserve">],u[j]) </w:t>
                            </w:r>
                          </w:p>
                          <w:p w14:paraId="4B3DDC96" w14:textId="77777777" w:rsidR="00A418AC" w:rsidRPr="00EF6F4E" w:rsidRDefault="00A418AC" w:rsidP="00A418AC">
                            <w:pPr>
                              <w:pStyle w:val="HTMLPreformatted"/>
                              <w:spacing w:line="244" w:lineRule="atLeast"/>
                              <w:rPr>
                                <w:color w:val="333333"/>
                                <w:sz w:val="18"/>
                                <w:szCs w:val="18"/>
                              </w:rPr>
                            </w:pPr>
                          </w:p>
                          <w:p w14:paraId="1F444DF8" w14:textId="77777777" w:rsidR="00A418AC" w:rsidRPr="00EF6F4E" w:rsidRDefault="00A418AC" w:rsidP="00A418AC">
                            <w:pPr>
                              <w:pStyle w:val="HTMLPreformatted"/>
                              <w:spacing w:line="244" w:lineRule="atLeast"/>
                              <w:rPr>
                                <w:color w:val="333333"/>
                                <w:sz w:val="18"/>
                                <w:szCs w:val="18"/>
                              </w:rPr>
                            </w:pPr>
                            <w:r w:rsidRPr="00EF6F4E">
                              <w:rPr>
                                <w:i/>
                                <w:iCs/>
                                <w:color w:val="BA2121"/>
                                <w:sz w:val="18"/>
                                <w:szCs w:val="18"/>
                              </w:rPr>
                              <w:t>'''Recovery'''</w:t>
                            </w:r>
                          </w:p>
                          <w:p w14:paraId="1A6FF704" w14:textId="77777777" w:rsidR="00A418AC" w:rsidRPr="00EF6F4E" w:rsidRDefault="00A418AC" w:rsidP="00A418AC">
                            <w:pPr>
                              <w:pStyle w:val="HTMLPreformatted"/>
                              <w:spacing w:line="244" w:lineRule="atLeast"/>
                              <w:rPr>
                                <w:color w:val="333333"/>
                                <w:sz w:val="18"/>
                                <w:szCs w:val="18"/>
                              </w:rPr>
                            </w:pPr>
                            <w:r w:rsidRPr="00EF6F4E">
                              <w:rPr>
                                <w:color w:val="333333"/>
                                <w:sz w:val="18"/>
                                <w:szCs w:val="18"/>
                              </w:rPr>
                              <w:t xml:space="preserve">t1, t2, t3  </w:t>
                            </w:r>
                            <w:r w:rsidRPr="00EF6F4E">
                              <w:rPr>
                                <w:color w:val="666666"/>
                                <w:sz w:val="18"/>
                                <w:szCs w:val="18"/>
                              </w:rPr>
                              <w:t>=</w:t>
                            </w:r>
                            <w:r w:rsidRPr="00EF6F4E">
                              <w:rPr>
                                <w:color w:val="333333"/>
                                <w:sz w:val="18"/>
                                <w:szCs w:val="18"/>
                              </w:rPr>
                              <w:t xml:space="preserve"> </w:t>
                            </w:r>
                            <w:proofErr w:type="spellStart"/>
                            <w:r w:rsidRPr="00EF6F4E">
                              <w:rPr>
                                <w:color w:val="333333"/>
                                <w:sz w:val="18"/>
                                <w:szCs w:val="18"/>
                              </w:rPr>
                              <w:t>np</w:t>
                            </w:r>
                            <w:r w:rsidRPr="00EF6F4E">
                              <w:rPr>
                                <w:color w:val="666666"/>
                                <w:sz w:val="18"/>
                                <w:szCs w:val="18"/>
                              </w:rPr>
                              <w:t>.</w:t>
                            </w:r>
                            <w:r w:rsidRPr="00EF6F4E">
                              <w:rPr>
                                <w:color w:val="333333"/>
                                <w:sz w:val="18"/>
                                <w:szCs w:val="18"/>
                              </w:rPr>
                              <w:t>sort</w:t>
                            </w:r>
                            <w:proofErr w:type="spellEnd"/>
                            <w:r w:rsidRPr="00EF6F4E">
                              <w:rPr>
                                <w:color w:val="333333"/>
                                <w:sz w:val="18"/>
                                <w:szCs w:val="18"/>
                              </w:rPr>
                              <w:t>(</w:t>
                            </w:r>
                            <w:proofErr w:type="spellStart"/>
                            <w:r w:rsidRPr="00EF6F4E">
                              <w:rPr>
                                <w:color w:val="333333"/>
                                <w:sz w:val="18"/>
                                <w:szCs w:val="18"/>
                              </w:rPr>
                              <w:t>random</w:t>
                            </w:r>
                            <w:r w:rsidRPr="00EF6F4E">
                              <w:rPr>
                                <w:color w:val="666666"/>
                                <w:sz w:val="18"/>
                                <w:szCs w:val="18"/>
                              </w:rPr>
                              <w:t>.</w:t>
                            </w:r>
                            <w:r w:rsidRPr="00EF6F4E">
                              <w:rPr>
                                <w:color w:val="333333"/>
                                <w:sz w:val="18"/>
                                <w:szCs w:val="18"/>
                              </w:rPr>
                              <w:t>sample</w:t>
                            </w:r>
                            <w:proofErr w:type="spellEnd"/>
                            <w:r w:rsidRPr="00EF6F4E">
                              <w:rPr>
                                <w:color w:val="333333"/>
                                <w:sz w:val="18"/>
                                <w:szCs w:val="18"/>
                              </w:rPr>
                              <w:t>([</w:t>
                            </w:r>
                            <w:r w:rsidRPr="00EF6F4E">
                              <w:rPr>
                                <w:color w:val="666666"/>
                                <w:sz w:val="18"/>
                                <w:szCs w:val="18"/>
                              </w:rPr>
                              <w:t>1</w:t>
                            </w:r>
                            <w:r w:rsidRPr="00EF6F4E">
                              <w:rPr>
                                <w:color w:val="333333"/>
                                <w:sz w:val="18"/>
                                <w:szCs w:val="18"/>
                              </w:rPr>
                              <w:t>,</w:t>
                            </w:r>
                            <w:r w:rsidRPr="00EF6F4E">
                              <w:rPr>
                                <w:color w:val="666666"/>
                                <w:sz w:val="18"/>
                                <w:szCs w:val="18"/>
                              </w:rPr>
                              <w:t>2</w:t>
                            </w:r>
                            <w:r w:rsidRPr="00EF6F4E">
                              <w:rPr>
                                <w:color w:val="333333"/>
                                <w:sz w:val="18"/>
                                <w:szCs w:val="18"/>
                              </w:rPr>
                              <w:t>,</w:t>
                            </w:r>
                            <w:r w:rsidRPr="00EF6F4E">
                              <w:rPr>
                                <w:color w:val="666666"/>
                                <w:sz w:val="18"/>
                                <w:szCs w:val="18"/>
                              </w:rPr>
                              <w:t>3</w:t>
                            </w:r>
                            <w:r w:rsidRPr="00EF6F4E">
                              <w:rPr>
                                <w:color w:val="333333"/>
                                <w:sz w:val="18"/>
                                <w:szCs w:val="18"/>
                              </w:rPr>
                              <w:t>,</w:t>
                            </w:r>
                            <w:r w:rsidRPr="00EF6F4E">
                              <w:rPr>
                                <w:color w:val="666666"/>
                                <w:sz w:val="18"/>
                                <w:szCs w:val="18"/>
                              </w:rPr>
                              <w:t>4</w:t>
                            </w:r>
                            <w:r w:rsidRPr="00EF6F4E">
                              <w:rPr>
                                <w:color w:val="333333"/>
                                <w:sz w:val="18"/>
                                <w:szCs w:val="18"/>
                              </w:rPr>
                              <w:t>],</w:t>
                            </w:r>
                            <w:r w:rsidRPr="00EF6F4E">
                              <w:rPr>
                                <w:color w:val="666666"/>
                                <w:sz w:val="18"/>
                                <w:szCs w:val="18"/>
                              </w:rPr>
                              <w:t>3</w:t>
                            </w:r>
                            <w:r w:rsidRPr="00EF6F4E">
                              <w:rPr>
                                <w:color w:val="333333"/>
                                <w:sz w:val="18"/>
                                <w:szCs w:val="18"/>
                              </w:rPr>
                              <w:t xml:space="preserve">)) </w:t>
                            </w:r>
                            <w:r w:rsidRPr="00EF6F4E">
                              <w:rPr>
                                <w:i/>
                                <w:iCs/>
                                <w:color w:val="408080"/>
                                <w:sz w:val="18"/>
                                <w:szCs w:val="18"/>
                              </w:rPr>
                              <w:t># randomly choose 3 TAs</w:t>
                            </w:r>
                          </w:p>
                          <w:p w14:paraId="546418B6" w14:textId="77777777" w:rsidR="00A418AC" w:rsidRPr="00EF6F4E" w:rsidRDefault="00A418AC" w:rsidP="00A418AC">
                            <w:pPr>
                              <w:pStyle w:val="HTMLPreformatted"/>
                              <w:spacing w:line="244" w:lineRule="atLeast"/>
                              <w:rPr>
                                <w:color w:val="333333"/>
                                <w:sz w:val="18"/>
                                <w:szCs w:val="18"/>
                              </w:rPr>
                            </w:pPr>
                            <w:r w:rsidRPr="00EF6F4E">
                              <w:rPr>
                                <w:color w:val="008000"/>
                                <w:sz w:val="18"/>
                                <w:szCs w:val="18"/>
                              </w:rPr>
                              <w:t>print</w:t>
                            </w:r>
                            <w:r w:rsidRPr="00EF6F4E">
                              <w:rPr>
                                <w:color w:val="333333"/>
                                <w:sz w:val="18"/>
                                <w:szCs w:val="18"/>
                              </w:rPr>
                              <w:t>(</w:t>
                            </w:r>
                            <w:r w:rsidRPr="00EF6F4E">
                              <w:rPr>
                                <w:color w:val="BA2121"/>
                                <w:sz w:val="18"/>
                                <w:szCs w:val="18"/>
                              </w:rPr>
                              <w:t>"</w:t>
                            </w:r>
                            <w:r w:rsidRPr="00EF6F4E">
                              <w:rPr>
                                <w:b/>
                                <w:bCs/>
                                <w:color w:val="BB6622"/>
                                <w:sz w:val="18"/>
                                <w:szCs w:val="18"/>
                              </w:rPr>
                              <w:t>\</w:t>
                            </w:r>
                            <w:proofErr w:type="spellStart"/>
                            <w:r w:rsidRPr="00EF6F4E">
                              <w:rPr>
                                <w:b/>
                                <w:bCs/>
                                <w:color w:val="BB6622"/>
                                <w:sz w:val="18"/>
                                <w:szCs w:val="18"/>
                              </w:rPr>
                              <w:t>n</w:t>
                            </w:r>
                            <w:r w:rsidRPr="00EF6F4E">
                              <w:rPr>
                                <w:color w:val="BA2121"/>
                                <w:sz w:val="18"/>
                                <w:szCs w:val="18"/>
                              </w:rPr>
                              <w:t>Recovery</w:t>
                            </w:r>
                            <w:proofErr w:type="spellEnd"/>
                            <w:r w:rsidRPr="00EF6F4E">
                              <w:rPr>
                                <w:color w:val="BA2121"/>
                                <w:sz w:val="18"/>
                                <w:szCs w:val="18"/>
                              </w:rPr>
                              <w:t xml:space="preserve"> with TA"</w:t>
                            </w:r>
                            <w:r w:rsidRPr="00EF6F4E">
                              <w:rPr>
                                <w:color w:val="333333"/>
                                <w:sz w:val="18"/>
                                <w:szCs w:val="18"/>
                              </w:rPr>
                              <w:t>,t1,t2,t3)</w:t>
                            </w:r>
                          </w:p>
                          <w:p w14:paraId="1F14EA2B" w14:textId="77777777" w:rsidR="00A418AC" w:rsidRPr="00EF6F4E" w:rsidRDefault="00A418AC" w:rsidP="00A418AC">
                            <w:pPr>
                              <w:pStyle w:val="HTMLPreformatted"/>
                              <w:spacing w:line="244" w:lineRule="atLeast"/>
                              <w:rPr>
                                <w:color w:val="333333"/>
                                <w:sz w:val="18"/>
                                <w:szCs w:val="18"/>
                              </w:rPr>
                            </w:pPr>
                            <w:r w:rsidRPr="00EF6F4E">
                              <w:rPr>
                                <w:color w:val="333333"/>
                                <w:sz w:val="18"/>
                                <w:szCs w:val="18"/>
                              </w:rPr>
                              <w:t xml:space="preserve">TA3ab </w:t>
                            </w:r>
                            <w:r w:rsidRPr="00EF6F4E">
                              <w:rPr>
                                <w:color w:val="666666"/>
                                <w:sz w:val="18"/>
                                <w:szCs w:val="18"/>
                              </w:rPr>
                              <w:t>=</w:t>
                            </w:r>
                            <w:r w:rsidRPr="00EF6F4E">
                              <w:rPr>
                                <w:color w:val="333333"/>
                                <w:sz w:val="18"/>
                                <w:szCs w:val="18"/>
                              </w:rPr>
                              <w:t xml:space="preserve"> </w:t>
                            </w:r>
                            <w:proofErr w:type="spellStart"/>
                            <w:r w:rsidRPr="00EF6F4E">
                              <w:rPr>
                                <w:color w:val="333333"/>
                                <w:sz w:val="18"/>
                                <w:szCs w:val="18"/>
                              </w:rPr>
                              <w:t>np</w:t>
                            </w:r>
                            <w:r w:rsidRPr="00EF6F4E">
                              <w:rPr>
                                <w:color w:val="666666"/>
                                <w:sz w:val="18"/>
                                <w:szCs w:val="18"/>
                              </w:rPr>
                              <w:t>.</w:t>
                            </w:r>
                            <w:r w:rsidRPr="00EF6F4E">
                              <w:rPr>
                                <w:color w:val="333333"/>
                                <w:sz w:val="18"/>
                                <w:szCs w:val="18"/>
                              </w:rPr>
                              <w:t>stack</w:t>
                            </w:r>
                            <w:proofErr w:type="spellEnd"/>
                            <w:r w:rsidRPr="00EF6F4E">
                              <w:rPr>
                                <w:color w:val="333333"/>
                                <w:sz w:val="18"/>
                                <w:szCs w:val="18"/>
                              </w:rPr>
                              <w:t xml:space="preserve">((a[t1],b[t1],a[t2],b[t2],a[t3],b[t3])) </w:t>
                            </w:r>
                          </w:p>
                          <w:p w14:paraId="00682441" w14:textId="77777777" w:rsidR="00A418AC" w:rsidRPr="00EF6F4E" w:rsidRDefault="00A418AC" w:rsidP="00A418AC">
                            <w:pPr>
                              <w:pStyle w:val="HTMLPreformatted"/>
                              <w:spacing w:line="244" w:lineRule="atLeast"/>
                              <w:rPr>
                                <w:color w:val="333333"/>
                                <w:sz w:val="18"/>
                                <w:szCs w:val="18"/>
                              </w:rPr>
                            </w:pPr>
                            <w:r w:rsidRPr="00EF6F4E">
                              <w:rPr>
                                <w:i/>
                                <w:iCs/>
                                <w:color w:val="408080"/>
                                <w:sz w:val="18"/>
                                <w:szCs w:val="18"/>
                              </w:rPr>
                              <w:t># Sample: Get u1</w:t>
                            </w:r>
                          </w:p>
                          <w:p w14:paraId="364380AB" w14:textId="77777777" w:rsidR="00A418AC" w:rsidRPr="00EF6F4E" w:rsidRDefault="00A418AC" w:rsidP="00A418AC">
                            <w:pPr>
                              <w:pStyle w:val="HTMLPreformatted"/>
                              <w:spacing w:line="244" w:lineRule="atLeast"/>
                              <w:rPr>
                                <w:color w:val="333333"/>
                                <w:sz w:val="18"/>
                                <w:szCs w:val="18"/>
                              </w:rPr>
                            </w:pPr>
                            <w:r w:rsidRPr="00EF6F4E">
                              <w:rPr>
                                <w:color w:val="333333"/>
                                <w:sz w:val="18"/>
                                <w:szCs w:val="18"/>
                              </w:rPr>
                              <w:t xml:space="preserve">TA3βγ </w:t>
                            </w:r>
                            <w:r w:rsidRPr="00EF6F4E">
                              <w:rPr>
                                <w:color w:val="666666"/>
                                <w:sz w:val="18"/>
                                <w:szCs w:val="18"/>
                              </w:rPr>
                              <w:t>=</w:t>
                            </w:r>
                            <w:r w:rsidRPr="00EF6F4E">
                              <w:rPr>
                                <w:color w:val="333333"/>
                                <w:sz w:val="18"/>
                                <w:szCs w:val="18"/>
                              </w:rPr>
                              <w:t xml:space="preserve">  np</w:t>
                            </w:r>
                            <w:r w:rsidRPr="00EF6F4E">
                              <w:rPr>
                                <w:color w:val="666666"/>
                                <w:sz w:val="18"/>
                                <w:szCs w:val="18"/>
                              </w:rPr>
                              <w:t>.</w:t>
                            </w:r>
                            <w:r w:rsidRPr="00EF6F4E">
                              <w:rPr>
                                <w:color w:val="333333"/>
                                <w:sz w:val="18"/>
                                <w:szCs w:val="18"/>
                              </w:rPr>
                              <w:t>vstack((β[t1][</w:t>
                            </w:r>
                            <w:r w:rsidRPr="00EF6F4E">
                              <w:rPr>
                                <w:color w:val="666666"/>
                                <w:sz w:val="18"/>
                                <w:szCs w:val="18"/>
                              </w:rPr>
                              <w:t>0</w:t>
                            </w:r>
                            <w:r w:rsidRPr="00EF6F4E">
                              <w:rPr>
                                <w:color w:val="333333"/>
                                <w:sz w:val="18"/>
                                <w:szCs w:val="18"/>
                              </w:rPr>
                              <w:t>],γ[t1][</w:t>
                            </w:r>
                            <w:r w:rsidRPr="00EF6F4E">
                              <w:rPr>
                                <w:color w:val="666666"/>
                                <w:sz w:val="18"/>
                                <w:szCs w:val="18"/>
                              </w:rPr>
                              <w:t>0</w:t>
                            </w:r>
                            <w:r w:rsidRPr="00EF6F4E">
                              <w:rPr>
                                <w:color w:val="333333"/>
                                <w:sz w:val="18"/>
                                <w:szCs w:val="18"/>
                              </w:rPr>
                              <w:t>],β[t2][</w:t>
                            </w:r>
                            <w:r w:rsidRPr="00EF6F4E">
                              <w:rPr>
                                <w:color w:val="666666"/>
                                <w:sz w:val="18"/>
                                <w:szCs w:val="18"/>
                              </w:rPr>
                              <w:t>0</w:t>
                            </w:r>
                            <w:r w:rsidRPr="00EF6F4E">
                              <w:rPr>
                                <w:color w:val="333333"/>
                                <w:sz w:val="18"/>
                                <w:szCs w:val="18"/>
                              </w:rPr>
                              <w:t>],γ[t2][</w:t>
                            </w:r>
                            <w:r w:rsidRPr="00EF6F4E">
                              <w:rPr>
                                <w:color w:val="666666"/>
                                <w:sz w:val="18"/>
                                <w:szCs w:val="18"/>
                              </w:rPr>
                              <w:t>0</w:t>
                            </w:r>
                            <w:r w:rsidRPr="00EF6F4E">
                              <w:rPr>
                                <w:color w:val="333333"/>
                                <w:sz w:val="18"/>
                                <w:szCs w:val="18"/>
                              </w:rPr>
                              <w:t>],β[t3][</w:t>
                            </w:r>
                            <w:r w:rsidRPr="00EF6F4E">
                              <w:rPr>
                                <w:color w:val="666666"/>
                                <w:sz w:val="18"/>
                                <w:szCs w:val="18"/>
                              </w:rPr>
                              <w:t>0</w:t>
                            </w:r>
                            <w:r w:rsidRPr="00EF6F4E">
                              <w:rPr>
                                <w:color w:val="333333"/>
                                <w:sz w:val="18"/>
                                <w:szCs w:val="18"/>
                              </w:rPr>
                              <w:t>],γ[t3][</w:t>
                            </w:r>
                            <w:r w:rsidRPr="00EF6F4E">
                              <w:rPr>
                                <w:color w:val="666666"/>
                                <w:sz w:val="18"/>
                                <w:szCs w:val="18"/>
                              </w:rPr>
                              <w:t>0</w:t>
                            </w:r>
                            <w:r w:rsidRPr="00EF6F4E">
                              <w:rPr>
                                <w:color w:val="333333"/>
                                <w:sz w:val="18"/>
                                <w:szCs w:val="18"/>
                              </w:rPr>
                              <w:t>]))</w:t>
                            </w:r>
                          </w:p>
                          <w:p w14:paraId="56ABFCA8" w14:textId="77777777" w:rsidR="00A418AC" w:rsidRPr="00EF6F4E" w:rsidRDefault="00A418AC" w:rsidP="00A418AC">
                            <w:pPr>
                              <w:pStyle w:val="HTMLPreformatted"/>
                              <w:spacing w:line="244" w:lineRule="atLeast"/>
                              <w:rPr>
                                <w:color w:val="333333"/>
                                <w:sz w:val="18"/>
                                <w:szCs w:val="18"/>
                              </w:rPr>
                            </w:pPr>
                            <w:r w:rsidRPr="00EF6F4E">
                              <w:rPr>
                                <w:b/>
                                <w:bCs/>
                                <w:color w:val="008000"/>
                                <w:sz w:val="18"/>
                                <w:szCs w:val="18"/>
                              </w:rPr>
                              <w:t>from</w:t>
                            </w:r>
                            <w:r w:rsidRPr="00EF6F4E">
                              <w:rPr>
                                <w:color w:val="333333"/>
                                <w:sz w:val="18"/>
                                <w:szCs w:val="18"/>
                              </w:rPr>
                              <w:t xml:space="preserve"> </w:t>
                            </w:r>
                            <w:proofErr w:type="spellStart"/>
                            <w:r w:rsidRPr="00EF6F4E">
                              <w:rPr>
                                <w:b/>
                                <w:bCs/>
                                <w:color w:val="0000FF"/>
                                <w:sz w:val="18"/>
                                <w:szCs w:val="18"/>
                              </w:rPr>
                              <w:t>scipy</w:t>
                            </w:r>
                            <w:proofErr w:type="spellEnd"/>
                            <w:r w:rsidRPr="00EF6F4E">
                              <w:rPr>
                                <w:color w:val="333333"/>
                                <w:sz w:val="18"/>
                                <w:szCs w:val="18"/>
                              </w:rPr>
                              <w:t xml:space="preserve"> </w:t>
                            </w:r>
                            <w:r w:rsidRPr="00EF6F4E">
                              <w:rPr>
                                <w:b/>
                                <w:bCs/>
                                <w:color w:val="008000"/>
                                <w:sz w:val="18"/>
                                <w:szCs w:val="18"/>
                              </w:rPr>
                              <w:t>import</w:t>
                            </w:r>
                            <w:r w:rsidRPr="00EF6F4E">
                              <w:rPr>
                                <w:color w:val="333333"/>
                                <w:sz w:val="18"/>
                                <w:szCs w:val="18"/>
                              </w:rPr>
                              <w:t xml:space="preserve"> </w:t>
                            </w:r>
                            <w:proofErr w:type="spellStart"/>
                            <w:r w:rsidRPr="00EF6F4E">
                              <w:rPr>
                                <w:color w:val="333333"/>
                                <w:sz w:val="18"/>
                                <w:szCs w:val="18"/>
                              </w:rPr>
                              <w:t>linalg</w:t>
                            </w:r>
                            <w:proofErr w:type="spellEnd"/>
                          </w:p>
                          <w:p w14:paraId="1F08ADC6" w14:textId="77777777" w:rsidR="00A418AC" w:rsidRPr="00EF6F4E" w:rsidRDefault="00A418AC" w:rsidP="00A418AC">
                            <w:pPr>
                              <w:pStyle w:val="HTMLPreformatted"/>
                              <w:spacing w:line="244" w:lineRule="atLeast"/>
                              <w:rPr>
                                <w:color w:val="333333"/>
                                <w:sz w:val="18"/>
                                <w:szCs w:val="18"/>
                              </w:rPr>
                            </w:pPr>
                            <w:r w:rsidRPr="00EF6F4E">
                              <w:rPr>
                                <w:color w:val="333333"/>
                                <w:sz w:val="18"/>
                                <w:szCs w:val="18"/>
                              </w:rPr>
                              <w:t xml:space="preserve">u1 </w:t>
                            </w:r>
                            <w:r w:rsidRPr="00EF6F4E">
                              <w:rPr>
                                <w:color w:val="666666"/>
                                <w:sz w:val="18"/>
                                <w:szCs w:val="18"/>
                              </w:rPr>
                              <w:t>=</w:t>
                            </w:r>
                            <w:r w:rsidRPr="00EF6F4E">
                              <w:rPr>
                                <w:color w:val="333333"/>
                                <w:sz w:val="18"/>
                                <w:szCs w:val="18"/>
                              </w:rPr>
                              <w:t xml:space="preserve"> </w:t>
                            </w:r>
                            <w:proofErr w:type="spellStart"/>
                            <w:r w:rsidRPr="00EF6F4E">
                              <w:rPr>
                                <w:color w:val="333333"/>
                                <w:sz w:val="18"/>
                                <w:szCs w:val="18"/>
                              </w:rPr>
                              <w:t>linalg</w:t>
                            </w:r>
                            <w:r w:rsidRPr="00EF6F4E">
                              <w:rPr>
                                <w:color w:val="666666"/>
                                <w:sz w:val="18"/>
                                <w:szCs w:val="18"/>
                              </w:rPr>
                              <w:t>.</w:t>
                            </w:r>
                            <w:r w:rsidRPr="00EF6F4E">
                              <w:rPr>
                                <w:color w:val="333333"/>
                                <w:sz w:val="18"/>
                                <w:szCs w:val="18"/>
                              </w:rPr>
                              <w:t>solve</w:t>
                            </w:r>
                            <w:proofErr w:type="spellEnd"/>
                            <w:r w:rsidRPr="00EF6F4E">
                              <w:rPr>
                                <w:color w:val="333333"/>
                                <w:sz w:val="18"/>
                                <w:szCs w:val="18"/>
                              </w:rPr>
                              <w:t xml:space="preserve">(TA3ab,TA3βγ) </w:t>
                            </w:r>
                            <w:r w:rsidRPr="00EF6F4E">
                              <w:rPr>
                                <w:color w:val="666666"/>
                                <w:sz w:val="18"/>
                                <w:szCs w:val="18"/>
                              </w:rPr>
                              <w:t>%</w:t>
                            </w:r>
                            <w:r w:rsidRPr="00EF6F4E">
                              <w:rPr>
                                <w:color w:val="333333"/>
                                <w:sz w:val="18"/>
                                <w:szCs w:val="18"/>
                              </w:rPr>
                              <w:t xml:space="preserve"> </w:t>
                            </w:r>
                            <w:r w:rsidRPr="00EF6F4E">
                              <w:rPr>
                                <w:color w:val="666666"/>
                                <w:sz w:val="18"/>
                                <w:szCs w:val="18"/>
                              </w:rPr>
                              <w:t>2</w:t>
                            </w:r>
                            <w:r w:rsidRPr="00EF6F4E">
                              <w:rPr>
                                <w:color w:val="333333"/>
                                <w:sz w:val="18"/>
                                <w:szCs w:val="18"/>
                              </w:rPr>
                              <w:t xml:space="preserve"> </w:t>
                            </w:r>
                          </w:p>
                          <w:p w14:paraId="2AFF3842" w14:textId="77777777" w:rsidR="00A418AC" w:rsidRPr="00EF6F4E" w:rsidRDefault="00A418AC" w:rsidP="00A418AC">
                            <w:pPr>
                              <w:pStyle w:val="HTMLPreformatted"/>
                              <w:spacing w:line="244" w:lineRule="atLeast"/>
                              <w:rPr>
                                <w:color w:val="333333"/>
                                <w:sz w:val="18"/>
                                <w:szCs w:val="18"/>
                              </w:rPr>
                            </w:pPr>
                            <w:r w:rsidRPr="00EF6F4E">
                              <w:rPr>
                                <w:color w:val="008000"/>
                                <w:sz w:val="18"/>
                                <w:szCs w:val="18"/>
                              </w:rPr>
                              <w:t>print</w:t>
                            </w:r>
                            <w:r w:rsidRPr="00EF6F4E">
                              <w:rPr>
                                <w:color w:val="333333"/>
                                <w:sz w:val="18"/>
                                <w:szCs w:val="18"/>
                              </w:rPr>
                              <w:t>(</w:t>
                            </w:r>
                            <w:r w:rsidRPr="00EF6F4E">
                              <w:rPr>
                                <w:color w:val="BA2121"/>
                                <w:sz w:val="18"/>
                                <w:szCs w:val="18"/>
                              </w:rPr>
                              <w:t>"Calculated u1 = "</w:t>
                            </w:r>
                            <w:r w:rsidRPr="00EF6F4E">
                              <w:rPr>
                                <w:color w:val="333333"/>
                                <w:sz w:val="18"/>
                                <w:szCs w:val="18"/>
                              </w:rPr>
                              <w:t>,u1</w:t>
                            </w:r>
                            <w:r w:rsidRPr="00EF6F4E">
                              <w:rPr>
                                <w:color w:val="666666"/>
                                <w:sz w:val="18"/>
                                <w:szCs w:val="18"/>
                              </w:rPr>
                              <w:t>.</w:t>
                            </w:r>
                            <w:r w:rsidRPr="00EF6F4E">
                              <w:rPr>
                                <w:color w:val="333333"/>
                                <w:sz w:val="18"/>
                                <w:szCs w:val="18"/>
                              </w:rPr>
                              <w:t>T)</w:t>
                            </w:r>
                          </w:p>
                          <w:p w14:paraId="1C1DFFB7" w14:textId="77777777" w:rsidR="00A418AC" w:rsidRPr="00EF6F4E" w:rsidRDefault="00A418AC" w:rsidP="00A418AC">
                            <w:pPr>
                              <w:pStyle w:val="HTMLPreformatted"/>
                              <w:spacing w:line="244" w:lineRule="atLeast"/>
                              <w:rPr>
                                <w:color w:val="333333"/>
                                <w:sz w:val="18"/>
                                <w:szCs w:val="18"/>
                              </w:rPr>
                            </w:pPr>
                            <w:r w:rsidRPr="00EF6F4E">
                              <w:rPr>
                                <w:color w:val="008000"/>
                                <w:sz w:val="18"/>
                                <w:szCs w:val="18"/>
                              </w:rPr>
                              <w:t>print</w:t>
                            </w:r>
                            <w:r w:rsidRPr="00EF6F4E">
                              <w:rPr>
                                <w:color w:val="333333"/>
                                <w:sz w:val="18"/>
                                <w:szCs w:val="18"/>
                              </w:rPr>
                              <w:t>(</w:t>
                            </w:r>
                            <w:r w:rsidRPr="00EF6F4E">
                              <w:rPr>
                                <w:color w:val="BA2121"/>
                                <w:sz w:val="18"/>
                                <w:szCs w:val="18"/>
                              </w:rPr>
                              <w:t>"Actual u1 = "</w:t>
                            </w:r>
                            <w:r w:rsidRPr="00EF6F4E">
                              <w:rPr>
                                <w:color w:val="333333"/>
                                <w:sz w:val="18"/>
                                <w:szCs w:val="18"/>
                              </w:rPr>
                              <w:t>,u[</w:t>
                            </w:r>
                            <w:r w:rsidRPr="00EF6F4E">
                              <w:rPr>
                                <w:color w:val="666666"/>
                                <w:sz w:val="18"/>
                                <w:szCs w:val="18"/>
                              </w:rPr>
                              <w:t>0</w:t>
                            </w:r>
                            <w:r w:rsidRPr="00EF6F4E">
                              <w:rPr>
                                <w:color w:val="333333"/>
                                <w:sz w:val="18"/>
                                <w:szCs w:val="18"/>
                              </w:rPr>
                              <w:t>])</w:t>
                            </w:r>
                          </w:p>
                          <w:p w14:paraId="45E7CAC0" w14:textId="77777777" w:rsidR="00A418AC" w:rsidRPr="00EF6F4E" w:rsidRDefault="00A418AC" w:rsidP="00A418AC">
                            <w:pPr>
                              <w:pStyle w:val="HTMLPreformatted"/>
                              <w:spacing w:line="244" w:lineRule="atLeast"/>
                              <w:rPr>
                                <w:color w:val="333333"/>
                                <w:sz w:val="18"/>
                                <w:szCs w:val="18"/>
                              </w:rPr>
                            </w:pPr>
                            <w:r w:rsidRPr="00EF6F4E">
                              <w:rPr>
                                <w:b/>
                                <w:bCs/>
                                <w:color w:val="008000"/>
                                <w:sz w:val="18"/>
                                <w:szCs w:val="18"/>
                              </w:rPr>
                              <w:t>if</w:t>
                            </w:r>
                            <w:r w:rsidRPr="00EF6F4E">
                              <w:rPr>
                                <w:color w:val="333333"/>
                                <w:sz w:val="18"/>
                                <w:szCs w:val="18"/>
                              </w:rPr>
                              <w:t xml:space="preserve"> (u1</w:t>
                            </w:r>
                            <w:r w:rsidRPr="00EF6F4E">
                              <w:rPr>
                                <w:color w:val="666666"/>
                                <w:sz w:val="18"/>
                                <w:szCs w:val="18"/>
                              </w:rPr>
                              <w:t>.</w:t>
                            </w:r>
                            <w:r w:rsidRPr="00EF6F4E">
                              <w:rPr>
                                <w:color w:val="333333"/>
                                <w:sz w:val="18"/>
                                <w:szCs w:val="18"/>
                              </w:rPr>
                              <w:t>T</w:t>
                            </w:r>
                            <w:r w:rsidRPr="00EF6F4E">
                              <w:rPr>
                                <w:color w:val="666666"/>
                                <w:sz w:val="18"/>
                                <w:szCs w:val="18"/>
                              </w:rPr>
                              <w:t>==</w:t>
                            </w:r>
                            <w:r w:rsidRPr="00EF6F4E">
                              <w:rPr>
                                <w:color w:val="333333"/>
                                <w:sz w:val="18"/>
                                <w:szCs w:val="18"/>
                              </w:rPr>
                              <w:t>u[</w:t>
                            </w:r>
                            <w:r w:rsidRPr="00EF6F4E">
                              <w:rPr>
                                <w:color w:val="666666"/>
                                <w:sz w:val="18"/>
                                <w:szCs w:val="18"/>
                              </w:rPr>
                              <w:t>0</w:t>
                            </w:r>
                            <w:r w:rsidRPr="00EF6F4E">
                              <w:rPr>
                                <w:color w:val="333333"/>
                                <w:sz w:val="18"/>
                                <w:szCs w:val="18"/>
                              </w:rPr>
                              <w:t>])</w:t>
                            </w:r>
                            <w:r w:rsidRPr="00EF6F4E">
                              <w:rPr>
                                <w:color w:val="666666"/>
                                <w:sz w:val="18"/>
                                <w:szCs w:val="18"/>
                              </w:rPr>
                              <w:t>.</w:t>
                            </w:r>
                            <w:r w:rsidRPr="00EF6F4E">
                              <w:rPr>
                                <w:color w:val="333333"/>
                                <w:sz w:val="18"/>
                                <w:szCs w:val="18"/>
                              </w:rPr>
                              <w:t>all():</w:t>
                            </w:r>
                          </w:p>
                          <w:p w14:paraId="6859F539" w14:textId="77777777" w:rsidR="00A418AC" w:rsidRPr="00EF6F4E" w:rsidRDefault="00A418AC" w:rsidP="00A418AC">
                            <w:pPr>
                              <w:pStyle w:val="HTMLPreformatted"/>
                              <w:spacing w:line="244" w:lineRule="atLeast"/>
                              <w:rPr>
                                <w:color w:val="333333"/>
                                <w:sz w:val="18"/>
                                <w:szCs w:val="18"/>
                              </w:rPr>
                            </w:pPr>
                            <w:r w:rsidRPr="00EF6F4E">
                              <w:rPr>
                                <w:color w:val="333333"/>
                                <w:sz w:val="18"/>
                                <w:szCs w:val="18"/>
                              </w:rPr>
                              <w:t xml:space="preserve">    </w:t>
                            </w:r>
                            <w:r w:rsidRPr="00EF6F4E">
                              <w:rPr>
                                <w:color w:val="008000"/>
                                <w:sz w:val="18"/>
                                <w:szCs w:val="18"/>
                              </w:rPr>
                              <w:t>print</w:t>
                            </w:r>
                            <w:r w:rsidRPr="00EF6F4E">
                              <w:rPr>
                                <w:color w:val="333333"/>
                                <w:sz w:val="18"/>
                                <w:szCs w:val="18"/>
                              </w:rPr>
                              <w:t>(</w:t>
                            </w:r>
                            <w:r w:rsidRPr="00EF6F4E">
                              <w:rPr>
                                <w:color w:val="BA2121"/>
                                <w:sz w:val="18"/>
                                <w:szCs w:val="18"/>
                              </w:rPr>
                              <w:t>"Bingo! they are the same!"</w:t>
                            </w:r>
                            <w:r w:rsidRPr="00EF6F4E">
                              <w:rPr>
                                <w:color w:val="333333"/>
                                <w:sz w:val="18"/>
                                <w:szCs w:val="18"/>
                              </w:rPr>
                              <w:t>)</w:t>
                            </w:r>
                          </w:p>
                          <w:p w14:paraId="5E2184DD" w14:textId="77777777" w:rsidR="00A418AC" w:rsidRPr="00EF6F4E" w:rsidRDefault="00A418AC" w:rsidP="00A418AC">
                            <w:pPr>
                              <w:pStyle w:val="HTMLPreformatted"/>
                              <w:spacing w:line="244" w:lineRule="atLeast"/>
                              <w:rPr>
                                <w:color w:val="333333"/>
                                <w:sz w:val="18"/>
                                <w:szCs w:val="18"/>
                              </w:rPr>
                            </w:pPr>
                            <w:r w:rsidRPr="00EF6F4E">
                              <w:rPr>
                                <w:b/>
                                <w:bCs/>
                                <w:color w:val="008000"/>
                                <w:sz w:val="18"/>
                                <w:szCs w:val="18"/>
                              </w:rPr>
                              <w:t>else</w:t>
                            </w:r>
                            <w:r w:rsidRPr="00EF6F4E">
                              <w:rPr>
                                <w:color w:val="333333"/>
                                <w:sz w:val="18"/>
                                <w:szCs w:val="18"/>
                              </w:rPr>
                              <w:t>:</w:t>
                            </w:r>
                          </w:p>
                          <w:p w14:paraId="46F30779" w14:textId="77777777" w:rsidR="00A418AC" w:rsidRPr="00EF6F4E" w:rsidRDefault="00A418AC" w:rsidP="00A418AC">
                            <w:pPr>
                              <w:pStyle w:val="HTMLPreformatted"/>
                              <w:spacing w:line="244" w:lineRule="atLeast"/>
                              <w:rPr>
                                <w:color w:val="333333"/>
                                <w:sz w:val="18"/>
                                <w:szCs w:val="18"/>
                              </w:rPr>
                            </w:pPr>
                            <w:r w:rsidRPr="00EF6F4E">
                              <w:rPr>
                                <w:color w:val="333333"/>
                                <w:sz w:val="18"/>
                                <w:szCs w:val="18"/>
                              </w:rPr>
                              <w:t xml:space="preserve">    </w:t>
                            </w:r>
                            <w:r w:rsidRPr="00EF6F4E">
                              <w:rPr>
                                <w:color w:val="008000"/>
                                <w:sz w:val="18"/>
                                <w:szCs w:val="18"/>
                              </w:rPr>
                              <w:t>print</w:t>
                            </w:r>
                            <w:r w:rsidRPr="00EF6F4E">
                              <w:rPr>
                                <w:color w:val="333333"/>
                                <w:sz w:val="18"/>
                                <w:szCs w:val="18"/>
                              </w:rPr>
                              <w:t>(</w:t>
                            </w:r>
                            <w:r w:rsidRPr="00EF6F4E">
                              <w:rPr>
                                <w:color w:val="BA2121"/>
                                <w:sz w:val="18"/>
                                <w:szCs w:val="18"/>
                              </w:rPr>
                              <w:t>"OHOH, something went wrong, they are different!"</w:t>
                            </w:r>
                            <w:r w:rsidRPr="00EF6F4E">
                              <w:rPr>
                                <w:color w:val="333333"/>
                                <w:sz w:val="18"/>
                                <w:szCs w:val="18"/>
                              </w:rPr>
                              <w:t>)</w:t>
                            </w:r>
                          </w:p>
                          <w:p w14:paraId="74728A17" w14:textId="77777777" w:rsidR="00A418AC" w:rsidRPr="00EF6F4E" w:rsidRDefault="00A418AC" w:rsidP="00A418AC">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2D1E0BD" id="Text Box 47" o:spid="_x0000_s1034" type="#_x0000_t202" style="width:484pt;height:60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" fillcolor="white [3201]" strokeweight=".5pt">
                <v:textbox>
                  <w:txbxContent>
                    <w:p w14:paraId="21C4FEBA" w14:textId="77777777" w:rsidR="00A418AC" w:rsidRPr="00EF6F4E" w:rsidRDefault="00A418AC" w:rsidP="00A418AC">
                      <w:pPr>
                        <w:pStyle w:val="HTMLPreformatted"/>
                        <w:spacing w:line="244" w:lineRule="atLeast"/>
                        <w:rPr>
                          <w:color w:val="333333"/>
                          <w:sz w:val="18"/>
                          <w:szCs w:val="18"/>
                        </w:rPr>
                      </w:pPr>
                      <w:r w:rsidRPr="00EF6F4E">
                        <w:rPr>
                          <w:b/>
                          <w:bCs/>
                          <w:color w:val="008000"/>
                          <w:sz w:val="18"/>
                          <w:szCs w:val="18"/>
                        </w:rPr>
                        <w:t>for</w:t>
                      </w:r>
                      <w:r w:rsidRPr="00EF6F4E">
                        <w:rPr>
                          <w:color w:val="333333"/>
                          <w:sz w:val="18"/>
                          <w:szCs w:val="18"/>
                        </w:rPr>
                        <w:t xml:space="preserve"> </w:t>
                      </w:r>
                      <w:proofErr w:type="spellStart"/>
                      <w:r w:rsidRPr="00EF6F4E">
                        <w:rPr>
                          <w:color w:val="333333"/>
                          <w:sz w:val="18"/>
                          <w:szCs w:val="18"/>
                        </w:rPr>
                        <w:t>i</w:t>
                      </w:r>
                      <w:proofErr w:type="spellEnd"/>
                      <w:r w:rsidRPr="00EF6F4E">
                        <w:rPr>
                          <w:color w:val="333333"/>
                          <w:sz w:val="18"/>
                          <w:szCs w:val="18"/>
                        </w:rPr>
                        <w:t xml:space="preserve"> </w:t>
                      </w:r>
                      <w:r w:rsidRPr="00EF6F4E">
                        <w:rPr>
                          <w:b/>
                          <w:bCs/>
                          <w:color w:val="AA22FF"/>
                          <w:sz w:val="18"/>
                          <w:szCs w:val="18"/>
                        </w:rPr>
                        <w:t>in</w:t>
                      </w:r>
                      <w:r w:rsidRPr="00EF6F4E">
                        <w:rPr>
                          <w:color w:val="333333"/>
                          <w:sz w:val="18"/>
                          <w:szCs w:val="18"/>
                        </w:rPr>
                        <w:t xml:space="preserve"> </w:t>
                      </w:r>
                      <w:r w:rsidRPr="00EF6F4E">
                        <w:rPr>
                          <w:color w:val="008000"/>
                          <w:sz w:val="18"/>
                          <w:szCs w:val="18"/>
                        </w:rPr>
                        <w:t>range</w:t>
                      </w:r>
                      <w:r w:rsidRPr="00EF6F4E">
                        <w:rPr>
                          <w:color w:val="333333"/>
                          <w:sz w:val="18"/>
                          <w:szCs w:val="18"/>
                        </w:rPr>
                        <w:t>(</w:t>
                      </w:r>
                      <w:r w:rsidRPr="00EF6F4E">
                        <w:rPr>
                          <w:color w:val="666666"/>
                          <w:sz w:val="18"/>
                          <w:szCs w:val="18"/>
                        </w:rPr>
                        <w:t>5</w:t>
                      </w:r>
                      <w:r w:rsidRPr="00EF6F4E">
                        <w:rPr>
                          <w:color w:val="333333"/>
                          <w:sz w:val="18"/>
                          <w:szCs w:val="18"/>
                        </w:rPr>
                        <w:t>):</w:t>
                      </w:r>
                    </w:p>
                    <w:p w14:paraId="1D6CE962" w14:textId="77777777" w:rsidR="00A418AC" w:rsidRPr="00EF6F4E" w:rsidRDefault="00A418AC" w:rsidP="00A418AC">
                      <w:pPr>
                        <w:pStyle w:val="HTMLPreformatted"/>
                        <w:spacing w:line="244" w:lineRule="atLeast"/>
                        <w:rPr>
                          <w:color w:val="333333"/>
                          <w:sz w:val="18"/>
                          <w:szCs w:val="18"/>
                        </w:rPr>
                      </w:pPr>
                      <w:r w:rsidRPr="00EF6F4E">
                        <w:rPr>
                          <w:color w:val="333333"/>
                          <w:sz w:val="18"/>
                          <w:szCs w:val="18"/>
                        </w:rPr>
                        <w:t xml:space="preserve">    </w:t>
                      </w:r>
                      <w:r w:rsidRPr="00EF6F4E">
                        <w:rPr>
                          <w:i/>
                          <w:iCs/>
                          <w:color w:val="408080"/>
                          <w:sz w:val="18"/>
                          <w:szCs w:val="18"/>
                        </w:rPr>
                        <w:t>#print the generated vectors</w:t>
                      </w:r>
                    </w:p>
                    <w:p w14:paraId="76422256" w14:textId="77777777" w:rsidR="00A418AC" w:rsidRPr="00EF6F4E" w:rsidRDefault="00A418AC" w:rsidP="00A418AC">
                      <w:pPr>
                        <w:pStyle w:val="HTMLPreformatted"/>
                        <w:spacing w:line="244" w:lineRule="atLeast"/>
                        <w:rPr>
                          <w:color w:val="333333"/>
                          <w:sz w:val="18"/>
                          <w:szCs w:val="18"/>
                        </w:rPr>
                      </w:pPr>
                      <w:r w:rsidRPr="00EF6F4E">
                        <w:rPr>
                          <w:color w:val="333333"/>
                          <w:sz w:val="18"/>
                          <w:szCs w:val="18"/>
                        </w:rPr>
                        <w:t xml:space="preserve">    </w:t>
                      </w:r>
                      <w:r w:rsidRPr="00EF6F4E">
                        <w:rPr>
                          <w:color w:val="008000"/>
                          <w:sz w:val="18"/>
                          <w:szCs w:val="18"/>
                        </w:rPr>
                        <w:t>print</w:t>
                      </w:r>
                      <w:r w:rsidRPr="00EF6F4E">
                        <w:rPr>
                          <w:color w:val="333333"/>
                          <w:sz w:val="18"/>
                          <w:szCs w:val="18"/>
                        </w:rPr>
                        <w:t>(</w:t>
                      </w:r>
                      <w:r w:rsidRPr="00EF6F4E">
                        <w:rPr>
                          <w:color w:val="BA2121"/>
                          <w:sz w:val="18"/>
                          <w:szCs w:val="18"/>
                        </w:rPr>
                        <w:t>"a"</w:t>
                      </w:r>
                      <w:r w:rsidRPr="00EF6F4E">
                        <w:rPr>
                          <w:color w:val="333333"/>
                          <w:sz w:val="18"/>
                          <w:szCs w:val="18"/>
                        </w:rPr>
                        <w:t>,</w:t>
                      </w:r>
                      <w:proofErr w:type="spellStart"/>
                      <w:r w:rsidRPr="00EF6F4E">
                        <w:rPr>
                          <w:color w:val="333333"/>
                          <w:sz w:val="18"/>
                          <w:szCs w:val="18"/>
                        </w:rPr>
                        <w:t>i</w:t>
                      </w:r>
                      <w:proofErr w:type="spellEnd"/>
                      <w:r w:rsidRPr="00EF6F4E">
                        <w:rPr>
                          <w:color w:val="333333"/>
                          <w:sz w:val="18"/>
                          <w:szCs w:val="18"/>
                        </w:rPr>
                        <w:t>,</w:t>
                      </w:r>
                      <w:r w:rsidRPr="00EF6F4E">
                        <w:rPr>
                          <w:color w:val="BA2121"/>
                          <w:sz w:val="18"/>
                          <w:szCs w:val="18"/>
                        </w:rPr>
                        <w:t>":"</w:t>
                      </w:r>
                      <w:r w:rsidRPr="00EF6F4E">
                        <w:rPr>
                          <w:color w:val="333333"/>
                          <w:sz w:val="18"/>
                          <w:szCs w:val="18"/>
                        </w:rPr>
                        <w:t>,a[</w:t>
                      </w:r>
                      <w:proofErr w:type="spellStart"/>
                      <w:r w:rsidRPr="00EF6F4E">
                        <w:rPr>
                          <w:color w:val="333333"/>
                          <w:sz w:val="18"/>
                          <w:szCs w:val="18"/>
                        </w:rPr>
                        <w:t>i</w:t>
                      </w:r>
                      <w:proofErr w:type="spellEnd"/>
                      <w:r w:rsidRPr="00EF6F4E">
                        <w:rPr>
                          <w:color w:val="333333"/>
                          <w:sz w:val="18"/>
                          <w:szCs w:val="18"/>
                        </w:rPr>
                        <w:t xml:space="preserve">], </w:t>
                      </w:r>
                      <w:r w:rsidRPr="00EF6F4E">
                        <w:rPr>
                          <w:color w:val="BA2121"/>
                          <w:sz w:val="18"/>
                          <w:szCs w:val="18"/>
                        </w:rPr>
                        <w:t>"</w:t>
                      </w:r>
                      <w:r w:rsidRPr="00EF6F4E">
                        <w:rPr>
                          <w:b/>
                          <w:bCs/>
                          <w:color w:val="BB6622"/>
                          <w:sz w:val="18"/>
                          <w:szCs w:val="18"/>
                        </w:rPr>
                        <w:t>\t</w:t>
                      </w:r>
                      <w:r w:rsidRPr="00EF6F4E">
                        <w:rPr>
                          <w:color w:val="BA2121"/>
                          <w:sz w:val="18"/>
                          <w:szCs w:val="18"/>
                        </w:rPr>
                        <w:t xml:space="preserve"> b"</w:t>
                      </w:r>
                      <w:r w:rsidRPr="00EF6F4E">
                        <w:rPr>
                          <w:color w:val="333333"/>
                          <w:sz w:val="18"/>
                          <w:szCs w:val="18"/>
                        </w:rPr>
                        <w:t>,</w:t>
                      </w:r>
                      <w:proofErr w:type="spellStart"/>
                      <w:r w:rsidRPr="00EF6F4E">
                        <w:rPr>
                          <w:color w:val="333333"/>
                          <w:sz w:val="18"/>
                          <w:szCs w:val="18"/>
                        </w:rPr>
                        <w:t>i</w:t>
                      </w:r>
                      <w:proofErr w:type="spellEnd"/>
                      <w:r w:rsidRPr="00EF6F4E">
                        <w:rPr>
                          <w:color w:val="333333"/>
                          <w:sz w:val="18"/>
                          <w:szCs w:val="18"/>
                        </w:rPr>
                        <w:t>,</w:t>
                      </w:r>
                      <w:r w:rsidRPr="00EF6F4E">
                        <w:rPr>
                          <w:color w:val="BA2121"/>
                          <w:sz w:val="18"/>
                          <w:szCs w:val="18"/>
                        </w:rPr>
                        <w:t>":"</w:t>
                      </w:r>
                      <w:r w:rsidRPr="00EF6F4E">
                        <w:rPr>
                          <w:color w:val="333333"/>
                          <w:sz w:val="18"/>
                          <w:szCs w:val="18"/>
                        </w:rPr>
                        <w:t>,b[</w:t>
                      </w:r>
                      <w:proofErr w:type="spellStart"/>
                      <w:r w:rsidRPr="00EF6F4E">
                        <w:rPr>
                          <w:color w:val="333333"/>
                          <w:sz w:val="18"/>
                          <w:szCs w:val="18"/>
                        </w:rPr>
                        <w:t>i</w:t>
                      </w:r>
                      <w:proofErr w:type="spellEnd"/>
                      <w:r w:rsidRPr="00EF6F4E">
                        <w:rPr>
                          <w:color w:val="333333"/>
                          <w:sz w:val="18"/>
                          <w:szCs w:val="18"/>
                        </w:rPr>
                        <w:t>])</w:t>
                      </w:r>
                    </w:p>
                    <w:p w14:paraId="622C3B9B" w14:textId="77777777" w:rsidR="00A418AC" w:rsidRPr="00EF6F4E" w:rsidRDefault="00A418AC" w:rsidP="00A418AC">
                      <w:pPr>
                        <w:pStyle w:val="HTMLPreformatted"/>
                        <w:spacing w:line="244" w:lineRule="atLeast"/>
                        <w:rPr>
                          <w:color w:val="333333"/>
                          <w:sz w:val="18"/>
                          <w:szCs w:val="18"/>
                        </w:rPr>
                      </w:pPr>
                    </w:p>
                    <w:p w14:paraId="55F7A35E" w14:textId="77777777" w:rsidR="00A418AC" w:rsidRPr="00EF6F4E" w:rsidRDefault="00A418AC" w:rsidP="00A418AC">
                      <w:pPr>
                        <w:pStyle w:val="HTMLPreformatted"/>
                        <w:spacing w:line="244" w:lineRule="atLeast"/>
                        <w:rPr>
                          <w:color w:val="333333"/>
                          <w:sz w:val="18"/>
                          <w:szCs w:val="18"/>
                        </w:rPr>
                      </w:pPr>
                      <w:r w:rsidRPr="00EF6F4E">
                        <w:rPr>
                          <w:i/>
                          <w:iCs/>
                          <w:color w:val="BA2121"/>
                          <w:sz w:val="18"/>
                          <w:szCs w:val="18"/>
                        </w:rPr>
                        <w:t>'''initializing password string '''</w:t>
                      </w:r>
                    </w:p>
                    <w:p w14:paraId="184322DF" w14:textId="77777777" w:rsidR="00A418AC" w:rsidRPr="00EF6F4E" w:rsidRDefault="00A418AC" w:rsidP="00A418AC">
                      <w:pPr>
                        <w:pStyle w:val="HTMLPreformatted"/>
                        <w:spacing w:line="244" w:lineRule="atLeast"/>
                        <w:rPr>
                          <w:color w:val="333333"/>
                          <w:sz w:val="18"/>
                          <w:szCs w:val="18"/>
                        </w:rPr>
                      </w:pPr>
                      <w:r w:rsidRPr="00EF6F4E">
                        <w:rPr>
                          <w:color w:val="333333"/>
                          <w:sz w:val="18"/>
                          <w:szCs w:val="18"/>
                        </w:rPr>
                        <w:t xml:space="preserve">password </w:t>
                      </w:r>
                      <w:r w:rsidRPr="00EF6F4E">
                        <w:rPr>
                          <w:color w:val="666666"/>
                          <w:sz w:val="18"/>
                          <w:szCs w:val="18"/>
                        </w:rPr>
                        <w:t>=</w:t>
                      </w:r>
                      <w:r w:rsidRPr="00EF6F4E">
                        <w:rPr>
                          <w:color w:val="333333"/>
                          <w:sz w:val="18"/>
                          <w:szCs w:val="18"/>
                        </w:rPr>
                        <w:t xml:space="preserve"> </w:t>
                      </w:r>
                      <w:r w:rsidRPr="00EF6F4E">
                        <w:rPr>
                          <w:color w:val="BA2121"/>
                          <w:sz w:val="18"/>
                          <w:szCs w:val="18"/>
                        </w:rPr>
                        <w:t>"Potter"</w:t>
                      </w:r>
                    </w:p>
                    <w:p w14:paraId="629D70B1" w14:textId="77777777" w:rsidR="00A418AC" w:rsidRPr="00EF6F4E" w:rsidRDefault="00A418AC" w:rsidP="00A418AC">
                      <w:pPr>
                        <w:pStyle w:val="HTMLPreformatted"/>
                        <w:spacing w:line="244" w:lineRule="atLeast"/>
                        <w:rPr>
                          <w:color w:val="333333"/>
                          <w:sz w:val="18"/>
                          <w:szCs w:val="18"/>
                        </w:rPr>
                      </w:pPr>
                      <w:r w:rsidRPr="00EF6F4E">
                        <w:rPr>
                          <w:color w:val="008000"/>
                          <w:sz w:val="18"/>
                          <w:szCs w:val="18"/>
                        </w:rPr>
                        <w:t>print</w:t>
                      </w:r>
                      <w:r w:rsidRPr="00EF6F4E">
                        <w:rPr>
                          <w:color w:val="333333"/>
                          <w:sz w:val="18"/>
                          <w:szCs w:val="18"/>
                        </w:rPr>
                        <w:t>(</w:t>
                      </w:r>
                      <w:r w:rsidRPr="00EF6F4E">
                        <w:rPr>
                          <w:color w:val="BA2121"/>
                          <w:sz w:val="18"/>
                          <w:szCs w:val="18"/>
                        </w:rPr>
                        <w:t>"</w:t>
                      </w:r>
                      <w:r w:rsidRPr="00EF6F4E">
                        <w:rPr>
                          <w:b/>
                          <w:bCs/>
                          <w:color w:val="BB6622"/>
                          <w:sz w:val="18"/>
                          <w:szCs w:val="18"/>
                        </w:rPr>
                        <w:t>\</w:t>
                      </w:r>
                      <w:proofErr w:type="spellStart"/>
                      <w:r w:rsidRPr="00EF6F4E">
                        <w:rPr>
                          <w:b/>
                          <w:bCs/>
                          <w:color w:val="BB6622"/>
                          <w:sz w:val="18"/>
                          <w:szCs w:val="18"/>
                        </w:rPr>
                        <w:t>n</w:t>
                      </w:r>
                      <w:r w:rsidRPr="00EF6F4E">
                        <w:rPr>
                          <w:color w:val="BA2121"/>
                          <w:sz w:val="18"/>
                          <w:szCs w:val="18"/>
                        </w:rPr>
                        <w:t>The</w:t>
                      </w:r>
                      <w:proofErr w:type="spellEnd"/>
                      <w:r w:rsidRPr="00EF6F4E">
                        <w:rPr>
                          <w:color w:val="BA2121"/>
                          <w:sz w:val="18"/>
                          <w:szCs w:val="18"/>
                        </w:rPr>
                        <w:t xml:space="preserve"> password is:"</w:t>
                      </w:r>
                      <w:r w:rsidRPr="00EF6F4E">
                        <w:rPr>
                          <w:color w:val="333333"/>
                          <w:sz w:val="18"/>
                          <w:szCs w:val="18"/>
                        </w:rPr>
                        <w:t>, password)</w:t>
                      </w:r>
                    </w:p>
                    <w:p w14:paraId="4CF93288" w14:textId="77777777" w:rsidR="00A418AC" w:rsidRPr="00EF6F4E" w:rsidRDefault="00A418AC" w:rsidP="00A418AC">
                      <w:pPr>
                        <w:pStyle w:val="HTMLPreformatted"/>
                        <w:spacing w:line="244" w:lineRule="atLeast"/>
                        <w:rPr>
                          <w:color w:val="333333"/>
                          <w:sz w:val="18"/>
                          <w:szCs w:val="18"/>
                        </w:rPr>
                      </w:pPr>
                    </w:p>
                    <w:p w14:paraId="0F146B65" w14:textId="77777777" w:rsidR="00A418AC" w:rsidRPr="00EF6F4E" w:rsidRDefault="00A418AC" w:rsidP="00A418AC">
                      <w:pPr>
                        <w:pStyle w:val="HTMLPreformatted"/>
                        <w:spacing w:line="244" w:lineRule="atLeast"/>
                        <w:rPr>
                          <w:color w:val="333333"/>
                          <w:sz w:val="18"/>
                          <w:szCs w:val="18"/>
                        </w:rPr>
                      </w:pPr>
                      <w:r w:rsidRPr="00EF6F4E">
                        <w:rPr>
                          <w:i/>
                          <w:iCs/>
                          <w:color w:val="BA2121"/>
                          <w:sz w:val="18"/>
                          <w:szCs w:val="18"/>
                        </w:rPr>
                        <w:t>'''Converting String to binary array'''</w:t>
                      </w:r>
                    </w:p>
                    <w:p w14:paraId="1D68A8F5" w14:textId="77777777" w:rsidR="00A418AC" w:rsidRPr="00EF6F4E" w:rsidRDefault="00A418AC" w:rsidP="00A418AC">
                      <w:pPr>
                        <w:pStyle w:val="HTMLPreformatted"/>
                        <w:spacing w:line="244" w:lineRule="atLeast"/>
                        <w:rPr>
                          <w:color w:val="333333"/>
                          <w:sz w:val="18"/>
                          <w:szCs w:val="18"/>
                        </w:rPr>
                      </w:pPr>
                      <w:proofErr w:type="spellStart"/>
                      <w:r w:rsidRPr="00EF6F4E">
                        <w:rPr>
                          <w:color w:val="333333"/>
                          <w:sz w:val="18"/>
                          <w:szCs w:val="18"/>
                        </w:rPr>
                        <w:t>passBits</w:t>
                      </w:r>
                      <w:proofErr w:type="spellEnd"/>
                      <w:r w:rsidRPr="00EF6F4E">
                        <w:rPr>
                          <w:color w:val="333333"/>
                          <w:sz w:val="18"/>
                          <w:szCs w:val="18"/>
                        </w:rPr>
                        <w:t xml:space="preserve"> </w:t>
                      </w:r>
                      <w:r w:rsidRPr="00EF6F4E">
                        <w:rPr>
                          <w:color w:val="666666"/>
                          <w:sz w:val="18"/>
                          <w:szCs w:val="18"/>
                        </w:rPr>
                        <w:t>=</w:t>
                      </w:r>
                      <w:r w:rsidRPr="00EF6F4E">
                        <w:rPr>
                          <w:color w:val="333333"/>
                          <w:sz w:val="18"/>
                          <w:szCs w:val="18"/>
                        </w:rPr>
                        <w:t xml:space="preserve"> str2bits(password)</w:t>
                      </w:r>
                    </w:p>
                    <w:p w14:paraId="5326795F" w14:textId="77777777" w:rsidR="00A418AC" w:rsidRPr="00EF6F4E" w:rsidRDefault="00A418AC" w:rsidP="00A418AC">
                      <w:pPr>
                        <w:pStyle w:val="HTMLPreformatted"/>
                        <w:spacing w:line="244" w:lineRule="atLeast"/>
                        <w:rPr>
                          <w:color w:val="333333"/>
                          <w:sz w:val="18"/>
                          <w:szCs w:val="18"/>
                        </w:rPr>
                      </w:pPr>
                      <w:r w:rsidRPr="00EF6F4E">
                        <w:rPr>
                          <w:color w:val="008000"/>
                          <w:sz w:val="18"/>
                          <w:szCs w:val="18"/>
                        </w:rPr>
                        <w:t>print</w:t>
                      </w:r>
                      <w:r w:rsidRPr="00EF6F4E">
                        <w:rPr>
                          <w:color w:val="333333"/>
                          <w:sz w:val="18"/>
                          <w:szCs w:val="18"/>
                        </w:rPr>
                        <w:t>(</w:t>
                      </w:r>
                      <w:r w:rsidRPr="00EF6F4E">
                        <w:rPr>
                          <w:color w:val="BA2121"/>
                          <w:sz w:val="18"/>
                          <w:szCs w:val="18"/>
                        </w:rPr>
                        <w:t>"</w:t>
                      </w:r>
                      <w:r w:rsidRPr="00EF6F4E">
                        <w:rPr>
                          <w:b/>
                          <w:bCs/>
                          <w:color w:val="BB6622"/>
                          <w:sz w:val="18"/>
                          <w:szCs w:val="18"/>
                        </w:rPr>
                        <w:t>\</w:t>
                      </w:r>
                      <w:proofErr w:type="spellStart"/>
                      <w:r w:rsidRPr="00EF6F4E">
                        <w:rPr>
                          <w:b/>
                          <w:bCs/>
                          <w:color w:val="BB6622"/>
                          <w:sz w:val="18"/>
                          <w:szCs w:val="18"/>
                        </w:rPr>
                        <w:t>n</w:t>
                      </w:r>
                      <w:r w:rsidRPr="00EF6F4E">
                        <w:rPr>
                          <w:color w:val="BA2121"/>
                          <w:sz w:val="18"/>
                          <w:szCs w:val="18"/>
                        </w:rPr>
                        <w:t>The</w:t>
                      </w:r>
                      <w:proofErr w:type="spellEnd"/>
                      <w:r w:rsidRPr="00EF6F4E">
                        <w:rPr>
                          <w:color w:val="BA2121"/>
                          <w:sz w:val="18"/>
                          <w:szCs w:val="18"/>
                        </w:rPr>
                        <w:t xml:space="preserve"> binary array of given string is:</w:t>
                      </w:r>
                      <w:r w:rsidRPr="00EF6F4E">
                        <w:rPr>
                          <w:b/>
                          <w:bCs/>
                          <w:color w:val="BB6622"/>
                          <w:sz w:val="18"/>
                          <w:szCs w:val="18"/>
                        </w:rPr>
                        <w:t>\n</w:t>
                      </w:r>
                      <w:r w:rsidRPr="00EF6F4E">
                        <w:rPr>
                          <w:color w:val="BA2121"/>
                          <w:sz w:val="18"/>
                          <w:szCs w:val="18"/>
                        </w:rPr>
                        <w:t>"</w:t>
                      </w:r>
                      <w:r w:rsidRPr="00EF6F4E">
                        <w:rPr>
                          <w:color w:val="333333"/>
                          <w:sz w:val="18"/>
                          <w:szCs w:val="18"/>
                        </w:rPr>
                        <w:t xml:space="preserve">, </w:t>
                      </w:r>
                      <w:proofErr w:type="spellStart"/>
                      <w:r w:rsidRPr="00EF6F4E">
                        <w:rPr>
                          <w:color w:val="333333"/>
                          <w:sz w:val="18"/>
                          <w:szCs w:val="18"/>
                        </w:rPr>
                        <w:t>passBits</w:t>
                      </w:r>
                      <w:proofErr w:type="spellEnd"/>
                      <w:r w:rsidRPr="00EF6F4E">
                        <w:rPr>
                          <w:color w:val="333333"/>
                          <w:sz w:val="18"/>
                          <w:szCs w:val="18"/>
                        </w:rPr>
                        <w:t>)</w:t>
                      </w:r>
                    </w:p>
                    <w:p w14:paraId="060B1E76" w14:textId="77777777" w:rsidR="00A418AC" w:rsidRPr="00EF6F4E" w:rsidRDefault="00A418AC" w:rsidP="00A418AC">
                      <w:pPr>
                        <w:pStyle w:val="HTMLPreformatted"/>
                        <w:spacing w:line="244" w:lineRule="atLeast"/>
                        <w:rPr>
                          <w:color w:val="333333"/>
                          <w:sz w:val="18"/>
                          <w:szCs w:val="18"/>
                        </w:rPr>
                      </w:pPr>
                    </w:p>
                    <w:p w14:paraId="739C4C63" w14:textId="77777777" w:rsidR="00A418AC" w:rsidRPr="00EF6F4E" w:rsidRDefault="00A418AC" w:rsidP="00A418AC">
                      <w:pPr>
                        <w:pStyle w:val="HTMLPreformatted"/>
                        <w:spacing w:line="244" w:lineRule="atLeast"/>
                        <w:rPr>
                          <w:color w:val="333333"/>
                          <w:sz w:val="18"/>
                          <w:szCs w:val="18"/>
                        </w:rPr>
                      </w:pPr>
                      <w:r w:rsidRPr="00EF6F4E">
                        <w:rPr>
                          <w:i/>
                          <w:iCs/>
                          <w:color w:val="BA2121"/>
                          <w:sz w:val="18"/>
                          <w:szCs w:val="18"/>
                        </w:rPr>
                        <w:t xml:space="preserve">'''Converting binary array to 2 x n matrix, each column of the matrix is a pair of </w:t>
                      </w:r>
                      <w:proofErr w:type="spellStart"/>
                      <w:r w:rsidRPr="00EF6F4E">
                        <w:rPr>
                          <w:i/>
                          <w:iCs/>
                          <w:color w:val="BA2121"/>
                          <w:sz w:val="18"/>
                          <w:szCs w:val="18"/>
                        </w:rPr>
                        <w:t>s,t</w:t>
                      </w:r>
                      <w:proofErr w:type="spellEnd"/>
                      <w:r w:rsidRPr="00EF6F4E">
                        <w:rPr>
                          <w:i/>
                          <w:iCs/>
                          <w:color w:val="BA2121"/>
                          <w:sz w:val="18"/>
                          <w:szCs w:val="18"/>
                        </w:rPr>
                        <w:t>'''</w:t>
                      </w:r>
                    </w:p>
                    <w:p w14:paraId="4E2B62A8" w14:textId="77777777" w:rsidR="00A418AC" w:rsidRPr="00EF6F4E" w:rsidRDefault="00A418AC" w:rsidP="00A418AC">
                      <w:pPr>
                        <w:pStyle w:val="HTMLPreformatted"/>
                        <w:spacing w:line="244" w:lineRule="atLeast"/>
                        <w:rPr>
                          <w:color w:val="333333"/>
                          <w:sz w:val="18"/>
                          <w:szCs w:val="18"/>
                        </w:rPr>
                      </w:pPr>
                      <w:proofErr w:type="spellStart"/>
                      <w:r w:rsidRPr="00EF6F4E">
                        <w:rPr>
                          <w:color w:val="333333"/>
                          <w:sz w:val="18"/>
                          <w:szCs w:val="18"/>
                        </w:rPr>
                        <w:t>passMat</w:t>
                      </w:r>
                      <w:proofErr w:type="spellEnd"/>
                      <w:r w:rsidRPr="00EF6F4E">
                        <w:rPr>
                          <w:color w:val="333333"/>
                          <w:sz w:val="18"/>
                          <w:szCs w:val="18"/>
                        </w:rPr>
                        <w:t xml:space="preserve"> </w:t>
                      </w:r>
                      <w:r w:rsidRPr="00EF6F4E">
                        <w:rPr>
                          <w:color w:val="666666"/>
                          <w:sz w:val="18"/>
                          <w:szCs w:val="18"/>
                        </w:rPr>
                        <w:t>=</w:t>
                      </w:r>
                      <w:r w:rsidRPr="00EF6F4E">
                        <w:rPr>
                          <w:color w:val="333333"/>
                          <w:sz w:val="18"/>
                          <w:szCs w:val="18"/>
                        </w:rPr>
                        <w:t xml:space="preserve"> bits2mat(</w:t>
                      </w:r>
                      <w:proofErr w:type="spellStart"/>
                      <w:r w:rsidRPr="00EF6F4E">
                        <w:rPr>
                          <w:color w:val="333333"/>
                          <w:sz w:val="18"/>
                          <w:szCs w:val="18"/>
                        </w:rPr>
                        <w:t>passBits</w:t>
                      </w:r>
                      <w:proofErr w:type="spellEnd"/>
                      <w:r w:rsidRPr="00EF6F4E">
                        <w:rPr>
                          <w:color w:val="333333"/>
                          <w:sz w:val="18"/>
                          <w:szCs w:val="18"/>
                        </w:rPr>
                        <w:t>)</w:t>
                      </w:r>
                    </w:p>
                    <w:p w14:paraId="7174A810" w14:textId="77777777" w:rsidR="00A418AC" w:rsidRPr="00EF6F4E" w:rsidRDefault="00A418AC" w:rsidP="00A418AC">
                      <w:pPr>
                        <w:pStyle w:val="HTMLPreformatted"/>
                        <w:spacing w:line="244" w:lineRule="atLeast"/>
                        <w:rPr>
                          <w:color w:val="333333"/>
                          <w:sz w:val="18"/>
                          <w:szCs w:val="18"/>
                        </w:rPr>
                      </w:pPr>
                      <w:r w:rsidRPr="00EF6F4E">
                        <w:rPr>
                          <w:color w:val="008000"/>
                          <w:sz w:val="18"/>
                          <w:szCs w:val="18"/>
                        </w:rPr>
                        <w:t>print</w:t>
                      </w:r>
                      <w:r w:rsidRPr="00EF6F4E">
                        <w:rPr>
                          <w:color w:val="333333"/>
                          <w:sz w:val="18"/>
                          <w:szCs w:val="18"/>
                        </w:rPr>
                        <w:t>(</w:t>
                      </w:r>
                      <w:r w:rsidRPr="00EF6F4E">
                        <w:rPr>
                          <w:color w:val="BA2121"/>
                          <w:sz w:val="18"/>
                          <w:szCs w:val="18"/>
                        </w:rPr>
                        <w:t>"</w:t>
                      </w:r>
                      <w:r w:rsidRPr="00EF6F4E">
                        <w:rPr>
                          <w:b/>
                          <w:bCs/>
                          <w:color w:val="BB6622"/>
                          <w:sz w:val="18"/>
                          <w:szCs w:val="18"/>
                        </w:rPr>
                        <w:t>\</w:t>
                      </w:r>
                      <w:proofErr w:type="spellStart"/>
                      <w:r w:rsidRPr="00EF6F4E">
                        <w:rPr>
                          <w:b/>
                          <w:bCs/>
                          <w:color w:val="BB6622"/>
                          <w:sz w:val="18"/>
                          <w:szCs w:val="18"/>
                        </w:rPr>
                        <w:t>n</w:t>
                      </w:r>
                      <w:r w:rsidRPr="00EF6F4E">
                        <w:rPr>
                          <w:color w:val="BA2121"/>
                          <w:sz w:val="18"/>
                          <w:szCs w:val="18"/>
                        </w:rPr>
                        <w:t>The</w:t>
                      </w:r>
                      <w:proofErr w:type="spellEnd"/>
                      <w:r w:rsidRPr="00EF6F4E">
                        <w:rPr>
                          <w:color w:val="BA2121"/>
                          <w:sz w:val="18"/>
                          <w:szCs w:val="18"/>
                        </w:rPr>
                        <w:t xml:space="preserve"> converted 2xn matrix is:</w:t>
                      </w:r>
                      <w:r w:rsidRPr="00EF6F4E">
                        <w:rPr>
                          <w:b/>
                          <w:bCs/>
                          <w:color w:val="BB6622"/>
                          <w:sz w:val="18"/>
                          <w:szCs w:val="18"/>
                        </w:rPr>
                        <w:t>\n</w:t>
                      </w:r>
                      <w:r w:rsidRPr="00EF6F4E">
                        <w:rPr>
                          <w:color w:val="BA2121"/>
                          <w:sz w:val="18"/>
                          <w:szCs w:val="18"/>
                        </w:rPr>
                        <w:t>"</w:t>
                      </w:r>
                      <w:r w:rsidRPr="00EF6F4E">
                        <w:rPr>
                          <w:color w:val="333333"/>
                          <w:sz w:val="18"/>
                          <w:szCs w:val="18"/>
                        </w:rPr>
                        <w:t xml:space="preserve">, </w:t>
                      </w:r>
                      <w:proofErr w:type="spellStart"/>
                      <w:r w:rsidRPr="00EF6F4E">
                        <w:rPr>
                          <w:color w:val="333333"/>
                          <w:sz w:val="18"/>
                          <w:szCs w:val="18"/>
                        </w:rPr>
                        <w:t>passMat</w:t>
                      </w:r>
                      <w:proofErr w:type="spellEnd"/>
                      <w:r w:rsidRPr="00EF6F4E">
                        <w:rPr>
                          <w:color w:val="333333"/>
                          <w:sz w:val="18"/>
                          <w:szCs w:val="18"/>
                        </w:rPr>
                        <w:t>)</w:t>
                      </w:r>
                    </w:p>
                    <w:p w14:paraId="23605045" w14:textId="77777777" w:rsidR="00A418AC" w:rsidRPr="00EF6F4E" w:rsidRDefault="00A418AC" w:rsidP="00A418AC">
                      <w:pPr>
                        <w:pStyle w:val="HTMLPreformatted"/>
                        <w:spacing w:line="244" w:lineRule="atLeast"/>
                        <w:rPr>
                          <w:color w:val="333333"/>
                          <w:sz w:val="18"/>
                          <w:szCs w:val="18"/>
                        </w:rPr>
                      </w:pPr>
                    </w:p>
                    <w:p w14:paraId="40F4349E" w14:textId="77777777" w:rsidR="00A418AC" w:rsidRPr="00EF6F4E" w:rsidRDefault="00A418AC" w:rsidP="00A418AC">
                      <w:pPr>
                        <w:pStyle w:val="HTMLPreformatted"/>
                        <w:spacing w:line="244" w:lineRule="atLeast"/>
                        <w:rPr>
                          <w:color w:val="333333"/>
                          <w:sz w:val="18"/>
                          <w:szCs w:val="18"/>
                        </w:rPr>
                      </w:pPr>
                      <w:r w:rsidRPr="00EF6F4E">
                        <w:rPr>
                          <w:i/>
                          <w:iCs/>
                          <w:color w:val="BA2121"/>
                          <w:sz w:val="18"/>
                          <w:szCs w:val="18"/>
                        </w:rPr>
                        <w:t>'''Generate the set of u using a0,b0,s,t'''</w:t>
                      </w:r>
                    </w:p>
                    <w:p w14:paraId="73936B29" w14:textId="77777777" w:rsidR="00A418AC" w:rsidRPr="00EF6F4E" w:rsidRDefault="00A418AC" w:rsidP="00A418AC">
                      <w:pPr>
                        <w:pStyle w:val="HTMLPreformatted"/>
                        <w:spacing w:line="244" w:lineRule="atLeast"/>
                        <w:rPr>
                          <w:color w:val="333333"/>
                          <w:sz w:val="18"/>
                          <w:szCs w:val="18"/>
                        </w:rPr>
                      </w:pPr>
                      <w:r w:rsidRPr="00EF6F4E">
                        <w:rPr>
                          <w:color w:val="333333"/>
                          <w:sz w:val="18"/>
                          <w:szCs w:val="18"/>
                        </w:rPr>
                        <w:t xml:space="preserve">s </w:t>
                      </w:r>
                      <w:r w:rsidRPr="00EF6F4E">
                        <w:rPr>
                          <w:color w:val="666666"/>
                          <w:sz w:val="18"/>
                          <w:szCs w:val="18"/>
                        </w:rPr>
                        <w:t>=</w:t>
                      </w:r>
                      <w:r w:rsidRPr="00EF6F4E">
                        <w:rPr>
                          <w:color w:val="333333"/>
                          <w:sz w:val="18"/>
                          <w:szCs w:val="18"/>
                        </w:rPr>
                        <w:t xml:space="preserve"> </w:t>
                      </w:r>
                      <w:proofErr w:type="spellStart"/>
                      <w:r w:rsidRPr="00EF6F4E">
                        <w:rPr>
                          <w:color w:val="333333"/>
                          <w:sz w:val="18"/>
                          <w:szCs w:val="18"/>
                        </w:rPr>
                        <w:t>passMat</w:t>
                      </w:r>
                      <w:proofErr w:type="spellEnd"/>
                      <w:r w:rsidRPr="00EF6F4E">
                        <w:rPr>
                          <w:color w:val="333333"/>
                          <w:sz w:val="18"/>
                          <w:szCs w:val="18"/>
                        </w:rPr>
                        <w:t>[</w:t>
                      </w:r>
                      <w:r w:rsidRPr="00EF6F4E">
                        <w:rPr>
                          <w:color w:val="666666"/>
                          <w:sz w:val="18"/>
                          <w:szCs w:val="18"/>
                        </w:rPr>
                        <w:t>0</w:t>
                      </w:r>
                      <w:r w:rsidRPr="00EF6F4E">
                        <w:rPr>
                          <w:color w:val="333333"/>
                          <w:sz w:val="18"/>
                          <w:szCs w:val="18"/>
                        </w:rPr>
                        <w:t>]</w:t>
                      </w:r>
                    </w:p>
                    <w:p w14:paraId="7982F4F5" w14:textId="77777777" w:rsidR="00A418AC" w:rsidRPr="00EF6F4E" w:rsidRDefault="00A418AC" w:rsidP="00A418AC">
                      <w:pPr>
                        <w:pStyle w:val="HTMLPreformatted"/>
                        <w:spacing w:line="244" w:lineRule="atLeast"/>
                        <w:rPr>
                          <w:color w:val="333333"/>
                          <w:sz w:val="18"/>
                          <w:szCs w:val="18"/>
                        </w:rPr>
                      </w:pPr>
                      <w:r w:rsidRPr="00EF6F4E">
                        <w:rPr>
                          <w:color w:val="333333"/>
                          <w:sz w:val="18"/>
                          <w:szCs w:val="18"/>
                        </w:rPr>
                        <w:t xml:space="preserve">t </w:t>
                      </w:r>
                      <w:r w:rsidRPr="00EF6F4E">
                        <w:rPr>
                          <w:color w:val="666666"/>
                          <w:sz w:val="18"/>
                          <w:szCs w:val="18"/>
                        </w:rPr>
                        <w:t>=</w:t>
                      </w:r>
                      <w:r w:rsidRPr="00EF6F4E">
                        <w:rPr>
                          <w:color w:val="333333"/>
                          <w:sz w:val="18"/>
                          <w:szCs w:val="18"/>
                        </w:rPr>
                        <w:t xml:space="preserve"> </w:t>
                      </w:r>
                      <w:proofErr w:type="spellStart"/>
                      <w:r w:rsidRPr="00EF6F4E">
                        <w:rPr>
                          <w:color w:val="333333"/>
                          <w:sz w:val="18"/>
                          <w:szCs w:val="18"/>
                        </w:rPr>
                        <w:t>passMat</w:t>
                      </w:r>
                      <w:proofErr w:type="spellEnd"/>
                      <w:r w:rsidRPr="00EF6F4E">
                        <w:rPr>
                          <w:color w:val="333333"/>
                          <w:sz w:val="18"/>
                          <w:szCs w:val="18"/>
                        </w:rPr>
                        <w:t>[</w:t>
                      </w:r>
                      <w:r w:rsidRPr="00EF6F4E">
                        <w:rPr>
                          <w:color w:val="666666"/>
                          <w:sz w:val="18"/>
                          <w:szCs w:val="18"/>
                        </w:rPr>
                        <w:t>1</w:t>
                      </w:r>
                      <w:r w:rsidRPr="00EF6F4E">
                        <w:rPr>
                          <w:color w:val="333333"/>
                          <w:sz w:val="18"/>
                          <w:szCs w:val="18"/>
                        </w:rPr>
                        <w:t>]</w:t>
                      </w:r>
                    </w:p>
                    <w:p w14:paraId="2FFC5EF4" w14:textId="77777777" w:rsidR="00A418AC" w:rsidRPr="00EF6F4E" w:rsidRDefault="00A418AC" w:rsidP="00A418AC">
                      <w:pPr>
                        <w:pStyle w:val="HTMLPreformatted"/>
                        <w:spacing w:line="244" w:lineRule="atLeast"/>
                        <w:rPr>
                          <w:color w:val="333333"/>
                          <w:sz w:val="18"/>
                          <w:szCs w:val="18"/>
                        </w:rPr>
                      </w:pPr>
                      <w:proofErr w:type="spellStart"/>
                      <w:r w:rsidRPr="00EF6F4E">
                        <w:rPr>
                          <w:color w:val="333333"/>
                          <w:sz w:val="18"/>
                          <w:szCs w:val="18"/>
                        </w:rPr>
                        <w:t>pairNum</w:t>
                      </w:r>
                      <w:proofErr w:type="spellEnd"/>
                      <w:r w:rsidRPr="00EF6F4E">
                        <w:rPr>
                          <w:color w:val="333333"/>
                          <w:sz w:val="18"/>
                          <w:szCs w:val="18"/>
                        </w:rPr>
                        <w:t xml:space="preserve"> </w:t>
                      </w:r>
                      <w:r w:rsidRPr="00EF6F4E">
                        <w:rPr>
                          <w:color w:val="666666"/>
                          <w:sz w:val="18"/>
                          <w:szCs w:val="18"/>
                        </w:rPr>
                        <w:t>=</w:t>
                      </w:r>
                      <w:r w:rsidRPr="00EF6F4E">
                        <w:rPr>
                          <w:color w:val="333333"/>
                          <w:sz w:val="18"/>
                          <w:szCs w:val="18"/>
                        </w:rPr>
                        <w:t xml:space="preserve"> </w:t>
                      </w:r>
                      <w:proofErr w:type="spellStart"/>
                      <w:r w:rsidRPr="00EF6F4E">
                        <w:rPr>
                          <w:color w:val="008000"/>
                          <w:sz w:val="18"/>
                          <w:szCs w:val="18"/>
                        </w:rPr>
                        <w:t>len</w:t>
                      </w:r>
                      <w:proofErr w:type="spellEnd"/>
                      <w:r w:rsidRPr="00EF6F4E">
                        <w:rPr>
                          <w:color w:val="333333"/>
                          <w:sz w:val="18"/>
                          <w:szCs w:val="18"/>
                        </w:rPr>
                        <w:t xml:space="preserve">(s) </w:t>
                      </w:r>
                      <w:r w:rsidRPr="00EF6F4E">
                        <w:rPr>
                          <w:i/>
                          <w:iCs/>
                          <w:color w:val="408080"/>
                          <w:sz w:val="18"/>
                          <w:szCs w:val="18"/>
                        </w:rPr>
                        <w:t xml:space="preserve">#21 pairs of </w:t>
                      </w:r>
                      <w:proofErr w:type="spellStart"/>
                      <w:r w:rsidRPr="00EF6F4E">
                        <w:rPr>
                          <w:i/>
                          <w:iCs/>
                          <w:color w:val="408080"/>
                          <w:sz w:val="18"/>
                          <w:szCs w:val="18"/>
                        </w:rPr>
                        <w:t>s&amp;t</w:t>
                      </w:r>
                      <w:proofErr w:type="spellEnd"/>
                    </w:p>
                    <w:p w14:paraId="7FD38B88" w14:textId="77777777" w:rsidR="00A418AC" w:rsidRPr="00EF6F4E" w:rsidRDefault="00A418AC" w:rsidP="00A418AC">
                      <w:pPr>
                        <w:pStyle w:val="HTMLPreformatted"/>
                        <w:spacing w:line="244" w:lineRule="atLeast"/>
                        <w:rPr>
                          <w:color w:val="333333"/>
                          <w:sz w:val="18"/>
                          <w:szCs w:val="18"/>
                        </w:rPr>
                      </w:pPr>
                      <w:r w:rsidRPr="00EF6F4E">
                        <w:rPr>
                          <w:color w:val="333333"/>
                          <w:sz w:val="18"/>
                          <w:szCs w:val="18"/>
                        </w:rPr>
                        <w:t xml:space="preserve">u </w:t>
                      </w:r>
                      <w:r w:rsidRPr="00EF6F4E">
                        <w:rPr>
                          <w:color w:val="666666"/>
                          <w:sz w:val="18"/>
                          <w:szCs w:val="18"/>
                        </w:rPr>
                        <w:t>=</w:t>
                      </w:r>
                      <w:r w:rsidRPr="00EF6F4E">
                        <w:rPr>
                          <w:color w:val="333333"/>
                          <w:sz w:val="18"/>
                          <w:szCs w:val="18"/>
                        </w:rPr>
                        <w:t xml:space="preserve"> </w:t>
                      </w:r>
                      <w:proofErr w:type="spellStart"/>
                      <w:r w:rsidRPr="00EF6F4E">
                        <w:rPr>
                          <w:color w:val="333333"/>
                          <w:sz w:val="18"/>
                          <w:szCs w:val="18"/>
                        </w:rPr>
                        <w:t>np</w:t>
                      </w:r>
                      <w:r w:rsidRPr="00EF6F4E">
                        <w:rPr>
                          <w:color w:val="666666"/>
                          <w:sz w:val="18"/>
                          <w:szCs w:val="18"/>
                        </w:rPr>
                        <w:t>.</w:t>
                      </w:r>
                      <w:r w:rsidRPr="00EF6F4E">
                        <w:rPr>
                          <w:color w:val="333333"/>
                          <w:sz w:val="18"/>
                          <w:szCs w:val="18"/>
                        </w:rPr>
                        <w:t>empty</w:t>
                      </w:r>
                      <w:proofErr w:type="spellEnd"/>
                      <w:r w:rsidRPr="00EF6F4E">
                        <w:rPr>
                          <w:color w:val="333333"/>
                          <w:sz w:val="18"/>
                          <w:szCs w:val="18"/>
                        </w:rPr>
                        <w:t>((pairNum,</w:t>
                      </w:r>
                      <w:r w:rsidRPr="00EF6F4E">
                        <w:rPr>
                          <w:color w:val="666666"/>
                          <w:sz w:val="18"/>
                          <w:szCs w:val="18"/>
                        </w:rPr>
                        <w:t>6</w:t>
                      </w:r>
                      <w:r w:rsidRPr="00EF6F4E">
                        <w:rPr>
                          <w:color w:val="333333"/>
                          <w:sz w:val="18"/>
                          <w:szCs w:val="18"/>
                        </w:rPr>
                        <w:t xml:space="preserve">)) </w:t>
                      </w:r>
                      <w:r w:rsidRPr="00EF6F4E">
                        <w:rPr>
                          <w:i/>
                          <w:iCs/>
                          <w:color w:val="408080"/>
                          <w:sz w:val="18"/>
                          <w:szCs w:val="18"/>
                        </w:rPr>
                        <w:t>#create a matrix to keep u vectors</w:t>
                      </w:r>
                    </w:p>
                    <w:p w14:paraId="719CD8E3" w14:textId="77777777" w:rsidR="00A418AC" w:rsidRPr="00EF6F4E" w:rsidRDefault="00A418AC" w:rsidP="00A418AC">
                      <w:pPr>
                        <w:pStyle w:val="HTMLPreformatted"/>
                        <w:spacing w:line="244" w:lineRule="atLeast"/>
                        <w:rPr>
                          <w:color w:val="333333"/>
                          <w:sz w:val="18"/>
                          <w:szCs w:val="18"/>
                        </w:rPr>
                      </w:pPr>
                      <w:r w:rsidRPr="00EF6F4E">
                        <w:rPr>
                          <w:b/>
                          <w:bCs/>
                          <w:color w:val="008000"/>
                          <w:sz w:val="18"/>
                          <w:szCs w:val="18"/>
                        </w:rPr>
                        <w:t>for</w:t>
                      </w:r>
                      <w:r w:rsidRPr="00EF6F4E">
                        <w:rPr>
                          <w:color w:val="333333"/>
                          <w:sz w:val="18"/>
                          <w:szCs w:val="18"/>
                        </w:rPr>
                        <w:t xml:space="preserve"> </w:t>
                      </w:r>
                      <w:proofErr w:type="spellStart"/>
                      <w:r w:rsidRPr="00EF6F4E">
                        <w:rPr>
                          <w:color w:val="333333"/>
                          <w:sz w:val="18"/>
                          <w:szCs w:val="18"/>
                        </w:rPr>
                        <w:t>i</w:t>
                      </w:r>
                      <w:proofErr w:type="spellEnd"/>
                      <w:r w:rsidRPr="00EF6F4E">
                        <w:rPr>
                          <w:color w:val="333333"/>
                          <w:sz w:val="18"/>
                          <w:szCs w:val="18"/>
                        </w:rPr>
                        <w:t xml:space="preserve"> </w:t>
                      </w:r>
                      <w:r w:rsidRPr="00EF6F4E">
                        <w:rPr>
                          <w:b/>
                          <w:bCs/>
                          <w:color w:val="AA22FF"/>
                          <w:sz w:val="18"/>
                          <w:szCs w:val="18"/>
                        </w:rPr>
                        <w:t>in</w:t>
                      </w:r>
                      <w:r w:rsidRPr="00EF6F4E">
                        <w:rPr>
                          <w:color w:val="333333"/>
                          <w:sz w:val="18"/>
                          <w:szCs w:val="18"/>
                        </w:rPr>
                        <w:t xml:space="preserve"> </w:t>
                      </w:r>
                      <w:r w:rsidRPr="00EF6F4E">
                        <w:rPr>
                          <w:color w:val="008000"/>
                          <w:sz w:val="18"/>
                          <w:szCs w:val="18"/>
                        </w:rPr>
                        <w:t>range</w:t>
                      </w:r>
                      <w:r w:rsidRPr="00EF6F4E">
                        <w:rPr>
                          <w:color w:val="333333"/>
                          <w:sz w:val="18"/>
                          <w:szCs w:val="18"/>
                        </w:rPr>
                        <w:t>(</w:t>
                      </w:r>
                      <w:proofErr w:type="spellStart"/>
                      <w:r w:rsidRPr="00EF6F4E">
                        <w:rPr>
                          <w:color w:val="333333"/>
                          <w:sz w:val="18"/>
                          <w:szCs w:val="18"/>
                        </w:rPr>
                        <w:t>pairNum</w:t>
                      </w:r>
                      <w:proofErr w:type="spellEnd"/>
                      <w:r w:rsidRPr="00EF6F4E">
                        <w:rPr>
                          <w:color w:val="333333"/>
                          <w:sz w:val="18"/>
                          <w:szCs w:val="18"/>
                        </w:rPr>
                        <w:t>):</w:t>
                      </w:r>
                    </w:p>
                    <w:p w14:paraId="29397FAA" w14:textId="77777777" w:rsidR="00A418AC" w:rsidRPr="00EF6F4E" w:rsidRDefault="00A418AC" w:rsidP="00A418AC">
                      <w:pPr>
                        <w:pStyle w:val="HTMLPreformatted"/>
                        <w:spacing w:line="244" w:lineRule="atLeast"/>
                        <w:rPr>
                          <w:color w:val="333333"/>
                          <w:sz w:val="18"/>
                          <w:szCs w:val="18"/>
                        </w:rPr>
                      </w:pPr>
                      <w:r w:rsidRPr="00EF6F4E">
                        <w:rPr>
                          <w:color w:val="333333"/>
                          <w:sz w:val="18"/>
                          <w:szCs w:val="18"/>
                        </w:rPr>
                        <w:t xml:space="preserve">    u[</w:t>
                      </w:r>
                      <w:proofErr w:type="spellStart"/>
                      <w:r w:rsidRPr="00EF6F4E">
                        <w:rPr>
                          <w:color w:val="333333"/>
                          <w:sz w:val="18"/>
                          <w:szCs w:val="18"/>
                        </w:rPr>
                        <w:t>i</w:t>
                      </w:r>
                      <w:proofErr w:type="spellEnd"/>
                      <w:r w:rsidRPr="00EF6F4E">
                        <w:rPr>
                          <w:color w:val="333333"/>
                          <w:sz w:val="18"/>
                          <w:szCs w:val="18"/>
                        </w:rPr>
                        <w:t xml:space="preserve">] </w:t>
                      </w:r>
                      <w:r w:rsidRPr="00EF6F4E">
                        <w:rPr>
                          <w:color w:val="666666"/>
                          <w:sz w:val="18"/>
                          <w:szCs w:val="18"/>
                        </w:rPr>
                        <w:t>=</w:t>
                      </w:r>
                      <w:r w:rsidRPr="00EF6F4E">
                        <w:rPr>
                          <w:color w:val="333333"/>
                          <w:sz w:val="18"/>
                          <w:szCs w:val="18"/>
                        </w:rPr>
                        <w:t xml:space="preserve"> </w:t>
                      </w:r>
                      <w:proofErr w:type="spellStart"/>
                      <w:r w:rsidRPr="00EF6F4E">
                        <w:rPr>
                          <w:color w:val="333333"/>
                          <w:sz w:val="18"/>
                          <w:szCs w:val="18"/>
                        </w:rPr>
                        <w:t>random_vector</w:t>
                      </w:r>
                      <w:proofErr w:type="spellEnd"/>
                      <w:r w:rsidRPr="00EF6F4E">
                        <w:rPr>
                          <w:color w:val="333333"/>
                          <w:sz w:val="18"/>
                          <w:szCs w:val="18"/>
                        </w:rPr>
                        <w:t>(a0,b0,s[</w:t>
                      </w:r>
                      <w:proofErr w:type="spellStart"/>
                      <w:r w:rsidRPr="00EF6F4E">
                        <w:rPr>
                          <w:color w:val="333333"/>
                          <w:sz w:val="18"/>
                          <w:szCs w:val="18"/>
                        </w:rPr>
                        <w:t>i</w:t>
                      </w:r>
                      <w:proofErr w:type="spellEnd"/>
                      <w:r w:rsidRPr="00EF6F4E">
                        <w:rPr>
                          <w:color w:val="333333"/>
                          <w:sz w:val="18"/>
                          <w:szCs w:val="18"/>
                        </w:rPr>
                        <w:t>],t[</w:t>
                      </w:r>
                      <w:proofErr w:type="spellStart"/>
                      <w:r w:rsidRPr="00EF6F4E">
                        <w:rPr>
                          <w:color w:val="333333"/>
                          <w:sz w:val="18"/>
                          <w:szCs w:val="18"/>
                        </w:rPr>
                        <w:t>i</w:t>
                      </w:r>
                      <w:proofErr w:type="spellEnd"/>
                      <w:r w:rsidRPr="00EF6F4E">
                        <w:rPr>
                          <w:color w:val="333333"/>
                          <w:sz w:val="18"/>
                          <w:szCs w:val="18"/>
                        </w:rPr>
                        <w:t>])</w:t>
                      </w:r>
                    </w:p>
                    <w:p w14:paraId="1DE378B2" w14:textId="77777777" w:rsidR="00A418AC" w:rsidRPr="00EF6F4E" w:rsidRDefault="00A418AC" w:rsidP="00A418AC">
                      <w:pPr>
                        <w:pStyle w:val="HTMLPreformatted"/>
                        <w:spacing w:line="244" w:lineRule="atLeast"/>
                        <w:rPr>
                          <w:color w:val="333333"/>
                          <w:sz w:val="18"/>
                          <w:szCs w:val="18"/>
                        </w:rPr>
                      </w:pPr>
                      <w:r w:rsidRPr="00EF6F4E">
                        <w:rPr>
                          <w:color w:val="008000"/>
                          <w:sz w:val="18"/>
                          <w:szCs w:val="18"/>
                        </w:rPr>
                        <w:t>print</w:t>
                      </w:r>
                      <w:r w:rsidRPr="00EF6F4E">
                        <w:rPr>
                          <w:color w:val="333333"/>
                          <w:sz w:val="18"/>
                          <w:szCs w:val="18"/>
                        </w:rPr>
                        <w:t>(</w:t>
                      </w:r>
                      <w:r w:rsidRPr="00EF6F4E">
                        <w:rPr>
                          <w:color w:val="BA2121"/>
                          <w:sz w:val="18"/>
                          <w:szCs w:val="18"/>
                        </w:rPr>
                        <w:t>"</w:t>
                      </w:r>
                      <w:r w:rsidRPr="00EF6F4E">
                        <w:rPr>
                          <w:b/>
                          <w:bCs/>
                          <w:color w:val="BB6622"/>
                          <w:sz w:val="18"/>
                          <w:szCs w:val="18"/>
                        </w:rPr>
                        <w:t>\n</w:t>
                      </w:r>
                      <w:r w:rsidRPr="00EF6F4E">
                        <w:rPr>
                          <w:color w:val="BA2121"/>
                          <w:sz w:val="18"/>
                          <w:szCs w:val="18"/>
                        </w:rPr>
                        <w:t>u is a set of"</w:t>
                      </w:r>
                      <w:r w:rsidRPr="00EF6F4E">
                        <w:rPr>
                          <w:color w:val="333333"/>
                          <w:sz w:val="18"/>
                          <w:szCs w:val="18"/>
                        </w:rPr>
                        <w:t>,pairNum,</w:t>
                      </w:r>
                      <w:r w:rsidRPr="00EF6F4E">
                        <w:rPr>
                          <w:color w:val="BA2121"/>
                          <w:sz w:val="18"/>
                          <w:szCs w:val="18"/>
                        </w:rPr>
                        <w:t>"6-dimension vectors"</w:t>
                      </w:r>
                      <w:r w:rsidRPr="00EF6F4E">
                        <w:rPr>
                          <w:color w:val="333333"/>
                          <w:sz w:val="18"/>
                          <w:szCs w:val="18"/>
                        </w:rPr>
                        <w:t>,</w:t>
                      </w:r>
                      <w:r w:rsidRPr="00EF6F4E">
                        <w:rPr>
                          <w:color w:val="BA2121"/>
                          <w:sz w:val="18"/>
                          <w:szCs w:val="18"/>
                        </w:rPr>
                        <w:t>"</w:t>
                      </w:r>
                      <w:r w:rsidRPr="00EF6F4E">
                        <w:rPr>
                          <w:b/>
                          <w:bCs/>
                          <w:color w:val="BB6622"/>
                          <w:sz w:val="18"/>
                          <w:szCs w:val="18"/>
                        </w:rPr>
                        <w:t>\</w:t>
                      </w:r>
                      <w:proofErr w:type="spellStart"/>
                      <w:r w:rsidRPr="00EF6F4E">
                        <w:rPr>
                          <w:b/>
                          <w:bCs/>
                          <w:color w:val="BB6622"/>
                          <w:sz w:val="18"/>
                          <w:szCs w:val="18"/>
                        </w:rPr>
                        <w:t>n</w:t>
                      </w:r>
                      <w:r w:rsidRPr="00EF6F4E">
                        <w:rPr>
                          <w:color w:val="BA2121"/>
                          <w:sz w:val="18"/>
                          <w:szCs w:val="18"/>
                        </w:rPr>
                        <w:t>"</w:t>
                      </w:r>
                      <w:r w:rsidRPr="00EF6F4E">
                        <w:rPr>
                          <w:color w:val="333333"/>
                          <w:sz w:val="18"/>
                          <w:szCs w:val="18"/>
                        </w:rPr>
                        <w:t>,u</w:t>
                      </w:r>
                      <w:proofErr w:type="spellEnd"/>
                      <w:r w:rsidRPr="00EF6F4E">
                        <w:rPr>
                          <w:color w:val="333333"/>
                          <w:sz w:val="18"/>
                          <w:szCs w:val="18"/>
                        </w:rPr>
                        <w:t>)</w:t>
                      </w:r>
                    </w:p>
                    <w:p w14:paraId="3A9A19A2" w14:textId="77777777" w:rsidR="00A418AC" w:rsidRPr="00EF6F4E" w:rsidRDefault="00A418AC" w:rsidP="00A418AC">
                      <w:pPr>
                        <w:pStyle w:val="HTMLPreformatted"/>
                        <w:spacing w:line="244" w:lineRule="atLeast"/>
                        <w:rPr>
                          <w:color w:val="333333"/>
                          <w:sz w:val="18"/>
                          <w:szCs w:val="18"/>
                        </w:rPr>
                      </w:pPr>
                    </w:p>
                    <w:p w14:paraId="44D634F1" w14:textId="77777777" w:rsidR="00A418AC" w:rsidRPr="00EF6F4E" w:rsidRDefault="00A418AC" w:rsidP="00A418AC">
                      <w:pPr>
                        <w:pStyle w:val="HTMLPreformatted"/>
                        <w:spacing w:line="244" w:lineRule="atLeast"/>
                        <w:rPr>
                          <w:color w:val="333333"/>
                          <w:sz w:val="18"/>
                          <w:szCs w:val="18"/>
                        </w:rPr>
                      </w:pPr>
                      <w:r w:rsidRPr="00EF6F4E">
                        <w:rPr>
                          <w:i/>
                          <w:iCs/>
                          <w:color w:val="BA2121"/>
                          <w:sz w:val="18"/>
                          <w:szCs w:val="18"/>
                        </w:rPr>
                        <w:t>'''Generate the secret bits β,γ for each TA'''</w:t>
                      </w:r>
                    </w:p>
                    <w:p w14:paraId="68B9DA44" w14:textId="77777777" w:rsidR="00A418AC" w:rsidRPr="00EF6F4E" w:rsidRDefault="00A418AC" w:rsidP="00A418AC">
                      <w:pPr>
                        <w:pStyle w:val="HTMLPreformatted"/>
                        <w:spacing w:line="244" w:lineRule="atLeast"/>
                        <w:rPr>
                          <w:color w:val="333333"/>
                          <w:sz w:val="18"/>
                          <w:szCs w:val="18"/>
                        </w:rPr>
                      </w:pPr>
                      <w:r w:rsidRPr="00EF6F4E">
                        <w:rPr>
                          <w:color w:val="333333"/>
                          <w:sz w:val="18"/>
                          <w:szCs w:val="18"/>
                        </w:rPr>
                        <w:t xml:space="preserve">β </w:t>
                      </w:r>
                      <w:r w:rsidRPr="00EF6F4E">
                        <w:rPr>
                          <w:color w:val="666666"/>
                          <w:sz w:val="18"/>
                          <w:szCs w:val="18"/>
                        </w:rPr>
                        <w:t>=</w:t>
                      </w:r>
                      <w:r w:rsidRPr="00EF6F4E">
                        <w:rPr>
                          <w:color w:val="333333"/>
                          <w:sz w:val="18"/>
                          <w:szCs w:val="18"/>
                        </w:rPr>
                        <w:t xml:space="preserve"> </w:t>
                      </w:r>
                      <w:proofErr w:type="spellStart"/>
                      <w:r w:rsidRPr="00EF6F4E">
                        <w:rPr>
                          <w:color w:val="333333"/>
                          <w:sz w:val="18"/>
                          <w:szCs w:val="18"/>
                        </w:rPr>
                        <w:t>np</w:t>
                      </w:r>
                      <w:r w:rsidRPr="00EF6F4E">
                        <w:rPr>
                          <w:color w:val="666666"/>
                          <w:sz w:val="18"/>
                          <w:szCs w:val="18"/>
                        </w:rPr>
                        <w:t>.</w:t>
                      </w:r>
                      <w:r w:rsidRPr="00EF6F4E">
                        <w:rPr>
                          <w:color w:val="333333"/>
                          <w:sz w:val="18"/>
                          <w:szCs w:val="18"/>
                        </w:rPr>
                        <w:t>empty</w:t>
                      </w:r>
                      <w:proofErr w:type="spellEnd"/>
                      <w:r w:rsidRPr="00EF6F4E">
                        <w:rPr>
                          <w:color w:val="333333"/>
                          <w:sz w:val="18"/>
                          <w:szCs w:val="18"/>
                        </w:rPr>
                        <w:t>((</w:t>
                      </w:r>
                      <w:r w:rsidRPr="00EF6F4E">
                        <w:rPr>
                          <w:color w:val="666666"/>
                          <w:sz w:val="18"/>
                          <w:szCs w:val="18"/>
                        </w:rPr>
                        <w:t>5</w:t>
                      </w:r>
                      <w:r w:rsidRPr="00EF6F4E">
                        <w:rPr>
                          <w:color w:val="333333"/>
                          <w:sz w:val="18"/>
                          <w:szCs w:val="18"/>
                        </w:rPr>
                        <w:t>,</w:t>
                      </w:r>
                      <w:r w:rsidRPr="00EF6F4E">
                        <w:rPr>
                          <w:color w:val="666666"/>
                          <w:sz w:val="18"/>
                          <w:szCs w:val="18"/>
                        </w:rPr>
                        <w:t>21</w:t>
                      </w:r>
                      <w:r w:rsidRPr="00EF6F4E">
                        <w:rPr>
                          <w:color w:val="333333"/>
                          <w:sz w:val="18"/>
                          <w:szCs w:val="18"/>
                        </w:rPr>
                        <w:t>))</w:t>
                      </w:r>
                    </w:p>
                    <w:p w14:paraId="3CF73EF1" w14:textId="77777777" w:rsidR="00A418AC" w:rsidRPr="00EF6F4E" w:rsidRDefault="00A418AC" w:rsidP="00A418AC">
                      <w:pPr>
                        <w:pStyle w:val="HTMLPreformatted"/>
                        <w:spacing w:line="244" w:lineRule="atLeast"/>
                        <w:rPr>
                          <w:color w:val="333333"/>
                          <w:sz w:val="18"/>
                          <w:szCs w:val="18"/>
                        </w:rPr>
                      </w:pPr>
                      <w:r w:rsidRPr="00EF6F4E">
                        <w:rPr>
                          <w:color w:val="333333"/>
                          <w:sz w:val="18"/>
                          <w:szCs w:val="18"/>
                        </w:rPr>
                        <w:t xml:space="preserve">γ </w:t>
                      </w:r>
                      <w:r w:rsidRPr="00EF6F4E">
                        <w:rPr>
                          <w:color w:val="666666"/>
                          <w:sz w:val="18"/>
                          <w:szCs w:val="18"/>
                        </w:rPr>
                        <w:t>=</w:t>
                      </w:r>
                      <w:r w:rsidRPr="00EF6F4E">
                        <w:rPr>
                          <w:color w:val="333333"/>
                          <w:sz w:val="18"/>
                          <w:szCs w:val="18"/>
                        </w:rPr>
                        <w:t xml:space="preserve"> </w:t>
                      </w:r>
                      <w:proofErr w:type="spellStart"/>
                      <w:r w:rsidRPr="00EF6F4E">
                        <w:rPr>
                          <w:color w:val="333333"/>
                          <w:sz w:val="18"/>
                          <w:szCs w:val="18"/>
                        </w:rPr>
                        <w:t>np</w:t>
                      </w:r>
                      <w:r w:rsidRPr="00EF6F4E">
                        <w:rPr>
                          <w:color w:val="666666"/>
                          <w:sz w:val="18"/>
                          <w:szCs w:val="18"/>
                        </w:rPr>
                        <w:t>.</w:t>
                      </w:r>
                      <w:r w:rsidRPr="00EF6F4E">
                        <w:rPr>
                          <w:color w:val="333333"/>
                          <w:sz w:val="18"/>
                          <w:szCs w:val="18"/>
                        </w:rPr>
                        <w:t>empty</w:t>
                      </w:r>
                      <w:proofErr w:type="spellEnd"/>
                      <w:r w:rsidRPr="00EF6F4E">
                        <w:rPr>
                          <w:color w:val="333333"/>
                          <w:sz w:val="18"/>
                          <w:szCs w:val="18"/>
                        </w:rPr>
                        <w:t>((</w:t>
                      </w:r>
                      <w:r w:rsidRPr="00EF6F4E">
                        <w:rPr>
                          <w:color w:val="666666"/>
                          <w:sz w:val="18"/>
                          <w:szCs w:val="18"/>
                        </w:rPr>
                        <w:t>5</w:t>
                      </w:r>
                      <w:r w:rsidRPr="00EF6F4E">
                        <w:rPr>
                          <w:color w:val="333333"/>
                          <w:sz w:val="18"/>
                          <w:szCs w:val="18"/>
                        </w:rPr>
                        <w:t>,</w:t>
                      </w:r>
                      <w:r w:rsidRPr="00EF6F4E">
                        <w:rPr>
                          <w:color w:val="666666"/>
                          <w:sz w:val="18"/>
                          <w:szCs w:val="18"/>
                        </w:rPr>
                        <w:t>21</w:t>
                      </w:r>
                      <w:r w:rsidRPr="00EF6F4E">
                        <w:rPr>
                          <w:color w:val="333333"/>
                          <w:sz w:val="18"/>
                          <w:szCs w:val="18"/>
                        </w:rPr>
                        <w:t>))</w:t>
                      </w:r>
                    </w:p>
                    <w:p w14:paraId="74366E07" w14:textId="77777777" w:rsidR="00A418AC" w:rsidRPr="00EF6F4E" w:rsidRDefault="00A418AC" w:rsidP="00A418AC">
                      <w:pPr>
                        <w:pStyle w:val="HTMLPreformatted"/>
                        <w:spacing w:line="244" w:lineRule="atLeast"/>
                        <w:rPr>
                          <w:color w:val="333333"/>
                          <w:sz w:val="18"/>
                          <w:szCs w:val="18"/>
                        </w:rPr>
                      </w:pPr>
                      <w:r w:rsidRPr="00EF6F4E">
                        <w:rPr>
                          <w:b/>
                          <w:bCs/>
                          <w:color w:val="008000"/>
                          <w:sz w:val="18"/>
                          <w:szCs w:val="18"/>
                        </w:rPr>
                        <w:t>for</w:t>
                      </w:r>
                      <w:r w:rsidRPr="00EF6F4E">
                        <w:rPr>
                          <w:color w:val="333333"/>
                          <w:sz w:val="18"/>
                          <w:szCs w:val="18"/>
                        </w:rPr>
                        <w:t xml:space="preserve"> </w:t>
                      </w:r>
                      <w:proofErr w:type="spellStart"/>
                      <w:r w:rsidRPr="00EF6F4E">
                        <w:rPr>
                          <w:color w:val="333333"/>
                          <w:sz w:val="18"/>
                          <w:szCs w:val="18"/>
                        </w:rPr>
                        <w:t>i</w:t>
                      </w:r>
                      <w:proofErr w:type="spellEnd"/>
                      <w:r w:rsidRPr="00EF6F4E">
                        <w:rPr>
                          <w:color w:val="333333"/>
                          <w:sz w:val="18"/>
                          <w:szCs w:val="18"/>
                        </w:rPr>
                        <w:t xml:space="preserve"> </w:t>
                      </w:r>
                      <w:r w:rsidRPr="00EF6F4E">
                        <w:rPr>
                          <w:b/>
                          <w:bCs/>
                          <w:color w:val="AA22FF"/>
                          <w:sz w:val="18"/>
                          <w:szCs w:val="18"/>
                        </w:rPr>
                        <w:t>in</w:t>
                      </w:r>
                      <w:r w:rsidRPr="00EF6F4E">
                        <w:rPr>
                          <w:color w:val="333333"/>
                          <w:sz w:val="18"/>
                          <w:szCs w:val="18"/>
                        </w:rPr>
                        <w:t xml:space="preserve"> </w:t>
                      </w:r>
                      <w:r w:rsidRPr="00EF6F4E">
                        <w:rPr>
                          <w:color w:val="008000"/>
                          <w:sz w:val="18"/>
                          <w:szCs w:val="18"/>
                        </w:rPr>
                        <w:t>range</w:t>
                      </w:r>
                      <w:r w:rsidRPr="00EF6F4E">
                        <w:rPr>
                          <w:color w:val="333333"/>
                          <w:sz w:val="18"/>
                          <w:szCs w:val="18"/>
                        </w:rPr>
                        <w:t>(</w:t>
                      </w:r>
                      <w:r w:rsidRPr="00EF6F4E">
                        <w:rPr>
                          <w:color w:val="666666"/>
                          <w:sz w:val="18"/>
                          <w:szCs w:val="18"/>
                        </w:rPr>
                        <w:t>5</w:t>
                      </w:r>
                      <w:r w:rsidRPr="00EF6F4E">
                        <w:rPr>
                          <w:color w:val="333333"/>
                          <w:sz w:val="18"/>
                          <w:szCs w:val="18"/>
                        </w:rPr>
                        <w:t xml:space="preserve">): </w:t>
                      </w:r>
                      <w:r w:rsidRPr="00EF6F4E">
                        <w:rPr>
                          <w:i/>
                          <w:iCs/>
                          <w:color w:val="408080"/>
                          <w:sz w:val="18"/>
                          <w:szCs w:val="18"/>
                        </w:rPr>
                        <w:t># for each TA (TA1 to TA4)</w:t>
                      </w:r>
                    </w:p>
                    <w:p w14:paraId="6727F182" w14:textId="77777777" w:rsidR="00A418AC" w:rsidRPr="00EF6F4E" w:rsidRDefault="00A418AC" w:rsidP="00A418AC">
                      <w:pPr>
                        <w:pStyle w:val="HTMLPreformatted"/>
                        <w:spacing w:line="244" w:lineRule="atLeast"/>
                        <w:rPr>
                          <w:color w:val="333333"/>
                          <w:sz w:val="18"/>
                          <w:szCs w:val="18"/>
                        </w:rPr>
                      </w:pPr>
                      <w:r w:rsidRPr="00EF6F4E">
                        <w:rPr>
                          <w:color w:val="333333"/>
                          <w:sz w:val="18"/>
                          <w:szCs w:val="18"/>
                        </w:rPr>
                        <w:t xml:space="preserve">    </w:t>
                      </w:r>
                      <w:r w:rsidRPr="00EF6F4E">
                        <w:rPr>
                          <w:b/>
                          <w:bCs/>
                          <w:color w:val="008000"/>
                          <w:sz w:val="18"/>
                          <w:szCs w:val="18"/>
                        </w:rPr>
                        <w:t>for</w:t>
                      </w:r>
                      <w:r w:rsidRPr="00EF6F4E">
                        <w:rPr>
                          <w:color w:val="333333"/>
                          <w:sz w:val="18"/>
                          <w:szCs w:val="18"/>
                        </w:rPr>
                        <w:t xml:space="preserve"> j </w:t>
                      </w:r>
                      <w:r w:rsidRPr="00EF6F4E">
                        <w:rPr>
                          <w:b/>
                          <w:bCs/>
                          <w:color w:val="AA22FF"/>
                          <w:sz w:val="18"/>
                          <w:szCs w:val="18"/>
                        </w:rPr>
                        <w:t>in</w:t>
                      </w:r>
                      <w:r w:rsidRPr="00EF6F4E">
                        <w:rPr>
                          <w:color w:val="333333"/>
                          <w:sz w:val="18"/>
                          <w:szCs w:val="18"/>
                        </w:rPr>
                        <w:t xml:space="preserve"> </w:t>
                      </w:r>
                      <w:r w:rsidRPr="00EF6F4E">
                        <w:rPr>
                          <w:color w:val="008000"/>
                          <w:sz w:val="18"/>
                          <w:szCs w:val="18"/>
                        </w:rPr>
                        <w:t>range</w:t>
                      </w:r>
                      <w:r w:rsidRPr="00EF6F4E">
                        <w:rPr>
                          <w:color w:val="333333"/>
                          <w:sz w:val="18"/>
                          <w:szCs w:val="18"/>
                        </w:rPr>
                        <w:t>(</w:t>
                      </w:r>
                      <w:r w:rsidRPr="00EF6F4E">
                        <w:rPr>
                          <w:color w:val="666666"/>
                          <w:sz w:val="18"/>
                          <w:szCs w:val="18"/>
                        </w:rPr>
                        <w:t>21</w:t>
                      </w:r>
                      <w:r w:rsidRPr="00EF6F4E">
                        <w:rPr>
                          <w:color w:val="333333"/>
                          <w:sz w:val="18"/>
                          <w:szCs w:val="18"/>
                        </w:rPr>
                        <w:t xml:space="preserve">): </w:t>
                      </w:r>
                      <w:r w:rsidRPr="00EF6F4E">
                        <w:rPr>
                          <w:i/>
                          <w:iCs/>
                          <w:color w:val="408080"/>
                          <w:sz w:val="18"/>
                          <w:szCs w:val="18"/>
                        </w:rPr>
                        <w:t># Generate 21 (number of u) pairs of β &amp; γ</w:t>
                      </w:r>
                    </w:p>
                    <w:p w14:paraId="026908E2" w14:textId="77777777" w:rsidR="00A418AC" w:rsidRPr="00EF6F4E" w:rsidRDefault="00A418AC" w:rsidP="00A418AC">
                      <w:pPr>
                        <w:pStyle w:val="HTMLPreformatted"/>
                        <w:spacing w:line="244" w:lineRule="atLeast"/>
                        <w:rPr>
                          <w:color w:val="333333"/>
                          <w:sz w:val="18"/>
                          <w:szCs w:val="18"/>
                        </w:rPr>
                      </w:pPr>
                      <w:r w:rsidRPr="00EF6F4E">
                        <w:rPr>
                          <w:color w:val="333333"/>
                          <w:sz w:val="18"/>
                          <w:szCs w:val="18"/>
                        </w:rPr>
                        <w:t xml:space="preserve">        β[</w:t>
                      </w:r>
                      <w:proofErr w:type="spellStart"/>
                      <w:r w:rsidRPr="00EF6F4E">
                        <w:rPr>
                          <w:color w:val="333333"/>
                          <w:sz w:val="18"/>
                          <w:szCs w:val="18"/>
                        </w:rPr>
                        <w:t>i</w:t>
                      </w:r>
                      <w:proofErr w:type="spellEnd"/>
                      <w:r w:rsidRPr="00EF6F4E">
                        <w:rPr>
                          <w:color w:val="333333"/>
                          <w:sz w:val="18"/>
                          <w:szCs w:val="18"/>
                        </w:rPr>
                        <w:t xml:space="preserve">][j] </w:t>
                      </w:r>
                      <w:r w:rsidRPr="00EF6F4E">
                        <w:rPr>
                          <w:color w:val="666666"/>
                          <w:sz w:val="18"/>
                          <w:szCs w:val="18"/>
                        </w:rPr>
                        <w:t>=</w:t>
                      </w:r>
                      <w:r w:rsidRPr="00EF6F4E">
                        <w:rPr>
                          <w:color w:val="333333"/>
                          <w:sz w:val="18"/>
                          <w:szCs w:val="18"/>
                        </w:rPr>
                        <w:t xml:space="preserve"> np</w:t>
                      </w:r>
                      <w:r w:rsidRPr="00EF6F4E">
                        <w:rPr>
                          <w:color w:val="666666"/>
                          <w:sz w:val="18"/>
                          <w:szCs w:val="18"/>
                        </w:rPr>
                        <w:t>.</w:t>
                      </w:r>
                      <w:r w:rsidRPr="00EF6F4E">
                        <w:rPr>
                          <w:color w:val="333333"/>
                          <w:sz w:val="18"/>
                          <w:szCs w:val="18"/>
                        </w:rPr>
                        <w:t>dot(a[</w:t>
                      </w:r>
                      <w:proofErr w:type="spellStart"/>
                      <w:r w:rsidRPr="00EF6F4E">
                        <w:rPr>
                          <w:color w:val="333333"/>
                          <w:sz w:val="18"/>
                          <w:szCs w:val="18"/>
                        </w:rPr>
                        <w:t>i</w:t>
                      </w:r>
                      <w:proofErr w:type="spellEnd"/>
                      <w:r w:rsidRPr="00EF6F4E">
                        <w:rPr>
                          <w:color w:val="333333"/>
                          <w:sz w:val="18"/>
                          <w:szCs w:val="18"/>
                        </w:rPr>
                        <w:t xml:space="preserve">],u[j]) </w:t>
                      </w:r>
                    </w:p>
                    <w:p w14:paraId="128674DC" w14:textId="77777777" w:rsidR="00A418AC" w:rsidRPr="00EF6F4E" w:rsidRDefault="00A418AC" w:rsidP="00A418AC">
                      <w:pPr>
                        <w:pStyle w:val="HTMLPreformatted"/>
                        <w:spacing w:line="244" w:lineRule="atLeast"/>
                        <w:rPr>
                          <w:color w:val="333333"/>
                          <w:sz w:val="18"/>
                          <w:szCs w:val="18"/>
                        </w:rPr>
                      </w:pPr>
                      <w:r w:rsidRPr="00EF6F4E">
                        <w:rPr>
                          <w:color w:val="333333"/>
                          <w:sz w:val="18"/>
                          <w:szCs w:val="18"/>
                        </w:rPr>
                        <w:t xml:space="preserve">        γ[</w:t>
                      </w:r>
                      <w:proofErr w:type="spellStart"/>
                      <w:r w:rsidRPr="00EF6F4E">
                        <w:rPr>
                          <w:color w:val="333333"/>
                          <w:sz w:val="18"/>
                          <w:szCs w:val="18"/>
                        </w:rPr>
                        <w:t>i</w:t>
                      </w:r>
                      <w:proofErr w:type="spellEnd"/>
                      <w:r w:rsidRPr="00EF6F4E">
                        <w:rPr>
                          <w:color w:val="333333"/>
                          <w:sz w:val="18"/>
                          <w:szCs w:val="18"/>
                        </w:rPr>
                        <w:t xml:space="preserve">][j] </w:t>
                      </w:r>
                      <w:r w:rsidRPr="00EF6F4E">
                        <w:rPr>
                          <w:color w:val="666666"/>
                          <w:sz w:val="18"/>
                          <w:szCs w:val="18"/>
                        </w:rPr>
                        <w:t>=</w:t>
                      </w:r>
                      <w:r w:rsidRPr="00EF6F4E">
                        <w:rPr>
                          <w:color w:val="333333"/>
                          <w:sz w:val="18"/>
                          <w:szCs w:val="18"/>
                        </w:rPr>
                        <w:t xml:space="preserve"> np</w:t>
                      </w:r>
                      <w:r w:rsidRPr="00EF6F4E">
                        <w:rPr>
                          <w:color w:val="666666"/>
                          <w:sz w:val="18"/>
                          <w:szCs w:val="18"/>
                        </w:rPr>
                        <w:t>.</w:t>
                      </w:r>
                      <w:r w:rsidRPr="00EF6F4E">
                        <w:rPr>
                          <w:color w:val="333333"/>
                          <w:sz w:val="18"/>
                          <w:szCs w:val="18"/>
                        </w:rPr>
                        <w:t>dot(b[</w:t>
                      </w:r>
                      <w:proofErr w:type="spellStart"/>
                      <w:r w:rsidRPr="00EF6F4E">
                        <w:rPr>
                          <w:color w:val="333333"/>
                          <w:sz w:val="18"/>
                          <w:szCs w:val="18"/>
                        </w:rPr>
                        <w:t>i</w:t>
                      </w:r>
                      <w:proofErr w:type="spellEnd"/>
                      <w:r w:rsidRPr="00EF6F4E">
                        <w:rPr>
                          <w:color w:val="333333"/>
                          <w:sz w:val="18"/>
                          <w:szCs w:val="18"/>
                        </w:rPr>
                        <w:t xml:space="preserve">],u[j]) </w:t>
                      </w:r>
                    </w:p>
                    <w:p w14:paraId="4B3DDC96" w14:textId="77777777" w:rsidR="00A418AC" w:rsidRPr="00EF6F4E" w:rsidRDefault="00A418AC" w:rsidP="00A418AC">
                      <w:pPr>
                        <w:pStyle w:val="HTMLPreformatted"/>
                        <w:spacing w:line="244" w:lineRule="atLeast"/>
                        <w:rPr>
                          <w:color w:val="333333"/>
                          <w:sz w:val="18"/>
                          <w:szCs w:val="18"/>
                        </w:rPr>
                      </w:pPr>
                    </w:p>
                    <w:p w14:paraId="1F444DF8" w14:textId="77777777" w:rsidR="00A418AC" w:rsidRPr="00EF6F4E" w:rsidRDefault="00A418AC" w:rsidP="00A418AC">
                      <w:pPr>
                        <w:pStyle w:val="HTMLPreformatted"/>
                        <w:spacing w:line="244" w:lineRule="atLeast"/>
                        <w:rPr>
                          <w:color w:val="333333"/>
                          <w:sz w:val="18"/>
                          <w:szCs w:val="18"/>
                        </w:rPr>
                      </w:pPr>
                      <w:r w:rsidRPr="00EF6F4E">
                        <w:rPr>
                          <w:i/>
                          <w:iCs/>
                          <w:color w:val="BA2121"/>
                          <w:sz w:val="18"/>
                          <w:szCs w:val="18"/>
                        </w:rPr>
                        <w:t>'''Recovery'''</w:t>
                      </w:r>
                    </w:p>
                    <w:p w14:paraId="1A6FF704" w14:textId="77777777" w:rsidR="00A418AC" w:rsidRPr="00EF6F4E" w:rsidRDefault="00A418AC" w:rsidP="00A418AC">
                      <w:pPr>
                        <w:pStyle w:val="HTMLPreformatted"/>
                        <w:spacing w:line="244" w:lineRule="atLeast"/>
                        <w:rPr>
                          <w:color w:val="333333"/>
                          <w:sz w:val="18"/>
                          <w:szCs w:val="18"/>
                        </w:rPr>
                      </w:pPr>
                      <w:r w:rsidRPr="00EF6F4E">
                        <w:rPr>
                          <w:color w:val="333333"/>
                          <w:sz w:val="18"/>
                          <w:szCs w:val="18"/>
                        </w:rPr>
                        <w:t xml:space="preserve">t1, t2, t3  </w:t>
                      </w:r>
                      <w:r w:rsidRPr="00EF6F4E">
                        <w:rPr>
                          <w:color w:val="666666"/>
                          <w:sz w:val="18"/>
                          <w:szCs w:val="18"/>
                        </w:rPr>
                        <w:t>=</w:t>
                      </w:r>
                      <w:r w:rsidRPr="00EF6F4E">
                        <w:rPr>
                          <w:color w:val="333333"/>
                          <w:sz w:val="18"/>
                          <w:szCs w:val="18"/>
                        </w:rPr>
                        <w:t xml:space="preserve"> </w:t>
                      </w:r>
                      <w:proofErr w:type="spellStart"/>
                      <w:r w:rsidRPr="00EF6F4E">
                        <w:rPr>
                          <w:color w:val="333333"/>
                          <w:sz w:val="18"/>
                          <w:szCs w:val="18"/>
                        </w:rPr>
                        <w:t>np</w:t>
                      </w:r>
                      <w:r w:rsidRPr="00EF6F4E">
                        <w:rPr>
                          <w:color w:val="666666"/>
                          <w:sz w:val="18"/>
                          <w:szCs w:val="18"/>
                        </w:rPr>
                        <w:t>.</w:t>
                      </w:r>
                      <w:r w:rsidRPr="00EF6F4E">
                        <w:rPr>
                          <w:color w:val="333333"/>
                          <w:sz w:val="18"/>
                          <w:szCs w:val="18"/>
                        </w:rPr>
                        <w:t>sort</w:t>
                      </w:r>
                      <w:proofErr w:type="spellEnd"/>
                      <w:r w:rsidRPr="00EF6F4E">
                        <w:rPr>
                          <w:color w:val="333333"/>
                          <w:sz w:val="18"/>
                          <w:szCs w:val="18"/>
                        </w:rPr>
                        <w:t>(</w:t>
                      </w:r>
                      <w:proofErr w:type="spellStart"/>
                      <w:r w:rsidRPr="00EF6F4E">
                        <w:rPr>
                          <w:color w:val="333333"/>
                          <w:sz w:val="18"/>
                          <w:szCs w:val="18"/>
                        </w:rPr>
                        <w:t>random</w:t>
                      </w:r>
                      <w:r w:rsidRPr="00EF6F4E">
                        <w:rPr>
                          <w:color w:val="666666"/>
                          <w:sz w:val="18"/>
                          <w:szCs w:val="18"/>
                        </w:rPr>
                        <w:t>.</w:t>
                      </w:r>
                      <w:r w:rsidRPr="00EF6F4E">
                        <w:rPr>
                          <w:color w:val="333333"/>
                          <w:sz w:val="18"/>
                          <w:szCs w:val="18"/>
                        </w:rPr>
                        <w:t>sample</w:t>
                      </w:r>
                      <w:proofErr w:type="spellEnd"/>
                      <w:r w:rsidRPr="00EF6F4E">
                        <w:rPr>
                          <w:color w:val="333333"/>
                          <w:sz w:val="18"/>
                          <w:szCs w:val="18"/>
                        </w:rPr>
                        <w:t>([</w:t>
                      </w:r>
                      <w:r w:rsidRPr="00EF6F4E">
                        <w:rPr>
                          <w:color w:val="666666"/>
                          <w:sz w:val="18"/>
                          <w:szCs w:val="18"/>
                        </w:rPr>
                        <w:t>1</w:t>
                      </w:r>
                      <w:r w:rsidRPr="00EF6F4E">
                        <w:rPr>
                          <w:color w:val="333333"/>
                          <w:sz w:val="18"/>
                          <w:szCs w:val="18"/>
                        </w:rPr>
                        <w:t>,</w:t>
                      </w:r>
                      <w:r w:rsidRPr="00EF6F4E">
                        <w:rPr>
                          <w:color w:val="666666"/>
                          <w:sz w:val="18"/>
                          <w:szCs w:val="18"/>
                        </w:rPr>
                        <w:t>2</w:t>
                      </w:r>
                      <w:r w:rsidRPr="00EF6F4E">
                        <w:rPr>
                          <w:color w:val="333333"/>
                          <w:sz w:val="18"/>
                          <w:szCs w:val="18"/>
                        </w:rPr>
                        <w:t>,</w:t>
                      </w:r>
                      <w:r w:rsidRPr="00EF6F4E">
                        <w:rPr>
                          <w:color w:val="666666"/>
                          <w:sz w:val="18"/>
                          <w:szCs w:val="18"/>
                        </w:rPr>
                        <w:t>3</w:t>
                      </w:r>
                      <w:r w:rsidRPr="00EF6F4E">
                        <w:rPr>
                          <w:color w:val="333333"/>
                          <w:sz w:val="18"/>
                          <w:szCs w:val="18"/>
                        </w:rPr>
                        <w:t>,</w:t>
                      </w:r>
                      <w:r w:rsidRPr="00EF6F4E">
                        <w:rPr>
                          <w:color w:val="666666"/>
                          <w:sz w:val="18"/>
                          <w:szCs w:val="18"/>
                        </w:rPr>
                        <w:t>4</w:t>
                      </w:r>
                      <w:r w:rsidRPr="00EF6F4E">
                        <w:rPr>
                          <w:color w:val="333333"/>
                          <w:sz w:val="18"/>
                          <w:szCs w:val="18"/>
                        </w:rPr>
                        <w:t>],</w:t>
                      </w:r>
                      <w:r w:rsidRPr="00EF6F4E">
                        <w:rPr>
                          <w:color w:val="666666"/>
                          <w:sz w:val="18"/>
                          <w:szCs w:val="18"/>
                        </w:rPr>
                        <w:t>3</w:t>
                      </w:r>
                      <w:r w:rsidRPr="00EF6F4E">
                        <w:rPr>
                          <w:color w:val="333333"/>
                          <w:sz w:val="18"/>
                          <w:szCs w:val="18"/>
                        </w:rPr>
                        <w:t xml:space="preserve">)) </w:t>
                      </w:r>
                      <w:r w:rsidRPr="00EF6F4E">
                        <w:rPr>
                          <w:i/>
                          <w:iCs/>
                          <w:color w:val="408080"/>
                          <w:sz w:val="18"/>
                          <w:szCs w:val="18"/>
                        </w:rPr>
                        <w:t># randomly choose 3 TAs</w:t>
                      </w:r>
                    </w:p>
                    <w:p w14:paraId="546418B6" w14:textId="77777777" w:rsidR="00A418AC" w:rsidRPr="00EF6F4E" w:rsidRDefault="00A418AC" w:rsidP="00A418AC">
                      <w:pPr>
                        <w:pStyle w:val="HTMLPreformatted"/>
                        <w:spacing w:line="244" w:lineRule="atLeast"/>
                        <w:rPr>
                          <w:color w:val="333333"/>
                          <w:sz w:val="18"/>
                          <w:szCs w:val="18"/>
                        </w:rPr>
                      </w:pPr>
                      <w:r w:rsidRPr="00EF6F4E">
                        <w:rPr>
                          <w:color w:val="008000"/>
                          <w:sz w:val="18"/>
                          <w:szCs w:val="18"/>
                        </w:rPr>
                        <w:t>print</w:t>
                      </w:r>
                      <w:r w:rsidRPr="00EF6F4E">
                        <w:rPr>
                          <w:color w:val="333333"/>
                          <w:sz w:val="18"/>
                          <w:szCs w:val="18"/>
                        </w:rPr>
                        <w:t>(</w:t>
                      </w:r>
                      <w:r w:rsidRPr="00EF6F4E">
                        <w:rPr>
                          <w:color w:val="BA2121"/>
                          <w:sz w:val="18"/>
                          <w:szCs w:val="18"/>
                        </w:rPr>
                        <w:t>"</w:t>
                      </w:r>
                      <w:r w:rsidRPr="00EF6F4E">
                        <w:rPr>
                          <w:b/>
                          <w:bCs/>
                          <w:color w:val="BB6622"/>
                          <w:sz w:val="18"/>
                          <w:szCs w:val="18"/>
                        </w:rPr>
                        <w:t>\</w:t>
                      </w:r>
                      <w:proofErr w:type="spellStart"/>
                      <w:r w:rsidRPr="00EF6F4E">
                        <w:rPr>
                          <w:b/>
                          <w:bCs/>
                          <w:color w:val="BB6622"/>
                          <w:sz w:val="18"/>
                          <w:szCs w:val="18"/>
                        </w:rPr>
                        <w:t>n</w:t>
                      </w:r>
                      <w:r w:rsidRPr="00EF6F4E">
                        <w:rPr>
                          <w:color w:val="BA2121"/>
                          <w:sz w:val="18"/>
                          <w:szCs w:val="18"/>
                        </w:rPr>
                        <w:t>Recovery</w:t>
                      </w:r>
                      <w:proofErr w:type="spellEnd"/>
                      <w:r w:rsidRPr="00EF6F4E">
                        <w:rPr>
                          <w:color w:val="BA2121"/>
                          <w:sz w:val="18"/>
                          <w:szCs w:val="18"/>
                        </w:rPr>
                        <w:t xml:space="preserve"> with TA"</w:t>
                      </w:r>
                      <w:r w:rsidRPr="00EF6F4E">
                        <w:rPr>
                          <w:color w:val="333333"/>
                          <w:sz w:val="18"/>
                          <w:szCs w:val="18"/>
                        </w:rPr>
                        <w:t>,t1,t2,t3)</w:t>
                      </w:r>
                    </w:p>
                    <w:p w14:paraId="1F14EA2B" w14:textId="77777777" w:rsidR="00A418AC" w:rsidRPr="00EF6F4E" w:rsidRDefault="00A418AC" w:rsidP="00A418AC">
                      <w:pPr>
                        <w:pStyle w:val="HTMLPreformatted"/>
                        <w:spacing w:line="244" w:lineRule="atLeast"/>
                        <w:rPr>
                          <w:color w:val="333333"/>
                          <w:sz w:val="18"/>
                          <w:szCs w:val="18"/>
                        </w:rPr>
                      </w:pPr>
                      <w:r w:rsidRPr="00EF6F4E">
                        <w:rPr>
                          <w:color w:val="333333"/>
                          <w:sz w:val="18"/>
                          <w:szCs w:val="18"/>
                        </w:rPr>
                        <w:t xml:space="preserve">TA3ab </w:t>
                      </w:r>
                      <w:r w:rsidRPr="00EF6F4E">
                        <w:rPr>
                          <w:color w:val="666666"/>
                          <w:sz w:val="18"/>
                          <w:szCs w:val="18"/>
                        </w:rPr>
                        <w:t>=</w:t>
                      </w:r>
                      <w:r w:rsidRPr="00EF6F4E">
                        <w:rPr>
                          <w:color w:val="333333"/>
                          <w:sz w:val="18"/>
                          <w:szCs w:val="18"/>
                        </w:rPr>
                        <w:t xml:space="preserve"> </w:t>
                      </w:r>
                      <w:proofErr w:type="spellStart"/>
                      <w:r w:rsidRPr="00EF6F4E">
                        <w:rPr>
                          <w:color w:val="333333"/>
                          <w:sz w:val="18"/>
                          <w:szCs w:val="18"/>
                        </w:rPr>
                        <w:t>np</w:t>
                      </w:r>
                      <w:r w:rsidRPr="00EF6F4E">
                        <w:rPr>
                          <w:color w:val="666666"/>
                          <w:sz w:val="18"/>
                          <w:szCs w:val="18"/>
                        </w:rPr>
                        <w:t>.</w:t>
                      </w:r>
                      <w:r w:rsidRPr="00EF6F4E">
                        <w:rPr>
                          <w:color w:val="333333"/>
                          <w:sz w:val="18"/>
                          <w:szCs w:val="18"/>
                        </w:rPr>
                        <w:t>stack</w:t>
                      </w:r>
                      <w:proofErr w:type="spellEnd"/>
                      <w:r w:rsidRPr="00EF6F4E">
                        <w:rPr>
                          <w:color w:val="333333"/>
                          <w:sz w:val="18"/>
                          <w:szCs w:val="18"/>
                        </w:rPr>
                        <w:t xml:space="preserve">((a[t1],b[t1],a[t2],b[t2],a[t3],b[t3])) </w:t>
                      </w:r>
                    </w:p>
                    <w:p w14:paraId="00682441" w14:textId="77777777" w:rsidR="00A418AC" w:rsidRPr="00EF6F4E" w:rsidRDefault="00A418AC" w:rsidP="00A418AC">
                      <w:pPr>
                        <w:pStyle w:val="HTMLPreformatted"/>
                        <w:spacing w:line="244" w:lineRule="atLeast"/>
                        <w:rPr>
                          <w:color w:val="333333"/>
                          <w:sz w:val="18"/>
                          <w:szCs w:val="18"/>
                        </w:rPr>
                      </w:pPr>
                      <w:r w:rsidRPr="00EF6F4E">
                        <w:rPr>
                          <w:i/>
                          <w:iCs/>
                          <w:color w:val="408080"/>
                          <w:sz w:val="18"/>
                          <w:szCs w:val="18"/>
                        </w:rPr>
                        <w:t># Sample: Get u1</w:t>
                      </w:r>
                    </w:p>
                    <w:p w14:paraId="364380AB" w14:textId="77777777" w:rsidR="00A418AC" w:rsidRPr="00EF6F4E" w:rsidRDefault="00A418AC" w:rsidP="00A418AC">
                      <w:pPr>
                        <w:pStyle w:val="HTMLPreformatted"/>
                        <w:spacing w:line="244" w:lineRule="atLeast"/>
                        <w:rPr>
                          <w:color w:val="333333"/>
                          <w:sz w:val="18"/>
                          <w:szCs w:val="18"/>
                        </w:rPr>
                      </w:pPr>
                      <w:r w:rsidRPr="00EF6F4E">
                        <w:rPr>
                          <w:color w:val="333333"/>
                          <w:sz w:val="18"/>
                          <w:szCs w:val="18"/>
                        </w:rPr>
                        <w:t xml:space="preserve">TA3βγ </w:t>
                      </w:r>
                      <w:r w:rsidRPr="00EF6F4E">
                        <w:rPr>
                          <w:color w:val="666666"/>
                          <w:sz w:val="18"/>
                          <w:szCs w:val="18"/>
                        </w:rPr>
                        <w:t>=</w:t>
                      </w:r>
                      <w:r w:rsidRPr="00EF6F4E">
                        <w:rPr>
                          <w:color w:val="333333"/>
                          <w:sz w:val="18"/>
                          <w:szCs w:val="18"/>
                        </w:rPr>
                        <w:t xml:space="preserve">  np</w:t>
                      </w:r>
                      <w:r w:rsidRPr="00EF6F4E">
                        <w:rPr>
                          <w:color w:val="666666"/>
                          <w:sz w:val="18"/>
                          <w:szCs w:val="18"/>
                        </w:rPr>
                        <w:t>.</w:t>
                      </w:r>
                      <w:r w:rsidRPr="00EF6F4E">
                        <w:rPr>
                          <w:color w:val="333333"/>
                          <w:sz w:val="18"/>
                          <w:szCs w:val="18"/>
                        </w:rPr>
                        <w:t>vstack((β[t1][</w:t>
                      </w:r>
                      <w:r w:rsidRPr="00EF6F4E">
                        <w:rPr>
                          <w:color w:val="666666"/>
                          <w:sz w:val="18"/>
                          <w:szCs w:val="18"/>
                        </w:rPr>
                        <w:t>0</w:t>
                      </w:r>
                      <w:r w:rsidRPr="00EF6F4E">
                        <w:rPr>
                          <w:color w:val="333333"/>
                          <w:sz w:val="18"/>
                          <w:szCs w:val="18"/>
                        </w:rPr>
                        <w:t>],γ[t1][</w:t>
                      </w:r>
                      <w:r w:rsidRPr="00EF6F4E">
                        <w:rPr>
                          <w:color w:val="666666"/>
                          <w:sz w:val="18"/>
                          <w:szCs w:val="18"/>
                        </w:rPr>
                        <w:t>0</w:t>
                      </w:r>
                      <w:r w:rsidRPr="00EF6F4E">
                        <w:rPr>
                          <w:color w:val="333333"/>
                          <w:sz w:val="18"/>
                          <w:szCs w:val="18"/>
                        </w:rPr>
                        <w:t>],β[t2][</w:t>
                      </w:r>
                      <w:r w:rsidRPr="00EF6F4E">
                        <w:rPr>
                          <w:color w:val="666666"/>
                          <w:sz w:val="18"/>
                          <w:szCs w:val="18"/>
                        </w:rPr>
                        <w:t>0</w:t>
                      </w:r>
                      <w:r w:rsidRPr="00EF6F4E">
                        <w:rPr>
                          <w:color w:val="333333"/>
                          <w:sz w:val="18"/>
                          <w:szCs w:val="18"/>
                        </w:rPr>
                        <w:t>],γ[t2][</w:t>
                      </w:r>
                      <w:r w:rsidRPr="00EF6F4E">
                        <w:rPr>
                          <w:color w:val="666666"/>
                          <w:sz w:val="18"/>
                          <w:szCs w:val="18"/>
                        </w:rPr>
                        <w:t>0</w:t>
                      </w:r>
                      <w:r w:rsidRPr="00EF6F4E">
                        <w:rPr>
                          <w:color w:val="333333"/>
                          <w:sz w:val="18"/>
                          <w:szCs w:val="18"/>
                        </w:rPr>
                        <w:t>],β[t3][</w:t>
                      </w:r>
                      <w:r w:rsidRPr="00EF6F4E">
                        <w:rPr>
                          <w:color w:val="666666"/>
                          <w:sz w:val="18"/>
                          <w:szCs w:val="18"/>
                        </w:rPr>
                        <w:t>0</w:t>
                      </w:r>
                      <w:r w:rsidRPr="00EF6F4E">
                        <w:rPr>
                          <w:color w:val="333333"/>
                          <w:sz w:val="18"/>
                          <w:szCs w:val="18"/>
                        </w:rPr>
                        <w:t>],γ[t3][</w:t>
                      </w:r>
                      <w:r w:rsidRPr="00EF6F4E">
                        <w:rPr>
                          <w:color w:val="666666"/>
                          <w:sz w:val="18"/>
                          <w:szCs w:val="18"/>
                        </w:rPr>
                        <w:t>0</w:t>
                      </w:r>
                      <w:r w:rsidRPr="00EF6F4E">
                        <w:rPr>
                          <w:color w:val="333333"/>
                          <w:sz w:val="18"/>
                          <w:szCs w:val="18"/>
                        </w:rPr>
                        <w:t>]))</w:t>
                      </w:r>
                    </w:p>
                    <w:p w14:paraId="56ABFCA8" w14:textId="77777777" w:rsidR="00A418AC" w:rsidRPr="00EF6F4E" w:rsidRDefault="00A418AC" w:rsidP="00A418AC">
                      <w:pPr>
                        <w:pStyle w:val="HTMLPreformatted"/>
                        <w:spacing w:line="244" w:lineRule="atLeast"/>
                        <w:rPr>
                          <w:color w:val="333333"/>
                          <w:sz w:val="18"/>
                          <w:szCs w:val="18"/>
                        </w:rPr>
                      </w:pPr>
                      <w:r w:rsidRPr="00EF6F4E">
                        <w:rPr>
                          <w:b/>
                          <w:bCs/>
                          <w:color w:val="008000"/>
                          <w:sz w:val="18"/>
                          <w:szCs w:val="18"/>
                        </w:rPr>
                        <w:t>from</w:t>
                      </w:r>
                      <w:r w:rsidRPr="00EF6F4E">
                        <w:rPr>
                          <w:color w:val="333333"/>
                          <w:sz w:val="18"/>
                          <w:szCs w:val="18"/>
                        </w:rPr>
                        <w:t xml:space="preserve"> </w:t>
                      </w:r>
                      <w:proofErr w:type="spellStart"/>
                      <w:r w:rsidRPr="00EF6F4E">
                        <w:rPr>
                          <w:b/>
                          <w:bCs/>
                          <w:color w:val="0000FF"/>
                          <w:sz w:val="18"/>
                          <w:szCs w:val="18"/>
                        </w:rPr>
                        <w:t>scipy</w:t>
                      </w:r>
                      <w:proofErr w:type="spellEnd"/>
                      <w:r w:rsidRPr="00EF6F4E">
                        <w:rPr>
                          <w:color w:val="333333"/>
                          <w:sz w:val="18"/>
                          <w:szCs w:val="18"/>
                        </w:rPr>
                        <w:t xml:space="preserve"> </w:t>
                      </w:r>
                      <w:r w:rsidRPr="00EF6F4E">
                        <w:rPr>
                          <w:b/>
                          <w:bCs/>
                          <w:color w:val="008000"/>
                          <w:sz w:val="18"/>
                          <w:szCs w:val="18"/>
                        </w:rPr>
                        <w:t>import</w:t>
                      </w:r>
                      <w:r w:rsidRPr="00EF6F4E">
                        <w:rPr>
                          <w:color w:val="333333"/>
                          <w:sz w:val="18"/>
                          <w:szCs w:val="18"/>
                        </w:rPr>
                        <w:t xml:space="preserve"> </w:t>
                      </w:r>
                      <w:proofErr w:type="spellStart"/>
                      <w:r w:rsidRPr="00EF6F4E">
                        <w:rPr>
                          <w:color w:val="333333"/>
                          <w:sz w:val="18"/>
                          <w:szCs w:val="18"/>
                        </w:rPr>
                        <w:t>linalg</w:t>
                      </w:r>
                      <w:proofErr w:type="spellEnd"/>
                    </w:p>
                    <w:p w14:paraId="1F08ADC6" w14:textId="77777777" w:rsidR="00A418AC" w:rsidRPr="00EF6F4E" w:rsidRDefault="00A418AC" w:rsidP="00A418AC">
                      <w:pPr>
                        <w:pStyle w:val="HTMLPreformatted"/>
                        <w:spacing w:line="244" w:lineRule="atLeast"/>
                        <w:rPr>
                          <w:color w:val="333333"/>
                          <w:sz w:val="18"/>
                          <w:szCs w:val="18"/>
                        </w:rPr>
                      </w:pPr>
                      <w:r w:rsidRPr="00EF6F4E">
                        <w:rPr>
                          <w:color w:val="333333"/>
                          <w:sz w:val="18"/>
                          <w:szCs w:val="18"/>
                        </w:rPr>
                        <w:t xml:space="preserve">u1 </w:t>
                      </w:r>
                      <w:r w:rsidRPr="00EF6F4E">
                        <w:rPr>
                          <w:color w:val="666666"/>
                          <w:sz w:val="18"/>
                          <w:szCs w:val="18"/>
                        </w:rPr>
                        <w:t>=</w:t>
                      </w:r>
                      <w:r w:rsidRPr="00EF6F4E">
                        <w:rPr>
                          <w:color w:val="333333"/>
                          <w:sz w:val="18"/>
                          <w:szCs w:val="18"/>
                        </w:rPr>
                        <w:t xml:space="preserve"> </w:t>
                      </w:r>
                      <w:proofErr w:type="spellStart"/>
                      <w:r w:rsidRPr="00EF6F4E">
                        <w:rPr>
                          <w:color w:val="333333"/>
                          <w:sz w:val="18"/>
                          <w:szCs w:val="18"/>
                        </w:rPr>
                        <w:t>linalg</w:t>
                      </w:r>
                      <w:r w:rsidRPr="00EF6F4E">
                        <w:rPr>
                          <w:color w:val="666666"/>
                          <w:sz w:val="18"/>
                          <w:szCs w:val="18"/>
                        </w:rPr>
                        <w:t>.</w:t>
                      </w:r>
                      <w:r w:rsidRPr="00EF6F4E">
                        <w:rPr>
                          <w:color w:val="333333"/>
                          <w:sz w:val="18"/>
                          <w:szCs w:val="18"/>
                        </w:rPr>
                        <w:t>solve</w:t>
                      </w:r>
                      <w:proofErr w:type="spellEnd"/>
                      <w:r w:rsidRPr="00EF6F4E">
                        <w:rPr>
                          <w:color w:val="333333"/>
                          <w:sz w:val="18"/>
                          <w:szCs w:val="18"/>
                        </w:rPr>
                        <w:t xml:space="preserve">(TA3ab,TA3βγ) </w:t>
                      </w:r>
                      <w:r w:rsidRPr="00EF6F4E">
                        <w:rPr>
                          <w:color w:val="666666"/>
                          <w:sz w:val="18"/>
                          <w:szCs w:val="18"/>
                        </w:rPr>
                        <w:t>%</w:t>
                      </w:r>
                      <w:r w:rsidRPr="00EF6F4E">
                        <w:rPr>
                          <w:color w:val="333333"/>
                          <w:sz w:val="18"/>
                          <w:szCs w:val="18"/>
                        </w:rPr>
                        <w:t xml:space="preserve"> </w:t>
                      </w:r>
                      <w:r w:rsidRPr="00EF6F4E">
                        <w:rPr>
                          <w:color w:val="666666"/>
                          <w:sz w:val="18"/>
                          <w:szCs w:val="18"/>
                        </w:rPr>
                        <w:t>2</w:t>
                      </w:r>
                      <w:r w:rsidRPr="00EF6F4E">
                        <w:rPr>
                          <w:color w:val="333333"/>
                          <w:sz w:val="18"/>
                          <w:szCs w:val="18"/>
                        </w:rPr>
                        <w:t xml:space="preserve"> </w:t>
                      </w:r>
                    </w:p>
                    <w:p w14:paraId="2AFF3842" w14:textId="77777777" w:rsidR="00A418AC" w:rsidRPr="00EF6F4E" w:rsidRDefault="00A418AC" w:rsidP="00A418AC">
                      <w:pPr>
                        <w:pStyle w:val="HTMLPreformatted"/>
                        <w:spacing w:line="244" w:lineRule="atLeast"/>
                        <w:rPr>
                          <w:color w:val="333333"/>
                          <w:sz w:val="18"/>
                          <w:szCs w:val="18"/>
                        </w:rPr>
                      </w:pPr>
                      <w:r w:rsidRPr="00EF6F4E">
                        <w:rPr>
                          <w:color w:val="008000"/>
                          <w:sz w:val="18"/>
                          <w:szCs w:val="18"/>
                        </w:rPr>
                        <w:t>print</w:t>
                      </w:r>
                      <w:r w:rsidRPr="00EF6F4E">
                        <w:rPr>
                          <w:color w:val="333333"/>
                          <w:sz w:val="18"/>
                          <w:szCs w:val="18"/>
                        </w:rPr>
                        <w:t>(</w:t>
                      </w:r>
                      <w:r w:rsidRPr="00EF6F4E">
                        <w:rPr>
                          <w:color w:val="BA2121"/>
                          <w:sz w:val="18"/>
                          <w:szCs w:val="18"/>
                        </w:rPr>
                        <w:t>"Calculated u1 = "</w:t>
                      </w:r>
                      <w:r w:rsidRPr="00EF6F4E">
                        <w:rPr>
                          <w:color w:val="333333"/>
                          <w:sz w:val="18"/>
                          <w:szCs w:val="18"/>
                        </w:rPr>
                        <w:t>,u1</w:t>
                      </w:r>
                      <w:r w:rsidRPr="00EF6F4E">
                        <w:rPr>
                          <w:color w:val="666666"/>
                          <w:sz w:val="18"/>
                          <w:szCs w:val="18"/>
                        </w:rPr>
                        <w:t>.</w:t>
                      </w:r>
                      <w:r w:rsidRPr="00EF6F4E">
                        <w:rPr>
                          <w:color w:val="333333"/>
                          <w:sz w:val="18"/>
                          <w:szCs w:val="18"/>
                        </w:rPr>
                        <w:t>T)</w:t>
                      </w:r>
                    </w:p>
                    <w:p w14:paraId="1C1DFFB7" w14:textId="77777777" w:rsidR="00A418AC" w:rsidRPr="00EF6F4E" w:rsidRDefault="00A418AC" w:rsidP="00A418AC">
                      <w:pPr>
                        <w:pStyle w:val="HTMLPreformatted"/>
                        <w:spacing w:line="244" w:lineRule="atLeast"/>
                        <w:rPr>
                          <w:color w:val="333333"/>
                          <w:sz w:val="18"/>
                          <w:szCs w:val="18"/>
                        </w:rPr>
                      </w:pPr>
                      <w:r w:rsidRPr="00EF6F4E">
                        <w:rPr>
                          <w:color w:val="008000"/>
                          <w:sz w:val="18"/>
                          <w:szCs w:val="18"/>
                        </w:rPr>
                        <w:t>print</w:t>
                      </w:r>
                      <w:r w:rsidRPr="00EF6F4E">
                        <w:rPr>
                          <w:color w:val="333333"/>
                          <w:sz w:val="18"/>
                          <w:szCs w:val="18"/>
                        </w:rPr>
                        <w:t>(</w:t>
                      </w:r>
                      <w:r w:rsidRPr="00EF6F4E">
                        <w:rPr>
                          <w:color w:val="BA2121"/>
                          <w:sz w:val="18"/>
                          <w:szCs w:val="18"/>
                        </w:rPr>
                        <w:t>"Actual u1 = "</w:t>
                      </w:r>
                      <w:r w:rsidRPr="00EF6F4E">
                        <w:rPr>
                          <w:color w:val="333333"/>
                          <w:sz w:val="18"/>
                          <w:szCs w:val="18"/>
                        </w:rPr>
                        <w:t>,u[</w:t>
                      </w:r>
                      <w:r w:rsidRPr="00EF6F4E">
                        <w:rPr>
                          <w:color w:val="666666"/>
                          <w:sz w:val="18"/>
                          <w:szCs w:val="18"/>
                        </w:rPr>
                        <w:t>0</w:t>
                      </w:r>
                      <w:r w:rsidRPr="00EF6F4E">
                        <w:rPr>
                          <w:color w:val="333333"/>
                          <w:sz w:val="18"/>
                          <w:szCs w:val="18"/>
                        </w:rPr>
                        <w:t>])</w:t>
                      </w:r>
                    </w:p>
                    <w:p w14:paraId="45E7CAC0" w14:textId="77777777" w:rsidR="00A418AC" w:rsidRPr="00EF6F4E" w:rsidRDefault="00A418AC" w:rsidP="00A418AC">
                      <w:pPr>
                        <w:pStyle w:val="HTMLPreformatted"/>
                        <w:spacing w:line="244" w:lineRule="atLeast"/>
                        <w:rPr>
                          <w:color w:val="333333"/>
                          <w:sz w:val="18"/>
                          <w:szCs w:val="18"/>
                        </w:rPr>
                      </w:pPr>
                      <w:r w:rsidRPr="00EF6F4E">
                        <w:rPr>
                          <w:b/>
                          <w:bCs/>
                          <w:color w:val="008000"/>
                          <w:sz w:val="18"/>
                          <w:szCs w:val="18"/>
                        </w:rPr>
                        <w:t>if</w:t>
                      </w:r>
                      <w:r w:rsidRPr="00EF6F4E">
                        <w:rPr>
                          <w:color w:val="333333"/>
                          <w:sz w:val="18"/>
                          <w:szCs w:val="18"/>
                        </w:rPr>
                        <w:t xml:space="preserve"> (u1</w:t>
                      </w:r>
                      <w:r w:rsidRPr="00EF6F4E">
                        <w:rPr>
                          <w:color w:val="666666"/>
                          <w:sz w:val="18"/>
                          <w:szCs w:val="18"/>
                        </w:rPr>
                        <w:t>.</w:t>
                      </w:r>
                      <w:r w:rsidRPr="00EF6F4E">
                        <w:rPr>
                          <w:color w:val="333333"/>
                          <w:sz w:val="18"/>
                          <w:szCs w:val="18"/>
                        </w:rPr>
                        <w:t>T</w:t>
                      </w:r>
                      <w:r w:rsidRPr="00EF6F4E">
                        <w:rPr>
                          <w:color w:val="666666"/>
                          <w:sz w:val="18"/>
                          <w:szCs w:val="18"/>
                        </w:rPr>
                        <w:t>==</w:t>
                      </w:r>
                      <w:r w:rsidRPr="00EF6F4E">
                        <w:rPr>
                          <w:color w:val="333333"/>
                          <w:sz w:val="18"/>
                          <w:szCs w:val="18"/>
                        </w:rPr>
                        <w:t>u[</w:t>
                      </w:r>
                      <w:r w:rsidRPr="00EF6F4E">
                        <w:rPr>
                          <w:color w:val="666666"/>
                          <w:sz w:val="18"/>
                          <w:szCs w:val="18"/>
                        </w:rPr>
                        <w:t>0</w:t>
                      </w:r>
                      <w:r w:rsidRPr="00EF6F4E">
                        <w:rPr>
                          <w:color w:val="333333"/>
                          <w:sz w:val="18"/>
                          <w:szCs w:val="18"/>
                        </w:rPr>
                        <w:t>])</w:t>
                      </w:r>
                      <w:r w:rsidRPr="00EF6F4E">
                        <w:rPr>
                          <w:color w:val="666666"/>
                          <w:sz w:val="18"/>
                          <w:szCs w:val="18"/>
                        </w:rPr>
                        <w:t>.</w:t>
                      </w:r>
                      <w:r w:rsidRPr="00EF6F4E">
                        <w:rPr>
                          <w:color w:val="333333"/>
                          <w:sz w:val="18"/>
                          <w:szCs w:val="18"/>
                        </w:rPr>
                        <w:t>all():</w:t>
                      </w:r>
                    </w:p>
                    <w:p w14:paraId="6859F539" w14:textId="77777777" w:rsidR="00A418AC" w:rsidRPr="00EF6F4E" w:rsidRDefault="00A418AC" w:rsidP="00A418AC">
                      <w:pPr>
                        <w:pStyle w:val="HTMLPreformatted"/>
                        <w:spacing w:line="244" w:lineRule="atLeast"/>
                        <w:rPr>
                          <w:color w:val="333333"/>
                          <w:sz w:val="18"/>
                          <w:szCs w:val="18"/>
                        </w:rPr>
                      </w:pPr>
                      <w:r w:rsidRPr="00EF6F4E">
                        <w:rPr>
                          <w:color w:val="333333"/>
                          <w:sz w:val="18"/>
                          <w:szCs w:val="18"/>
                        </w:rPr>
                        <w:t xml:space="preserve">    </w:t>
                      </w:r>
                      <w:r w:rsidRPr="00EF6F4E">
                        <w:rPr>
                          <w:color w:val="008000"/>
                          <w:sz w:val="18"/>
                          <w:szCs w:val="18"/>
                        </w:rPr>
                        <w:t>print</w:t>
                      </w:r>
                      <w:r w:rsidRPr="00EF6F4E">
                        <w:rPr>
                          <w:color w:val="333333"/>
                          <w:sz w:val="18"/>
                          <w:szCs w:val="18"/>
                        </w:rPr>
                        <w:t>(</w:t>
                      </w:r>
                      <w:r w:rsidRPr="00EF6F4E">
                        <w:rPr>
                          <w:color w:val="BA2121"/>
                          <w:sz w:val="18"/>
                          <w:szCs w:val="18"/>
                        </w:rPr>
                        <w:t>"Bingo! they are the same!"</w:t>
                      </w:r>
                      <w:r w:rsidRPr="00EF6F4E">
                        <w:rPr>
                          <w:color w:val="333333"/>
                          <w:sz w:val="18"/>
                          <w:szCs w:val="18"/>
                        </w:rPr>
                        <w:t>)</w:t>
                      </w:r>
                    </w:p>
                    <w:p w14:paraId="5E2184DD" w14:textId="77777777" w:rsidR="00A418AC" w:rsidRPr="00EF6F4E" w:rsidRDefault="00A418AC" w:rsidP="00A418AC">
                      <w:pPr>
                        <w:pStyle w:val="HTMLPreformatted"/>
                        <w:spacing w:line="244" w:lineRule="atLeast"/>
                        <w:rPr>
                          <w:color w:val="333333"/>
                          <w:sz w:val="18"/>
                          <w:szCs w:val="18"/>
                        </w:rPr>
                      </w:pPr>
                      <w:r w:rsidRPr="00EF6F4E">
                        <w:rPr>
                          <w:b/>
                          <w:bCs/>
                          <w:color w:val="008000"/>
                          <w:sz w:val="18"/>
                          <w:szCs w:val="18"/>
                        </w:rPr>
                        <w:t>else</w:t>
                      </w:r>
                      <w:r w:rsidRPr="00EF6F4E">
                        <w:rPr>
                          <w:color w:val="333333"/>
                          <w:sz w:val="18"/>
                          <w:szCs w:val="18"/>
                        </w:rPr>
                        <w:t>:</w:t>
                      </w:r>
                    </w:p>
                    <w:p w14:paraId="46F30779" w14:textId="77777777" w:rsidR="00A418AC" w:rsidRPr="00EF6F4E" w:rsidRDefault="00A418AC" w:rsidP="00A418AC">
                      <w:pPr>
                        <w:pStyle w:val="HTMLPreformatted"/>
                        <w:spacing w:line="244" w:lineRule="atLeast"/>
                        <w:rPr>
                          <w:color w:val="333333"/>
                          <w:sz w:val="18"/>
                          <w:szCs w:val="18"/>
                        </w:rPr>
                      </w:pPr>
                      <w:r w:rsidRPr="00EF6F4E">
                        <w:rPr>
                          <w:color w:val="333333"/>
                          <w:sz w:val="18"/>
                          <w:szCs w:val="18"/>
                        </w:rPr>
                        <w:t xml:space="preserve">    </w:t>
                      </w:r>
                      <w:r w:rsidRPr="00EF6F4E">
                        <w:rPr>
                          <w:color w:val="008000"/>
                          <w:sz w:val="18"/>
                          <w:szCs w:val="18"/>
                        </w:rPr>
                        <w:t>print</w:t>
                      </w:r>
                      <w:r w:rsidRPr="00EF6F4E">
                        <w:rPr>
                          <w:color w:val="333333"/>
                          <w:sz w:val="18"/>
                          <w:szCs w:val="18"/>
                        </w:rPr>
                        <w:t>(</w:t>
                      </w:r>
                      <w:r w:rsidRPr="00EF6F4E">
                        <w:rPr>
                          <w:color w:val="BA2121"/>
                          <w:sz w:val="18"/>
                          <w:szCs w:val="18"/>
                        </w:rPr>
                        <w:t>"OHOH, something went wrong, they are different!"</w:t>
                      </w:r>
                      <w:r w:rsidRPr="00EF6F4E">
                        <w:rPr>
                          <w:color w:val="333333"/>
                          <w:sz w:val="18"/>
                          <w:szCs w:val="18"/>
                        </w:rPr>
                        <w:t>)</w:t>
                      </w:r>
                    </w:p>
                    <w:p w14:paraId="74728A17" w14:textId="77777777" w:rsidR="00A418AC" w:rsidRPr="00EF6F4E" w:rsidRDefault="00A418AC" w:rsidP="00A418AC">
                      <w:pPr>
                        <w:rPr>
                          <w:sz w:val="8"/>
                          <w:szCs w:val="8"/>
                        </w:rPr>
                      </w:pPr>
                    </w:p>
                  </w:txbxContent>
                </v:textbox>
                <w10:anchorlock/>
              </v:shape>
            </w:pict>
          </mc:Fallback>
        </mc:AlternateContent>
      </w:r>
    </w:p>
    <w:p w14:paraId="54EB8E04" w14:textId="77777777" w:rsidR="00A418AC" w:rsidRDefault="00A418AC" w:rsidP="00A418AC">
      <w:pPr>
        <w:rPr>
          <w:rFonts w:ascii="Times New Roman" w:eastAsiaTheme="minorEastAsia" w:hAnsi="Times New Roman" w:cs="Times New Roman"/>
          <w:b/>
          <w:bCs/>
          <w:sz w:val="32"/>
          <w:szCs w:val="32"/>
        </w:rPr>
      </w:pPr>
    </w:p>
    <w:p w14:paraId="6BB42490" w14:textId="77777777" w:rsidR="00A418AC" w:rsidRPr="00EF6F4E" w:rsidRDefault="00A418AC" w:rsidP="00A418AC">
      <w:pPr>
        <w:rPr>
          <w:rFonts w:ascii="Times New Roman" w:eastAsiaTheme="minorEastAsia" w:hAnsi="Times New Roman" w:cs="Times New Roman"/>
          <w:b/>
          <w:bCs/>
          <w:sz w:val="32"/>
          <w:szCs w:val="32"/>
        </w:rPr>
      </w:pPr>
      <w:r w:rsidRPr="00EF6F4E">
        <w:rPr>
          <w:rFonts w:ascii="Times New Roman" w:hAnsi="Times New Roman" w:cs="Times New Roman"/>
          <w:noProof/>
          <w:sz w:val="32"/>
          <w:szCs w:val="32"/>
        </w:rPr>
        <w:lastRenderedPageBreak/>
        <mc:AlternateContent>
          <mc:Choice Requires="wps">
            <w:drawing>
              <wp:inline distT="0" distB="0" distL="0" distR="0" wp14:anchorId="7DB7A853" wp14:editId="09C17BA8">
                <wp:extent cx="5943600" cy="2621280"/>
                <wp:effectExtent l="0" t="0" r="12700" b="7620"/>
                <wp:docPr id="48" name="Text Box 48"/>
                <wp:cNvGraphicFramePr/>
                <a:graphic xmlns:a="http://schemas.openxmlformats.org/drawingml/2006/main">
                  <a:graphicData uri="http://schemas.microsoft.com/office/word/2010/wordprocessingShape">
                    <wps:wsp>
                      <wps:cNvSpPr txBox="1"/>
                      <wps:spPr>
                        <a:xfrm>
                          <a:off x="0" y="0"/>
                          <a:ext cx="5943600" cy="2621280"/>
                        </a:xfrm>
                        <a:prstGeom prst="rect">
                          <a:avLst/>
                        </a:prstGeom>
                        <a:solidFill>
                          <a:schemeClr val="lt1"/>
                        </a:solidFill>
                        <a:ln w="6350">
                          <a:solidFill>
                            <a:prstClr val="black"/>
                          </a:solidFill>
                        </a:ln>
                      </wps:spPr>
                      <wps:txbx>
                        <w:txbxContent>
                          <w:p w14:paraId="69288C17" w14:textId="77777777" w:rsidR="00A418AC" w:rsidRDefault="00A418AC" w:rsidP="00A418AC">
                            <w:pPr>
                              <w:pStyle w:val="HTMLPreformatted"/>
                              <w:spacing w:line="244" w:lineRule="atLeast"/>
                              <w:rPr>
                                <w:color w:val="333333"/>
                              </w:rPr>
                            </w:pPr>
                            <w:r>
                              <w:rPr>
                                <w:i/>
                                <w:iCs/>
                                <w:color w:val="BA2121"/>
                              </w:rPr>
                              <w:t>'''Recover all u'''</w:t>
                            </w:r>
                          </w:p>
                          <w:p w14:paraId="53933262" w14:textId="77777777" w:rsidR="00A418AC" w:rsidRDefault="00A418AC" w:rsidP="00A418AC">
                            <w:pPr>
                              <w:pStyle w:val="HTMLPreformatted"/>
                              <w:spacing w:line="244" w:lineRule="atLeast"/>
                              <w:rPr>
                                <w:color w:val="333333"/>
                              </w:rPr>
                            </w:pPr>
                            <w:r>
                              <w:rPr>
                                <w:color w:val="333333"/>
                              </w:rPr>
                              <w:t xml:space="preserve">TA3βγ </w:t>
                            </w:r>
                            <w:r>
                              <w:rPr>
                                <w:color w:val="666666"/>
                              </w:rPr>
                              <w:t>=</w:t>
                            </w:r>
                            <w:r>
                              <w:rPr>
                                <w:color w:val="333333"/>
                              </w:rPr>
                              <w:t xml:space="preserve">  </w:t>
                            </w:r>
                            <w:proofErr w:type="spellStart"/>
                            <w:r>
                              <w:rPr>
                                <w:color w:val="333333"/>
                              </w:rPr>
                              <w:t>np</w:t>
                            </w:r>
                            <w:r>
                              <w:rPr>
                                <w:color w:val="666666"/>
                              </w:rPr>
                              <w:t>.</w:t>
                            </w:r>
                            <w:r>
                              <w:rPr>
                                <w:color w:val="333333"/>
                              </w:rPr>
                              <w:t>vstack</w:t>
                            </w:r>
                            <w:proofErr w:type="spellEnd"/>
                            <w:r>
                              <w:rPr>
                                <w:color w:val="333333"/>
                              </w:rPr>
                              <w:t>((β[t1],γ[t1],β[t2],γ[t2],β[t3],γ[t3]))</w:t>
                            </w:r>
                          </w:p>
                          <w:p w14:paraId="5100C63F" w14:textId="77777777" w:rsidR="00A418AC" w:rsidRDefault="00A418AC" w:rsidP="00A418AC">
                            <w:pPr>
                              <w:pStyle w:val="HTMLPreformatted"/>
                              <w:spacing w:line="244" w:lineRule="atLeast"/>
                              <w:rPr>
                                <w:color w:val="333333"/>
                              </w:rPr>
                            </w:pPr>
                            <w:r>
                              <w:rPr>
                                <w:b/>
                                <w:bCs/>
                                <w:color w:val="008000"/>
                              </w:rPr>
                              <w:t>from</w:t>
                            </w:r>
                            <w:r>
                              <w:rPr>
                                <w:color w:val="333333"/>
                              </w:rPr>
                              <w:t xml:space="preserve"> </w:t>
                            </w:r>
                            <w:proofErr w:type="spellStart"/>
                            <w:r>
                              <w:rPr>
                                <w:b/>
                                <w:bCs/>
                                <w:color w:val="0000FF"/>
                              </w:rPr>
                              <w:t>scipy</w:t>
                            </w:r>
                            <w:proofErr w:type="spellEnd"/>
                            <w:r>
                              <w:rPr>
                                <w:color w:val="333333"/>
                              </w:rPr>
                              <w:t xml:space="preserve"> </w:t>
                            </w:r>
                            <w:r>
                              <w:rPr>
                                <w:b/>
                                <w:bCs/>
                                <w:color w:val="008000"/>
                              </w:rPr>
                              <w:t>import</w:t>
                            </w:r>
                            <w:r>
                              <w:rPr>
                                <w:color w:val="333333"/>
                              </w:rPr>
                              <w:t xml:space="preserve"> </w:t>
                            </w:r>
                            <w:proofErr w:type="spellStart"/>
                            <w:r>
                              <w:rPr>
                                <w:color w:val="333333"/>
                              </w:rPr>
                              <w:t>linalg</w:t>
                            </w:r>
                            <w:proofErr w:type="spellEnd"/>
                          </w:p>
                          <w:p w14:paraId="25C24744" w14:textId="77777777" w:rsidR="00A418AC" w:rsidRDefault="00A418AC" w:rsidP="00A418AC">
                            <w:pPr>
                              <w:pStyle w:val="HTMLPreformatted"/>
                              <w:spacing w:line="244" w:lineRule="atLeast"/>
                              <w:rPr>
                                <w:color w:val="333333"/>
                              </w:rPr>
                            </w:pPr>
                            <w:proofErr w:type="spellStart"/>
                            <w:r>
                              <w:rPr>
                                <w:color w:val="333333"/>
                              </w:rPr>
                              <w:t>u_recovered</w:t>
                            </w:r>
                            <w:proofErr w:type="spellEnd"/>
                            <w:r>
                              <w:rPr>
                                <w:color w:val="333333"/>
                              </w:rPr>
                              <w:t xml:space="preserve"> </w:t>
                            </w:r>
                            <w:r>
                              <w:rPr>
                                <w:color w:val="666666"/>
                              </w:rPr>
                              <w:t>=</w:t>
                            </w:r>
                            <w:r>
                              <w:rPr>
                                <w:color w:val="333333"/>
                              </w:rPr>
                              <w:t xml:space="preserve"> </w:t>
                            </w:r>
                            <w:proofErr w:type="spellStart"/>
                            <w:r>
                              <w:rPr>
                                <w:color w:val="333333"/>
                              </w:rPr>
                              <w:t>linalg</w:t>
                            </w:r>
                            <w:r>
                              <w:rPr>
                                <w:color w:val="666666"/>
                              </w:rPr>
                              <w:t>.</w:t>
                            </w:r>
                            <w:r>
                              <w:rPr>
                                <w:color w:val="333333"/>
                              </w:rPr>
                              <w:t>solve</w:t>
                            </w:r>
                            <w:proofErr w:type="spellEnd"/>
                            <w:r>
                              <w:rPr>
                                <w:color w:val="333333"/>
                              </w:rPr>
                              <w:t xml:space="preserve">(TA3ab,TA3βγ) </w:t>
                            </w:r>
                            <w:r>
                              <w:rPr>
                                <w:color w:val="666666"/>
                              </w:rPr>
                              <w:t>%</w:t>
                            </w:r>
                            <w:r>
                              <w:rPr>
                                <w:color w:val="333333"/>
                              </w:rPr>
                              <w:t xml:space="preserve"> </w:t>
                            </w:r>
                            <w:r>
                              <w:rPr>
                                <w:color w:val="666666"/>
                              </w:rPr>
                              <w:t>2</w:t>
                            </w:r>
                            <w:r>
                              <w:rPr>
                                <w:color w:val="333333"/>
                              </w:rPr>
                              <w:t xml:space="preserve"> </w:t>
                            </w:r>
                          </w:p>
                          <w:p w14:paraId="2934B028" w14:textId="77777777" w:rsidR="00A418AC" w:rsidRDefault="00A418AC" w:rsidP="00A418AC">
                            <w:pPr>
                              <w:pStyle w:val="HTMLPreformatted"/>
                              <w:spacing w:line="244" w:lineRule="atLeast"/>
                              <w:rPr>
                                <w:color w:val="333333"/>
                              </w:rPr>
                            </w:pPr>
                            <w:r>
                              <w:rPr>
                                <w:color w:val="008000"/>
                              </w:rPr>
                              <w:t>print</w:t>
                            </w:r>
                            <w:r>
                              <w:rPr>
                                <w:color w:val="333333"/>
                              </w:rPr>
                              <w:t>(</w:t>
                            </w:r>
                            <w:r>
                              <w:rPr>
                                <w:color w:val="BA2121"/>
                              </w:rPr>
                              <w:t>"</w:t>
                            </w:r>
                            <w:r>
                              <w:rPr>
                                <w:b/>
                                <w:bCs/>
                                <w:color w:val="BB6622"/>
                              </w:rPr>
                              <w:t>\</w:t>
                            </w:r>
                            <w:proofErr w:type="spellStart"/>
                            <w:r>
                              <w:rPr>
                                <w:b/>
                                <w:bCs/>
                                <w:color w:val="BB6622"/>
                              </w:rPr>
                              <w:t>n</w:t>
                            </w:r>
                            <w:r>
                              <w:rPr>
                                <w:color w:val="BA2121"/>
                              </w:rPr>
                              <w:t>Recovered</w:t>
                            </w:r>
                            <w:proofErr w:type="spellEnd"/>
                            <w:r>
                              <w:rPr>
                                <w:color w:val="BA2121"/>
                              </w:rPr>
                              <w:t xml:space="preserve"> full set of u:</w:t>
                            </w:r>
                            <w:r>
                              <w:rPr>
                                <w:b/>
                                <w:bCs/>
                                <w:color w:val="BB6622"/>
                              </w:rPr>
                              <w:t>\n</w:t>
                            </w:r>
                            <w:r>
                              <w:rPr>
                                <w:color w:val="BA2121"/>
                              </w:rPr>
                              <w:t>"</w:t>
                            </w:r>
                            <w:r>
                              <w:rPr>
                                <w:color w:val="333333"/>
                              </w:rPr>
                              <w:t xml:space="preserve">, </w:t>
                            </w:r>
                            <w:proofErr w:type="spellStart"/>
                            <w:r>
                              <w:rPr>
                                <w:color w:val="333333"/>
                              </w:rPr>
                              <w:t>u_recovered</w:t>
                            </w:r>
                            <w:r>
                              <w:rPr>
                                <w:color w:val="666666"/>
                              </w:rPr>
                              <w:t>.</w:t>
                            </w:r>
                            <w:r>
                              <w:rPr>
                                <w:color w:val="333333"/>
                              </w:rPr>
                              <w:t>T</w:t>
                            </w:r>
                            <w:proofErr w:type="spellEnd"/>
                            <w:r>
                              <w:rPr>
                                <w:color w:val="333333"/>
                              </w:rPr>
                              <w:t>)</w:t>
                            </w:r>
                          </w:p>
                          <w:p w14:paraId="6556A7B3" w14:textId="77777777" w:rsidR="00A418AC" w:rsidRDefault="00A418AC" w:rsidP="00A418AC">
                            <w:pPr>
                              <w:pStyle w:val="HTMLPreformatted"/>
                              <w:spacing w:line="244" w:lineRule="atLeast"/>
                              <w:rPr>
                                <w:color w:val="333333"/>
                              </w:rPr>
                            </w:pPr>
                          </w:p>
                          <w:p w14:paraId="486C6E92" w14:textId="77777777" w:rsidR="00A418AC" w:rsidRDefault="00A418AC" w:rsidP="00A418AC">
                            <w:pPr>
                              <w:pStyle w:val="HTMLPreformatted"/>
                              <w:spacing w:line="244" w:lineRule="atLeast"/>
                              <w:rPr>
                                <w:color w:val="333333"/>
                              </w:rPr>
                            </w:pPr>
                            <w:r>
                              <w:rPr>
                                <w:i/>
                                <w:iCs/>
                                <w:color w:val="408080"/>
                              </w:rPr>
                              <w:t>#Recover s and t</w:t>
                            </w:r>
                          </w:p>
                          <w:p w14:paraId="02DAAA23" w14:textId="77777777" w:rsidR="00A418AC" w:rsidRDefault="00A418AC" w:rsidP="00A418AC">
                            <w:pPr>
                              <w:pStyle w:val="HTMLPreformatted"/>
                              <w:spacing w:line="244" w:lineRule="atLeast"/>
                              <w:rPr>
                                <w:color w:val="333333"/>
                              </w:rPr>
                            </w:pPr>
                            <w:proofErr w:type="spellStart"/>
                            <w:r>
                              <w:rPr>
                                <w:color w:val="333333"/>
                              </w:rPr>
                              <w:t>s_recovered</w:t>
                            </w:r>
                            <w:proofErr w:type="spellEnd"/>
                            <w:r>
                              <w:rPr>
                                <w:color w:val="333333"/>
                              </w:rPr>
                              <w:t xml:space="preserve"> </w:t>
                            </w:r>
                            <w:r>
                              <w:rPr>
                                <w:color w:val="666666"/>
                              </w:rPr>
                              <w:t>=</w:t>
                            </w:r>
                            <w:r>
                              <w:rPr>
                                <w:color w:val="333333"/>
                              </w:rPr>
                              <w:t xml:space="preserve"> np</w:t>
                            </w:r>
                            <w:r>
                              <w:rPr>
                                <w:color w:val="666666"/>
                              </w:rPr>
                              <w:t>.</w:t>
                            </w:r>
                            <w:r>
                              <w:rPr>
                                <w:color w:val="333333"/>
                              </w:rPr>
                              <w:t>dot(a[</w:t>
                            </w:r>
                            <w:r>
                              <w:rPr>
                                <w:color w:val="666666"/>
                              </w:rPr>
                              <w:t>0</w:t>
                            </w:r>
                            <w:r>
                              <w:rPr>
                                <w:color w:val="333333"/>
                              </w:rPr>
                              <w:t>],</w:t>
                            </w:r>
                            <w:proofErr w:type="spellStart"/>
                            <w:r>
                              <w:rPr>
                                <w:color w:val="333333"/>
                              </w:rPr>
                              <w:t>u_recovered</w:t>
                            </w:r>
                            <w:proofErr w:type="spellEnd"/>
                            <w:r>
                              <w:rPr>
                                <w:color w:val="333333"/>
                              </w:rPr>
                              <w:t>)</w:t>
                            </w:r>
                          </w:p>
                          <w:p w14:paraId="19BDC50D" w14:textId="77777777" w:rsidR="00A418AC" w:rsidRDefault="00A418AC" w:rsidP="00A418AC">
                            <w:pPr>
                              <w:pStyle w:val="HTMLPreformatted"/>
                              <w:spacing w:line="244" w:lineRule="atLeast"/>
                              <w:rPr>
                                <w:color w:val="333333"/>
                              </w:rPr>
                            </w:pPr>
                            <w:proofErr w:type="spellStart"/>
                            <w:r>
                              <w:rPr>
                                <w:color w:val="333333"/>
                              </w:rPr>
                              <w:t>t_recovered</w:t>
                            </w:r>
                            <w:proofErr w:type="spellEnd"/>
                            <w:r>
                              <w:rPr>
                                <w:color w:val="333333"/>
                              </w:rPr>
                              <w:t xml:space="preserve"> </w:t>
                            </w:r>
                            <w:r>
                              <w:rPr>
                                <w:color w:val="666666"/>
                              </w:rPr>
                              <w:t>=</w:t>
                            </w:r>
                            <w:r>
                              <w:rPr>
                                <w:color w:val="333333"/>
                              </w:rPr>
                              <w:t xml:space="preserve"> np</w:t>
                            </w:r>
                            <w:r>
                              <w:rPr>
                                <w:color w:val="666666"/>
                              </w:rPr>
                              <w:t>.</w:t>
                            </w:r>
                            <w:r>
                              <w:rPr>
                                <w:color w:val="333333"/>
                              </w:rPr>
                              <w:t>dot(b[</w:t>
                            </w:r>
                            <w:r>
                              <w:rPr>
                                <w:color w:val="666666"/>
                              </w:rPr>
                              <w:t>0</w:t>
                            </w:r>
                            <w:r>
                              <w:rPr>
                                <w:color w:val="333333"/>
                              </w:rPr>
                              <w:t>],</w:t>
                            </w:r>
                            <w:proofErr w:type="spellStart"/>
                            <w:r>
                              <w:rPr>
                                <w:color w:val="333333"/>
                              </w:rPr>
                              <w:t>u_recovered</w:t>
                            </w:r>
                            <w:proofErr w:type="spellEnd"/>
                            <w:r>
                              <w:rPr>
                                <w:color w:val="333333"/>
                              </w:rPr>
                              <w:t>)</w:t>
                            </w:r>
                          </w:p>
                          <w:p w14:paraId="203D5061" w14:textId="77777777" w:rsidR="00A418AC" w:rsidRDefault="00A418AC" w:rsidP="00A418AC">
                            <w:pPr>
                              <w:pStyle w:val="HTMLPreformatted"/>
                              <w:spacing w:line="244" w:lineRule="atLeast"/>
                              <w:rPr>
                                <w:color w:val="333333"/>
                              </w:rPr>
                            </w:pPr>
                            <w:r>
                              <w:rPr>
                                <w:color w:val="008000"/>
                              </w:rPr>
                              <w:t>print</w:t>
                            </w:r>
                            <w:r>
                              <w:rPr>
                                <w:color w:val="333333"/>
                              </w:rPr>
                              <w:t>(</w:t>
                            </w:r>
                            <w:r>
                              <w:rPr>
                                <w:color w:val="BA2121"/>
                              </w:rPr>
                              <w:t>"</w:t>
                            </w:r>
                            <w:r>
                              <w:rPr>
                                <w:b/>
                                <w:bCs/>
                                <w:color w:val="BB6622"/>
                              </w:rPr>
                              <w:t>\</w:t>
                            </w:r>
                            <w:proofErr w:type="spellStart"/>
                            <w:r>
                              <w:rPr>
                                <w:b/>
                                <w:bCs/>
                                <w:color w:val="BB6622"/>
                              </w:rPr>
                              <w:t>n</w:t>
                            </w:r>
                            <w:r>
                              <w:rPr>
                                <w:color w:val="BA2121"/>
                              </w:rPr>
                              <w:t>Recovered</w:t>
                            </w:r>
                            <w:proofErr w:type="spellEnd"/>
                            <w:r>
                              <w:rPr>
                                <w:color w:val="BA2121"/>
                              </w:rPr>
                              <w:t xml:space="preserve"> </w:t>
                            </w:r>
                            <w:proofErr w:type="spellStart"/>
                            <w:r>
                              <w:rPr>
                                <w:color w:val="BA2121"/>
                              </w:rPr>
                              <w:t>s,t</w:t>
                            </w:r>
                            <w:proofErr w:type="spellEnd"/>
                            <w:r>
                              <w:rPr>
                                <w:color w:val="BA2121"/>
                              </w:rPr>
                              <w:t>:</w:t>
                            </w:r>
                            <w:r>
                              <w:rPr>
                                <w:b/>
                                <w:bCs/>
                                <w:color w:val="BB6622"/>
                              </w:rPr>
                              <w:t>\n</w:t>
                            </w:r>
                            <w:r>
                              <w:rPr>
                                <w:color w:val="BA2121"/>
                              </w:rPr>
                              <w:t>"</w:t>
                            </w:r>
                            <w:r>
                              <w:rPr>
                                <w:color w:val="333333"/>
                              </w:rPr>
                              <w:t xml:space="preserve">, </w:t>
                            </w:r>
                            <w:proofErr w:type="spellStart"/>
                            <w:r>
                              <w:rPr>
                                <w:color w:val="333333"/>
                              </w:rPr>
                              <w:t>s_recovered,t_recovered</w:t>
                            </w:r>
                            <w:proofErr w:type="spellEnd"/>
                            <w:r>
                              <w:rPr>
                                <w:color w:val="333333"/>
                              </w:rPr>
                              <w:t>)</w:t>
                            </w:r>
                          </w:p>
                          <w:p w14:paraId="6B415CBF" w14:textId="77777777" w:rsidR="00A418AC" w:rsidRDefault="00A418AC" w:rsidP="00A418AC">
                            <w:pPr>
                              <w:pStyle w:val="HTMLPreformatted"/>
                              <w:spacing w:line="244" w:lineRule="atLeast"/>
                              <w:rPr>
                                <w:color w:val="333333"/>
                              </w:rPr>
                            </w:pPr>
                          </w:p>
                          <w:p w14:paraId="458FFE7A" w14:textId="77777777" w:rsidR="00A418AC" w:rsidRDefault="00A418AC" w:rsidP="00A418AC">
                            <w:pPr>
                              <w:pStyle w:val="HTMLPreformatted"/>
                              <w:spacing w:line="244" w:lineRule="atLeast"/>
                              <w:rPr>
                                <w:color w:val="333333"/>
                              </w:rPr>
                            </w:pPr>
                            <w:r>
                              <w:rPr>
                                <w:i/>
                                <w:iCs/>
                                <w:color w:val="408080"/>
                              </w:rPr>
                              <w:t>#Convert binary back to string</w:t>
                            </w:r>
                          </w:p>
                          <w:p w14:paraId="40226829" w14:textId="77777777" w:rsidR="00A418AC" w:rsidRDefault="00A418AC" w:rsidP="00A418AC">
                            <w:pPr>
                              <w:pStyle w:val="HTMLPreformatted"/>
                              <w:spacing w:line="244" w:lineRule="atLeast"/>
                              <w:rPr>
                                <w:color w:val="333333"/>
                              </w:rPr>
                            </w:pPr>
                            <w:proofErr w:type="spellStart"/>
                            <w:r>
                              <w:rPr>
                                <w:color w:val="333333"/>
                              </w:rPr>
                              <w:t>bitsArray</w:t>
                            </w:r>
                            <w:proofErr w:type="spellEnd"/>
                            <w:r>
                              <w:rPr>
                                <w:color w:val="333333"/>
                              </w:rPr>
                              <w:t xml:space="preserve"> </w:t>
                            </w:r>
                            <w:r>
                              <w:rPr>
                                <w:color w:val="666666"/>
                              </w:rPr>
                              <w:t>=</w:t>
                            </w:r>
                            <w:r>
                              <w:rPr>
                                <w:color w:val="333333"/>
                              </w:rPr>
                              <w:t xml:space="preserve"> </w:t>
                            </w:r>
                            <w:proofErr w:type="spellStart"/>
                            <w:r>
                              <w:rPr>
                                <w:color w:val="333333"/>
                              </w:rPr>
                              <w:t>s</w:t>
                            </w:r>
                            <w:r>
                              <w:rPr>
                                <w:color w:val="666666"/>
                              </w:rPr>
                              <w:t>+</w:t>
                            </w:r>
                            <w:r>
                              <w:rPr>
                                <w:color w:val="333333"/>
                              </w:rPr>
                              <w:t>t</w:t>
                            </w:r>
                            <w:proofErr w:type="spellEnd"/>
                          </w:p>
                          <w:p w14:paraId="0302BE92" w14:textId="77777777" w:rsidR="00A418AC" w:rsidRDefault="00A418AC" w:rsidP="00A418AC">
                            <w:pPr>
                              <w:pStyle w:val="HTMLPreformatted"/>
                              <w:spacing w:line="244" w:lineRule="atLeast"/>
                              <w:rPr>
                                <w:color w:val="333333"/>
                              </w:rPr>
                            </w:pPr>
                            <w:proofErr w:type="spellStart"/>
                            <w:r>
                              <w:rPr>
                                <w:color w:val="333333"/>
                              </w:rPr>
                              <w:t>passwordRecover</w:t>
                            </w:r>
                            <w:proofErr w:type="spellEnd"/>
                            <w:r>
                              <w:rPr>
                                <w:color w:val="333333"/>
                              </w:rPr>
                              <w:t xml:space="preserve"> </w:t>
                            </w:r>
                            <w:r>
                              <w:rPr>
                                <w:color w:val="666666"/>
                              </w:rPr>
                              <w:t>=</w:t>
                            </w:r>
                            <w:r>
                              <w:rPr>
                                <w:color w:val="333333"/>
                              </w:rPr>
                              <w:t xml:space="preserve"> bits2str(</w:t>
                            </w:r>
                            <w:proofErr w:type="spellStart"/>
                            <w:r>
                              <w:rPr>
                                <w:color w:val="333333"/>
                              </w:rPr>
                              <w:t>bitsArray</w:t>
                            </w:r>
                            <w:proofErr w:type="spellEnd"/>
                            <w:r>
                              <w:rPr>
                                <w:color w:val="333333"/>
                              </w:rPr>
                              <w:t>)</w:t>
                            </w:r>
                          </w:p>
                          <w:p w14:paraId="1B559A11" w14:textId="77777777" w:rsidR="00A418AC" w:rsidRDefault="00A418AC" w:rsidP="00A418AC">
                            <w:pPr>
                              <w:pStyle w:val="HTMLPreformatted"/>
                              <w:spacing w:line="244" w:lineRule="atLeast"/>
                              <w:rPr>
                                <w:color w:val="333333"/>
                              </w:rPr>
                            </w:pPr>
                            <w:r>
                              <w:rPr>
                                <w:color w:val="008000"/>
                              </w:rPr>
                              <w:t>print</w:t>
                            </w:r>
                            <w:r>
                              <w:rPr>
                                <w:color w:val="333333"/>
                              </w:rPr>
                              <w:t>(</w:t>
                            </w:r>
                            <w:r>
                              <w:rPr>
                                <w:color w:val="BA2121"/>
                              </w:rPr>
                              <w:t>"password recovered is:"</w:t>
                            </w:r>
                            <w:r>
                              <w:rPr>
                                <w:color w:val="333333"/>
                              </w:rPr>
                              <w:t>,</w:t>
                            </w:r>
                            <w:proofErr w:type="spellStart"/>
                            <w:r>
                              <w:rPr>
                                <w:color w:val="333333"/>
                              </w:rPr>
                              <w:t>passwordRecover</w:t>
                            </w:r>
                            <w:proofErr w:type="spellEnd"/>
                            <w:r>
                              <w:rPr>
                                <w:color w:val="333333"/>
                              </w:rPr>
                              <w:t>)</w:t>
                            </w:r>
                          </w:p>
                          <w:p w14:paraId="3E044C67" w14:textId="77777777" w:rsidR="00A418AC" w:rsidRPr="00EF6F4E" w:rsidRDefault="00A418AC" w:rsidP="00A418AC">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DB7A853" id="Text Box 48" o:spid="_x0000_s1035" type="#_x0000_t202" style="width:468pt;height:20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" fillcolor="white [3201]" strokeweight=".5pt">
                <v:textbox>
                  <w:txbxContent>
                    <w:p w14:paraId="69288C17" w14:textId="77777777" w:rsidR="00A418AC" w:rsidRDefault="00A418AC" w:rsidP="00A418AC">
                      <w:pPr>
                        <w:pStyle w:val="HTMLPreformatted"/>
                        <w:spacing w:line="244" w:lineRule="atLeast"/>
                        <w:rPr>
                          <w:color w:val="333333"/>
                        </w:rPr>
                      </w:pPr>
                      <w:r>
                        <w:rPr>
                          <w:i/>
                          <w:iCs/>
                          <w:color w:val="BA2121"/>
                        </w:rPr>
                        <w:t>'''Recover all u'''</w:t>
                      </w:r>
                    </w:p>
                    <w:p w14:paraId="53933262" w14:textId="77777777" w:rsidR="00A418AC" w:rsidRDefault="00A418AC" w:rsidP="00A418AC">
                      <w:pPr>
                        <w:pStyle w:val="HTMLPreformatted"/>
                        <w:spacing w:line="244" w:lineRule="atLeast"/>
                        <w:rPr>
                          <w:color w:val="333333"/>
                        </w:rPr>
                      </w:pPr>
                      <w:r>
                        <w:rPr>
                          <w:color w:val="333333"/>
                        </w:rPr>
                        <w:t xml:space="preserve">TA3βγ </w:t>
                      </w:r>
                      <w:r>
                        <w:rPr>
                          <w:color w:val="666666"/>
                        </w:rPr>
                        <w:t>=</w:t>
                      </w:r>
                      <w:r>
                        <w:rPr>
                          <w:color w:val="333333"/>
                        </w:rPr>
                        <w:t xml:space="preserve">  </w:t>
                      </w:r>
                      <w:proofErr w:type="spellStart"/>
                      <w:r>
                        <w:rPr>
                          <w:color w:val="333333"/>
                        </w:rPr>
                        <w:t>np</w:t>
                      </w:r>
                      <w:r>
                        <w:rPr>
                          <w:color w:val="666666"/>
                        </w:rPr>
                        <w:t>.</w:t>
                      </w:r>
                      <w:r>
                        <w:rPr>
                          <w:color w:val="333333"/>
                        </w:rPr>
                        <w:t>vstack</w:t>
                      </w:r>
                      <w:proofErr w:type="spellEnd"/>
                      <w:r>
                        <w:rPr>
                          <w:color w:val="333333"/>
                        </w:rPr>
                        <w:t>((β[t1],γ[t1],β[t2],γ[t2],β[t3],γ[t3]))</w:t>
                      </w:r>
                    </w:p>
                    <w:p w14:paraId="5100C63F" w14:textId="77777777" w:rsidR="00A418AC" w:rsidRDefault="00A418AC" w:rsidP="00A418AC">
                      <w:pPr>
                        <w:pStyle w:val="HTMLPreformatted"/>
                        <w:spacing w:line="244" w:lineRule="atLeast"/>
                        <w:rPr>
                          <w:color w:val="333333"/>
                        </w:rPr>
                      </w:pPr>
                      <w:r>
                        <w:rPr>
                          <w:b/>
                          <w:bCs/>
                          <w:color w:val="008000"/>
                        </w:rPr>
                        <w:t>from</w:t>
                      </w:r>
                      <w:r>
                        <w:rPr>
                          <w:color w:val="333333"/>
                        </w:rPr>
                        <w:t xml:space="preserve"> </w:t>
                      </w:r>
                      <w:proofErr w:type="spellStart"/>
                      <w:r>
                        <w:rPr>
                          <w:b/>
                          <w:bCs/>
                          <w:color w:val="0000FF"/>
                        </w:rPr>
                        <w:t>scipy</w:t>
                      </w:r>
                      <w:proofErr w:type="spellEnd"/>
                      <w:r>
                        <w:rPr>
                          <w:color w:val="333333"/>
                        </w:rPr>
                        <w:t xml:space="preserve"> </w:t>
                      </w:r>
                      <w:r>
                        <w:rPr>
                          <w:b/>
                          <w:bCs/>
                          <w:color w:val="008000"/>
                        </w:rPr>
                        <w:t>import</w:t>
                      </w:r>
                      <w:r>
                        <w:rPr>
                          <w:color w:val="333333"/>
                        </w:rPr>
                        <w:t xml:space="preserve"> </w:t>
                      </w:r>
                      <w:proofErr w:type="spellStart"/>
                      <w:r>
                        <w:rPr>
                          <w:color w:val="333333"/>
                        </w:rPr>
                        <w:t>linalg</w:t>
                      </w:r>
                      <w:proofErr w:type="spellEnd"/>
                    </w:p>
                    <w:p w14:paraId="25C24744" w14:textId="77777777" w:rsidR="00A418AC" w:rsidRDefault="00A418AC" w:rsidP="00A418AC">
                      <w:pPr>
                        <w:pStyle w:val="HTMLPreformatted"/>
                        <w:spacing w:line="244" w:lineRule="atLeast"/>
                        <w:rPr>
                          <w:color w:val="333333"/>
                        </w:rPr>
                      </w:pPr>
                      <w:proofErr w:type="spellStart"/>
                      <w:r>
                        <w:rPr>
                          <w:color w:val="333333"/>
                        </w:rPr>
                        <w:t>u_recovered</w:t>
                      </w:r>
                      <w:proofErr w:type="spellEnd"/>
                      <w:r>
                        <w:rPr>
                          <w:color w:val="333333"/>
                        </w:rPr>
                        <w:t xml:space="preserve"> </w:t>
                      </w:r>
                      <w:r>
                        <w:rPr>
                          <w:color w:val="666666"/>
                        </w:rPr>
                        <w:t>=</w:t>
                      </w:r>
                      <w:r>
                        <w:rPr>
                          <w:color w:val="333333"/>
                        </w:rPr>
                        <w:t xml:space="preserve"> </w:t>
                      </w:r>
                      <w:proofErr w:type="spellStart"/>
                      <w:r>
                        <w:rPr>
                          <w:color w:val="333333"/>
                        </w:rPr>
                        <w:t>linalg</w:t>
                      </w:r>
                      <w:r>
                        <w:rPr>
                          <w:color w:val="666666"/>
                        </w:rPr>
                        <w:t>.</w:t>
                      </w:r>
                      <w:r>
                        <w:rPr>
                          <w:color w:val="333333"/>
                        </w:rPr>
                        <w:t>solve</w:t>
                      </w:r>
                      <w:proofErr w:type="spellEnd"/>
                      <w:r>
                        <w:rPr>
                          <w:color w:val="333333"/>
                        </w:rPr>
                        <w:t xml:space="preserve">(TA3ab,TA3βγ) </w:t>
                      </w:r>
                      <w:r>
                        <w:rPr>
                          <w:color w:val="666666"/>
                        </w:rPr>
                        <w:t>%</w:t>
                      </w:r>
                      <w:r>
                        <w:rPr>
                          <w:color w:val="333333"/>
                        </w:rPr>
                        <w:t xml:space="preserve"> </w:t>
                      </w:r>
                      <w:r>
                        <w:rPr>
                          <w:color w:val="666666"/>
                        </w:rPr>
                        <w:t>2</w:t>
                      </w:r>
                      <w:r>
                        <w:rPr>
                          <w:color w:val="333333"/>
                        </w:rPr>
                        <w:t xml:space="preserve"> </w:t>
                      </w:r>
                    </w:p>
                    <w:p w14:paraId="2934B028" w14:textId="77777777" w:rsidR="00A418AC" w:rsidRDefault="00A418AC" w:rsidP="00A418AC">
                      <w:pPr>
                        <w:pStyle w:val="HTMLPreformatted"/>
                        <w:spacing w:line="244" w:lineRule="atLeast"/>
                        <w:rPr>
                          <w:color w:val="333333"/>
                        </w:rPr>
                      </w:pPr>
                      <w:r>
                        <w:rPr>
                          <w:color w:val="008000"/>
                        </w:rPr>
                        <w:t>print</w:t>
                      </w:r>
                      <w:r>
                        <w:rPr>
                          <w:color w:val="333333"/>
                        </w:rPr>
                        <w:t>(</w:t>
                      </w:r>
                      <w:r>
                        <w:rPr>
                          <w:color w:val="BA2121"/>
                        </w:rPr>
                        <w:t>"</w:t>
                      </w:r>
                      <w:r>
                        <w:rPr>
                          <w:b/>
                          <w:bCs/>
                          <w:color w:val="BB6622"/>
                        </w:rPr>
                        <w:t>\</w:t>
                      </w:r>
                      <w:proofErr w:type="spellStart"/>
                      <w:r>
                        <w:rPr>
                          <w:b/>
                          <w:bCs/>
                          <w:color w:val="BB6622"/>
                        </w:rPr>
                        <w:t>n</w:t>
                      </w:r>
                      <w:r>
                        <w:rPr>
                          <w:color w:val="BA2121"/>
                        </w:rPr>
                        <w:t>Recovered</w:t>
                      </w:r>
                      <w:proofErr w:type="spellEnd"/>
                      <w:r>
                        <w:rPr>
                          <w:color w:val="BA2121"/>
                        </w:rPr>
                        <w:t xml:space="preserve"> full set of u:</w:t>
                      </w:r>
                      <w:r>
                        <w:rPr>
                          <w:b/>
                          <w:bCs/>
                          <w:color w:val="BB6622"/>
                        </w:rPr>
                        <w:t>\n</w:t>
                      </w:r>
                      <w:r>
                        <w:rPr>
                          <w:color w:val="BA2121"/>
                        </w:rPr>
                        <w:t>"</w:t>
                      </w:r>
                      <w:r>
                        <w:rPr>
                          <w:color w:val="333333"/>
                        </w:rPr>
                        <w:t xml:space="preserve">, </w:t>
                      </w:r>
                      <w:proofErr w:type="spellStart"/>
                      <w:r>
                        <w:rPr>
                          <w:color w:val="333333"/>
                        </w:rPr>
                        <w:t>u_recovered</w:t>
                      </w:r>
                      <w:r>
                        <w:rPr>
                          <w:color w:val="666666"/>
                        </w:rPr>
                        <w:t>.</w:t>
                      </w:r>
                      <w:r>
                        <w:rPr>
                          <w:color w:val="333333"/>
                        </w:rPr>
                        <w:t>T</w:t>
                      </w:r>
                      <w:proofErr w:type="spellEnd"/>
                      <w:r>
                        <w:rPr>
                          <w:color w:val="333333"/>
                        </w:rPr>
                        <w:t>)</w:t>
                      </w:r>
                    </w:p>
                    <w:p w14:paraId="6556A7B3" w14:textId="77777777" w:rsidR="00A418AC" w:rsidRDefault="00A418AC" w:rsidP="00A418AC">
                      <w:pPr>
                        <w:pStyle w:val="HTMLPreformatted"/>
                        <w:spacing w:line="244" w:lineRule="atLeast"/>
                        <w:rPr>
                          <w:color w:val="333333"/>
                        </w:rPr>
                      </w:pPr>
                    </w:p>
                    <w:p w14:paraId="486C6E92" w14:textId="77777777" w:rsidR="00A418AC" w:rsidRDefault="00A418AC" w:rsidP="00A418AC">
                      <w:pPr>
                        <w:pStyle w:val="HTMLPreformatted"/>
                        <w:spacing w:line="244" w:lineRule="atLeast"/>
                        <w:rPr>
                          <w:color w:val="333333"/>
                        </w:rPr>
                      </w:pPr>
                      <w:r>
                        <w:rPr>
                          <w:i/>
                          <w:iCs/>
                          <w:color w:val="408080"/>
                        </w:rPr>
                        <w:t>#Recover s and t</w:t>
                      </w:r>
                    </w:p>
                    <w:p w14:paraId="02DAAA23" w14:textId="77777777" w:rsidR="00A418AC" w:rsidRDefault="00A418AC" w:rsidP="00A418AC">
                      <w:pPr>
                        <w:pStyle w:val="HTMLPreformatted"/>
                        <w:spacing w:line="244" w:lineRule="atLeast"/>
                        <w:rPr>
                          <w:color w:val="333333"/>
                        </w:rPr>
                      </w:pPr>
                      <w:proofErr w:type="spellStart"/>
                      <w:r>
                        <w:rPr>
                          <w:color w:val="333333"/>
                        </w:rPr>
                        <w:t>s_recovered</w:t>
                      </w:r>
                      <w:proofErr w:type="spellEnd"/>
                      <w:r>
                        <w:rPr>
                          <w:color w:val="333333"/>
                        </w:rPr>
                        <w:t xml:space="preserve"> </w:t>
                      </w:r>
                      <w:r>
                        <w:rPr>
                          <w:color w:val="666666"/>
                        </w:rPr>
                        <w:t>=</w:t>
                      </w:r>
                      <w:r>
                        <w:rPr>
                          <w:color w:val="333333"/>
                        </w:rPr>
                        <w:t xml:space="preserve"> np</w:t>
                      </w:r>
                      <w:r>
                        <w:rPr>
                          <w:color w:val="666666"/>
                        </w:rPr>
                        <w:t>.</w:t>
                      </w:r>
                      <w:r>
                        <w:rPr>
                          <w:color w:val="333333"/>
                        </w:rPr>
                        <w:t>dot(a[</w:t>
                      </w:r>
                      <w:r>
                        <w:rPr>
                          <w:color w:val="666666"/>
                        </w:rPr>
                        <w:t>0</w:t>
                      </w:r>
                      <w:r>
                        <w:rPr>
                          <w:color w:val="333333"/>
                        </w:rPr>
                        <w:t>],</w:t>
                      </w:r>
                      <w:proofErr w:type="spellStart"/>
                      <w:r>
                        <w:rPr>
                          <w:color w:val="333333"/>
                        </w:rPr>
                        <w:t>u_recovered</w:t>
                      </w:r>
                      <w:proofErr w:type="spellEnd"/>
                      <w:r>
                        <w:rPr>
                          <w:color w:val="333333"/>
                        </w:rPr>
                        <w:t>)</w:t>
                      </w:r>
                    </w:p>
                    <w:p w14:paraId="19BDC50D" w14:textId="77777777" w:rsidR="00A418AC" w:rsidRDefault="00A418AC" w:rsidP="00A418AC">
                      <w:pPr>
                        <w:pStyle w:val="HTMLPreformatted"/>
                        <w:spacing w:line="244" w:lineRule="atLeast"/>
                        <w:rPr>
                          <w:color w:val="333333"/>
                        </w:rPr>
                      </w:pPr>
                      <w:proofErr w:type="spellStart"/>
                      <w:r>
                        <w:rPr>
                          <w:color w:val="333333"/>
                        </w:rPr>
                        <w:t>t_recovered</w:t>
                      </w:r>
                      <w:proofErr w:type="spellEnd"/>
                      <w:r>
                        <w:rPr>
                          <w:color w:val="333333"/>
                        </w:rPr>
                        <w:t xml:space="preserve"> </w:t>
                      </w:r>
                      <w:r>
                        <w:rPr>
                          <w:color w:val="666666"/>
                        </w:rPr>
                        <w:t>=</w:t>
                      </w:r>
                      <w:r>
                        <w:rPr>
                          <w:color w:val="333333"/>
                        </w:rPr>
                        <w:t xml:space="preserve"> np</w:t>
                      </w:r>
                      <w:r>
                        <w:rPr>
                          <w:color w:val="666666"/>
                        </w:rPr>
                        <w:t>.</w:t>
                      </w:r>
                      <w:r>
                        <w:rPr>
                          <w:color w:val="333333"/>
                        </w:rPr>
                        <w:t>dot(b[</w:t>
                      </w:r>
                      <w:r>
                        <w:rPr>
                          <w:color w:val="666666"/>
                        </w:rPr>
                        <w:t>0</w:t>
                      </w:r>
                      <w:r>
                        <w:rPr>
                          <w:color w:val="333333"/>
                        </w:rPr>
                        <w:t>],</w:t>
                      </w:r>
                      <w:proofErr w:type="spellStart"/>
                      <w:r>
                        <w:rPr>
                          <w:color w:val="333333"/>
                        </w:rPr>
                        <w:t>u_recovered</w:t>
                      </w:r>
                      <w:proofErr w:type="spellEnd"/>
                      <w:r>
                        <w:rPr>
                          <w:color w:val="333333"/>
                        </w:rPr>
                        <w:t>)</w:t>
                      </w:r>
                    </w:p>
                    <w:p w14:paraId="203D5061" w14:textId="77777777" w:rsidR="00A418AC" w:rsidRDefault="00A418AC" w:rsidP="00A418AC">
                      <w:pPr>
                        <w:pStyle w:val="HTMLPreformatted"/>
                        <w:spacing w:line="244" w:lineRule="atLeast"/>
                        <w:rPr>
                          <w:color w:val="333333"/>
                        </w:rPr>
                      </w:pPr>
                      <w:r>
                        <w:rPr>
                          <w:color w:val="008000"/>
                        </w:rPr>
                        <w:t>print</w:t>
                      </w:r>
                      <w:r>
                        <w:rPr>
                          <w:color w:val="333333"/>
                        </w:rPr>
                        <w:t>(</w:t>
                      </w:r>
                      <w:r>
                        <w:rPr>
                          <w:color w:val="BA2121"/>
                        </w:rPr>
                        <w:t>"</w:t>
                      </w:r>
                      <w:r>
                        <w:rPr>
                          <w:b/>
                          <w:bCs/>
                          <w:color w:val="BB6622"/>
                        </w:rPr>
                        <w:t>\</w:t>
                      </w:r>
                      <w:proofErr w:type="spellStart"/>
                      <w:r>
                        <w:rPr>
                          <w:b/>
                          <w:bCs/>
                          <w:color w:val="BB6622"/>
                        </w:rPr>
                        <w:t>n</w:t>
                      </w:r>
                      <w:r>
                        <w:rPr>
                          <w:color w:val="BA2121"/>
                        </w:rPr>
                        <w:t>Recovered</w:t>
                      </w:r>
                      <w:proofErr w:type="spellEnd"/>
                      <w:r>
                        <w:rPr>
                          <w:color w:val="BA2121"/>
                        </w:rPr>
                        <w:t xml:space="preserve"> </w:t>
                      </w:r>
                      <w:proofErr w:type="spellStart"/>
                      <w:r>
                        <w:rPr>
                          <w:color w:val="BA2121"/>
                        </w:rPr>
                        <w:t>s,t</w:t>
                      </w:r>
                      <w:proofErr w:type="spellEnd"/>
                      <w:r>
                        <w:rPr>
                          <w:color w:val="BA2121"/>
                        </w:rPr>
                        <w:t>:</w:t>
                      </w:r>
                      <w:r>
                        <w:rPr>
                          <w:b/>
                          <w:bCs/>
                          <w:color w:val="BB6622"/>
                        </w:rPr>
                        <w:t>\n</w:t>
                      </w:r>
                      <w:r>
                        <w:rPr>
                          <w:color w:val="BA2121"/>
                        </w:rPr>
                        <w:t>"</w:t>
                      </w:r>
                      <w:r>
                        <w:rPr>
                          <w:color w:val="333333"/>
                        </w:rPr>
                        <w:t xml:space="preserve">, </w:t>
                      </w:r>
                      <w:proofErr w:type="spellStart"/>
                      <w:r>
                        <w:rPr>
                          <w:color w:val="333333"/>
                        </w:rPr>
                        <w:t>s_recovered,t_recovered</w:t>
                      </w:r>
                      <w:proofErr w:type="spellEnd"/>
                      <w:r>
                        <w:rPr>
                          <w:color w:val="333333"/>
                        </w:rPr>
                        <w:t>)</w:t>
                      </w:r>
                    </w:p>
                    <w:p w14:paraId="6B415CBF" w14:textId="77777777" w:rsidR="00A418AC" w:rsidRDefault="00A418AC" w:rsidP="00A418AC">
                      <w:pPr>
                        <w:pStyle w:val="HTMLPreformatted"/>
                        <w:spacing w:line="244" w:lineRule="atLeast"/>
                        <w:rPr>
                          <w:color w:val="333333"/>
                        </w:rPr>
                      </w:pPr>
                    </w:p>
                    <w:p w14:paraId="458FFE7A" w14:textId="77777777" w:rsidR="00A418AC" w:rsidRDefault="00A418AC" w:rsidP="00A418AC">
                      <w:pPr>
                        <w:pStyle w:val="HTMLPreformatted"/>
                        <w:spacing w:line="244" w:lineRule="atLeast"/>
                        <w:rPr>
                          <w:color w:val="333333"/>
                        </w:rPr>
                      </w:pPr>
                      <w:r>
                        <w:rPr>
                          <w:i/>
                          <w:iCs/>
                          <w:color w:val="408080"/>
                        </w:rPr>
                        <w:t>#Convert binary back to string</w:t>
                      </w:r>
                    </w:p>
                    <w:p w14:paraId="40226829" w14:textId="77777777" w:rsidR="00A418AC" w:rsidRDefault="00A418AC" w:rsidP="00A418AC">
                      <w:pPr>
                        <w:pStyle w:val="HTMLPreformatted"/>
                        <w:spacing w:line="244" w:lineRule="atLeast"/>
                        <w:rPr>
                          <w:color w:val="333333"/>
                        </w:rPr>
                      </w:pPr>
                      <w:proofErr w:type="spellStart"/>
                      <w:r>
                        <w:rPr>
                          <w:color w:val="333333"/>
                        </w:rPr>
                        <w:t>bitsArray</w:t>
                      </w:r>
                      <w:proofErr w:type="spellEnd"/>
                      <w:r>
                        <w:rPr>
                          <w:color w:val="333333"/>
                        </w:rPr>
                        <w:t xml:space="preserve"> </w:t>
                      </w:r>
                      <w:r>
                        <w:rPr>
                          <w:color w:val="666666"/>
                        </w:rPr>
                        <w:t>=</w:t>
                      </w:r>
                      <w:r>
                        <w:rPr>
                          <w:color w:val="333333"/>
                        </w:rPr>
                        <w:t xml:space="preserve"> </w:t>
                      </w:r>
                      <w:proofErr w:type="spellStart"/>
                      <w:r>
                        <w:rPr>
                          <w:color w:val="333333"/>
                        </w:rPr>
                        <w:t>s</w:t>
                      </w:r>
                      <w:r>
                        <w:rPr>
                          <w:color w:val="666666"/>
                        </w:rPr>
                        <w:t>+</w:t>
                      </w:r>
                      <w:r>
                        <w:rPr>
                          <w:color w:val="333333"/>
                        </w:rPr>
                        <w:t>t</w:t>
                      </w:r>
                      <w:proofErr w:type="spellEnd"/>
                    </w:p>
                    <w:p w14:paraId="0302BE92" w14:textId="77777777" w:rsidR="00A418AC" w:rsidRDefault="00A418AC" w:rsidP="00A418AC">
                      <w:pPr>
                        <w:pStyle w:val="HTMLPreformatted"/>
                        <w:spacing w:line="244" w:lineRule="atLeast"/>
                        <w:rPr>
                          <w:color w:val="333333"/>
                        </w:rPr>
                      </w:pPr>
                      <w:proofErr w:type="spellStart"/>
                      <w:r>
                        <w:rPr>
                          <w:color w:val="333333"/>
                        </w:rPr>
                        <w:t>passwordRecover</w:t>
                      </w:r>
                      <w:proofErr w:type="spellEnd"/>
                      <w:r>
                        <w:rPr>
                          <w:color w:val="333333"/>
                        </w:rPr>
                        <w:t xml:space="preserve"> </w:t>
                      </w:r>
                      <w:r>
                        <w:rPr>
                          <w:color w:val="666666"/>
                        </w:rPr>
                        <w:t>=</w:t>
                      </w:r>
                      <w:r>
                        <w:rPr>
                          <w:color w:val="333333"/>
                        </w:rPr>
                        <w:t xml:space="preserve"> bits2str(</w:t>
                      </w:r>
                      <w:proofErr w:type="spellStart"/>
                      <w:r>
                        <w:rPr>
                          <w:color w:val="333333"/>
                        </w:rPr>
                        <w:t>bitsArray</w:t>
                      </w:r>
                      <w:proofErr w:type="spellEnd"/>
                      <w:r>
                        <w:rPr>
                          <w:color w:val="333333"/>
                        </w:rPr>
                        <w:t>)</w:t>
                      </w:r>
                    </w:p>
                    <w:p w14:paraId="1B559A11" w14:textId="77777777" w:rsidR="00A418AC" w:rsidRDefault="00A418AC" w:rsidP="00A418AC">
                      <w:pPr>
                        <w:pStyle w:val="HTMLPreformatted"/>
                        <w:spacing w:line="244" w:lineRule="atLeast"/>
                        <w:rPr>
                          <w:color w:val="333333"/>
                        </w:rPr>
                      </w:pPr>
                      <w:r>
                        <w:rPr>
                          <w:color w:val="008000"/>
                        </w:rPr>
                        <w:t>print</w:t>
                      </w:r>
                      <w:r>
                        <w:rPr>
                          <w:color w:val="333333"/>
                        </w:rPr>
                        <w:t>(</w:t>
                      </w:r>
                      <w:r>
                        <w:rPr>
                          <w:color w:val="BA2121"/>
                        </w:rPr>
                        <w:t>"password recovered is:"</w:t>
                      </w:r>
                      <w:r>
                        <w:rPr>
                          <w:color w:val="333333"/>
                        </w:rPr>
                        <w:t>,</w:t>
                      </w:r>
                      <w:proofErr w:type="spellStart"/>
                      <w:r>
                        <w:rPr>
                          <w:color w:val="333333"/>
                        </w:rPr>
                        <w:t>passwordRecover</w:t>
                      </w:r>
                      <w:proofErr w:type="spellEnd"/>
                      <w:r>
                        <w:rPr>
                          <w:color w:val="333333"/>
                        </w:rPr>
                        <w:t>)</w:t>
                      </w:r>
                    </w:p>
                    <w:p w14:paraId="3E044C67" w14:textId="77777777" w:rsidR="00A418AC" w:rsidRPr="00EF6F4E" w:rsidRDefault="00A418AC" w:rsidP="00A418AC">
                      <w:pPr>
                        <w:rPr>
                          <w:sz w:val="8"/>
                          <w:szCs w:val="8"/>
                        </w:rPr>
                      </w:pPr>
                    </w:p>
                  </w:txbxContent>
                </v:textbox>
                <w10:anchorlock/>
              </v:shape>
            </w:pict>
          </mc:Fallback>
        </mc:AlternateContent>
      </w:r>
    </w:p>
    <w:p w14:paraId="78EBA4D7" w14:textId="77777777" w:rsidR="00A418AC" w:rsidRDefault="00A418AC" w:rsidP="00A418AC">
      <w:pPr>
        <w:rPr>
          <w:rFonts w:ascii="Times New Roman" w:eastAsiaTheme="minorEastAsia" w:hAnsi="Times New Roman" w:cs="Times New Roman"/>
          <w:b/>
          <w:bCs/>
          <w:sz w:val="32"/>
          <w:szCs w:val="32"/>
        </w:rPr>
      </w:pPr>
      <w:r w:rsidRPr="00EF6F4E">
        <w:rPr>
          <w:rFonts w:ascii="Times New Roman" w:eastAsiaTheme="minorEastAsia" w:hAnsi="Times New Roman" w:cs="Times New Roman"/>
          <w:b/>
          <w:bCs/>
          <w:sz w:val="32"/>
          <w:szCs w:val="32"/>
        </w:rPr>
        <w:t>Expected Output</w:t>
      </w:r>
    </w:p>
    <w:p w14:paraId="031FC81E"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a 0 : [1, 1, 0, 1, 0, 1] </w:t>
      </w:r>
      <w:r>
        <w:rPr>
          <w:color w:val="000000"/>
          <w:sz w:val="21"/>
          <w:szCs w:val="21"/>
        </w:rPr>
        <w:tab/>
        <w:t xml:space="preserve"> b 0 : [1, 1, 0, 0, 1, 1]</w:t>
      </w:r>
    </w:p>
    <w:p w14:paraId="754CCBAF"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a 1 : [0, 0, 0, 0, 1, 1] </w:t>
      </w:r>
      <w:r>
        <w:rPr>
          <w:color w:val="000000"/>
          <w:sz w:val="21"/>
          <w:szCs w:val="21"/>
        </w:rPr>
        <w:tab/>
        <w:t xml:space="preserve"> b 1 : [1, 1, 0, 1, 0, 0]</w:t>
      </w:r>
    </w:p>
    <w:p w14:paraId="1E2EFFE6"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a 2 : [0, 0, 1, 0, 1, 1] </w:t>
      </w:r>
      <w:r>
        <w:rPr>
          <w:color w:val="000000"/>
          <w:sz w:val="21"/>
          <w:szCs w:val="21"/>
        </w:rPr>
        <w:tab/>
        <w:t xml:space="preserve"> b 2 : [0, 1, 1, 0, 1, 0]</w:t>
      </w:r>
    </w:p>
    <w:p w14:paraId="0C1BE6C3"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a 3 : [0, 1, 0, 1, 0, 1] </w:t>
      </w:r>
      <w:r>
        <w:rPr>
          <w:color w:val="000000"/>
          <w:sz w:val="21"/>
          <w:szCs w:val="21"/>
        </w:rPr>
        <w:tab/>
        <w:t xml:space="preserve"> b 3 : [1, 0, 1, 1, 1, 1]</w:t>
      </w:r>
    </w:p>
    <w:p w14:paraId="25706FE7"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a 4 : [0, 0, 1, 0, 0, 1] </w:t>
      </w:r>
      <w:r>
        <w:rPr>
          <w:color w:val="000000"/>
          <w:sz w:val="21"/>
          <w:szCs w:val="21"/>
        </w:rPr>
        <w:tab/>
        <w:t xml:space="preserve"> b 4 : [1, 0, 0, 0, 1, 1]</w:t>
      </w:r>
    </w:p>
    <w:p w14:paraId="6581B912" w14:textId="77777777" w:rsidR="00A418AC" w:rsidRDefault="00A418AC" w:rsidP="00A418AC">
      <w:pPr>
        <w:pStyle w:val="HTMLPreformatted"/>
        <w:shd w:val="clear" w:color="auto" w:fill="FFFFFF"/>
        <w:wordWrap w:val="0"/>
        <w:textAlignment w:val="baseline"/>
        <w:rPr>
          <w:color w:val="000000"/>
          <w:sz w:val="21"/>
          <w:szCs w:val="21"/>
        </w:rPr>
      </w:pPr>
    </w:p>
    <w:p w14:paraId="3CA5E4AB"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The password is: Potter</w:t>
      </w:r>
    </w:p>
    <w:p w14:paraId="43425AFF" w14:textId="77777777" w:rsidR="00A418AC" w:rsidRDefault="00A418AC" w:rsidP="00A418AC">
      <w:pPr>
        <w:pStyle w:val="HTMLPreformatted"/>
        <w:shd w:val="clear" w:color="auto" w:fill="FFFFFF"/>
        <w:wordWrap w:val="0"/>
        <w:textAlignment w:val="baseline"/>
        <w:rPr>
          <w:color w:val="000000"/>
          <w:sz w:val="21"/>
          <w:szCs w:val="21"/>
        </w:rPr>
      </w:pPr>
    </w:p>
    <w:p w14:paraId="63A9D189"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The binary array of given string is:</w:t>
      </w:r>
    </w:p>
    <w:p w14:paraId="04D85A00"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[1, 0, 1, 0, 0, 0, 0, 1, 1, 0, 1, 1, 1, 1, 1, 1, 1, 0, 1, 0, 0, 1, 1, 1, 0, 1, 0, 0, 1, 1, 0, 0, 1, 0, 1, 1, 1, 1, 0, 0, 1, 0]</w:t>
      </w:r>
    </w:p>
    <w:p w14:paraId="7B0174AF" w14:textId="77777777" w:rsidR="00A418AC" w:rsidRDefault="00A418AC" w:rsidP="00A418AC">
      <w:pPr>
        <w:pStyle w:val="HTMLPreformatted"/>
        <w:shd w:val="clear" w:color="auto" w:fill="FFFFFF"/>
        <w:wordWrap w:val="0"/>
        <w:textAlignment w:val="baseline"/>
        <w:rPr>
          <w:color w:val="000000"/>
          <w:sz w:val="21"/>
          <w:szCs w:val="21"/>
        </w:rPr>
      </w:pPr>
    </w:p>
    <w:p w14:paraId="01E650BE"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The converted 2xn matrix is:</w:t>
      </w:r>
    </w:p>
    <w:p w14:paraId="7BB4438A"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[[1, 0, 1, 0, 0, 0, 0, 1, 1, 0, 1, 1, 1, 1, 1, 1, 1, 0, 1, 0, 0], [1, 1, 1, 0, 1, 0, 0, 1, 1, 0, 0, 1, 0, 1, 1, 1, 1, 0, 0, 1, 0]]</w:t>
      </w:r>
    </w:p>
    <w:p w14:paraId="4D900004" w14:textId="77777777" w:rsidR="00A418AC" w:rsidRDefault="00A418AC" w:rsidP="00A418AC">
      <w:pPr>
        <w:pStyle w:val="HTMLPreformatted"/>
        <w:shd w:val="clear" w:color="auto" w:fill="FFFFFF"/>
        <w:wordWrap w:val="0"/>
        <w:textAlignment w:val="baseline"/>
        <w:rPr>
          <w:color w:val="000000"/>
          <w:sz w:val="21"/>
          <w:szCs w:val="21"/>
        </w:rPr>
      </w:pPr>
    </w:p>
    <w:p w14:paraId="285D862D"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u is a set of 21 6-dimension vectors </w:t>
      </w:r>
    </w:p>
    <w:p w14:paraId="26F13554"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[[0. 1. 0. 0. 0. 0.]</w:t>
      </w:r>
    </w:p>
    <w:p w14:paraId="0E97AE36"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[0. 0. 1. 0. 1. 0.]</w:t>
      </w:r>
    </w:p>
    <w:p w14:paraId="6C030729"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[0. 0. 0. 0. 0. 1.]</w:t>
      </w:r>
    </w:p>
    <w:p w14:paraId="4B369CEA"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[0. 0. 0. 0. 0. 0.]</w:t>
      </w:r>
    </w:p>
    <w:p w14:paraId="092EA1F1"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[0. 0. 0. 0. 1. 0.]</w:t>
      </w:r>
    </w:p>
    <w:p w14:paraId="5D07415D"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[0. 0. 0. 0. 0. 0.]</w:t>
      </w:r>
    </w:p>
    <w:p w14:paraId="7A636A11"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[0. 0. 1. 0. 0. 0.]</w:t>
      </w:r>
    </w:p>
    <w:p w14:paraId="52E913D9"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[0. 0. 0. 0. 0. 1.]</w:t>
      </w:r>
    </w:p>
    <w:p w14:paraId="52AB4778"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[0. 0. 0. 1. 1. 0.]</w:t>
      </w:r>
    </w:p>
    <w:p w14:paraId="0FE1A60E"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[0. 0. 0. 0. 0. 0.]</w:t>
      </w:r>
    </w:p>
    <w:p w14:paraId="5EAC2A4C"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[0. 0. 0. 1. 0. 0.]</w:t>
      </w:r>
    </w:p>
    <w:p w14:paraId="0DDF7CD4"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[0. 0. 0. 1. 1. 0.]</w:t>
      </w:r>
    </w:p>
    <w:p w14:paraId="51C494FA"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[0. 0. 0. 1. 0. 0.]</w:t>
      </w:r>
    </w:p>
    <w:p w14:paraId="7D940AFD"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[1. 0. 0. 0. 0. 0.]</w:t>
      </w:r>
    </w:p>
    <w:p w14:paraId="337699C0"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[1. 0. 0. 0. 0. 0.]</w:t>
      </w:r>
    </w:p>
    <w:p w14:paraId="67F52EBE"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[0. 0. 1. 0. 0. 1.]</w:t>
      </w:r>
    </w:p>
    <w:p w14:paraId="440F209D"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lastRenderedPageBreak/>
        <w:t xml:space="preserve"> [0. 1. 1. 0. 0. 0.]</w:t>
      </w:r>
    </w:p>
    <w:p w14:paraId="13630EF7"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[0. 0. 1. 0. 0. 0.]</w:t>
      </w:r>
    </w:p>
    <w:p w14:paraId="5A41CABB"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[0. 0. 0. 1. 0. 0.]</w:t>
      </w:r>
    </w:p>
    <w:p w14:paraId="290B6032"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[0. 0. 1. 0. 1. 0.]</w:t>
      </w:r>
    </w:p>
    <w:p w14:paraId="34762619"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[0. 0. 0. 0. 0. 0.]]</w:t>
      </w:r>
    </w:p>
    <w:p w14:paraId="33A04EF2" w14:textId="77777777" w:rsidR="00A418AC" w:rsidRDefault="00A418AC" w:rsidP="00A418AC">
      <w:pPr>
        <w:pStyle w:val="HTMLPreformatted"/>
        <w:shd w:val="clear" w:color="auto" w:fill="FFFFFF"/>
        <w:wordWrap w:val="0"/>
        <w:textAlignment w:val="baseline"/>
        <w:rPr>
          <w:color w:val="000000"/>
          <w:sz w:val="21"/>
          <w:szCs w:val="21"/>
        </w:rPr>
      </w:pPr>
    </w:p>
    <w:p w14:paraId="280166CB"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Recovery with TA 1 2 4</w:t>
      </w:r>
    </w:p>
    <w:p w14:paraId="58D13B28"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Calculated u1 =  [[0. 1. 0. 0. 0. 0.]]</w:t>
      </w:r>
    </w:p>
    <w:p w14:paraId="6DD75D52"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Actual u1 =  [0. 1. 0. 0. 0. 0.]</w:t>
      </w:r>
    </w:p>
    <w:p w14:paraId="7A24134A"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Bingo! they are the same!</w:t>
      </w:r>
    </w:p>
    <w:p w14:paraId="5504EB80" w14:textId="77777777" w:rsidR="00A418AC" w:rsidRDefault="00A418AC" w:rsidP="00A418AC">
      <w:pPr>
        <w:pStyle w:val="HTMLPreformatted"/>
        <w:shd w:val="clear" w:color="auto" w:fill="FFFFFF"/>
        <w:wordWrap w:val="0"/>
        <w:textAlignment w:val="baseline"/>
        <w:rPr>
          <w:color w:val="000000"/>
          <w:sz w:val="21"/>
          <w:szCs w:val="21"/>
        </w:rPr>
      </w:pPr>
    </w:p>
    <w:p w14:paraId="38CB83D0"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Recovered full set of u:</w:t>
      </w:r>
    </w:p>
    <w:p w14:paraId="728C9521"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[[0. 1. 0. 0. 0. 0.]</w:t>
      </w:r>
    </w:p>
    <w:p w14:paraId="164219A3"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[0. 0. 1. 0. 1. 0.]</w:t>
      </w:r>
    </w:p>
    <w:p w14:paraId="00DE456E"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[0. 0. 0. 0. 0. 1.]</w:t>
      </w:r>
    </w:p>
    <w:p w14:paraId="6A1A3DD0"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[0. 0. 0. 0. 0. 0.]</w:t>
      </w:r>
    </w:p>
    <w:p w14:paraId="0BC23EE4"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[0. 0. 0. 0. 1. 0.]</w:t>
      </w:r>
    </w:p>
    <w:p w14:paraId="35F3661A"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[0. 0. 0. 0. 0. 0.]</w:t>
      </w:r>
    </w:p>
    <w:p w14:paraId="55A0D2E7"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[0. 0. 1. 0. 0. 0.]</w:t>
      </w:r>
    </w:p>
    <w:p w14:paraId="15C7D17F"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[0. 0. 0. 0. 0. 1.]</w:t>
      </w:r>
    </w:p>
    <w:p w14:paraId="2DBCA5FE"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[0. 0. 0. 1. 1. 0.]</w:t>
      </w:r>
    </w:p>
    <w:p w14:paraId="3938C53C"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[0. 0. 0. 0. 0. 0.]</w:t>
      </w:r>
    </w:p>
    <w:p w14:paraId="51F35EF8"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[0. 0. 0. 1. 0. 0.]</w:t>
      </w:r>
    </w:p>
    <w:p w14:paraId="008F3793"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[0. 0. 0. 1. 1. 0.]</w:t>
      </w:r>
    </w:p>
    <w:p w14:paraId="1153AFF6"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[0. 0. 0. 1. 0. 0.]</w:t>
      </w:r>
    </w:p>
    <w:p w14:paraId="529234A1"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[1. 0. 0. 0. 0. 0.]</w:t>
      </w:r>
    </w:p>
    <w:p w14:paraId="4DF9D5AC"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[1. 0. 0. 0. 0. 0.]</w:t>
      </w:r>
    </w:p>
    <w:p w14:paraId="04870D17"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[0. 0. 1. 0. 0. 1.]</w:t>
      </w:r>
    </w:p>
    <w:p w14:paraId="4C0DEA85"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[0. 1. 1. 0. 0. 0.]</w:t>
      </w:r>
    </w:p>
    <w:p w14:paraId="4CEACEE0"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[0. 0. 1. 0. 0. 0.]</w:t>
      </w:r>
    </w:p>
    <w:p w14:paraId="670F4A0E"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[0. 0. 0. 1. 0. 0.]</w:t>
      </w:r>
    </w:p>
    <w:p w14:paraId="5098DD64"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[0. 0. 1. 0. 1. 0.]</w:t>
      </w:r>
    </w:p>
    <w:p w14:paraId="13722B29"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[0. 0. 0. 0. 0. 0.]]</w:t>
      </w:r>
    </w:p>
    <w:p w14:paraId="1DEE719A" w14:textId="77777777" w:rsidR="00A418AC" w:rsidRDefault="00A418AC" w:rsidP="00A418AC">
      <w:pPr>
        <w:pStyle w:val="HTMLPreformatted"/>
        <w:shd w:val="clear" w:color="auto" w:fill="FFFFFF"/>
        <w:wordWrap w:val="0"/>
        <w:textAlignment w:val="baseline"/>
        <w:rPr>
          <w:color w:val="000000"/>
          <w:sz w:val="21"/>
          <w:szCs w:val="21"/>
        </w:rPr>
      </w:pPr>
    </w:p>
    <w:p w14:paraId="5F88F324"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Recovered </w:t>
      </w:r>
      <w:proofErr w:type="spellStart"/>
      <w:r>
        <w:rPr>
          <w:color w:val="000000"/>
          <w:sz w:val="21"/>
          <w:szCs w:val="21"/>
        </w:rPr>
        <w:t>s,t</w:t>
      </w:r>
      <w:proofErr w:type="spellEnd"/>
      <w:r>
        <w:rPr>
          <w:color w:val="000000"/>
          <w:sz w:val="21"/>
          <w:szCs w:val="21"/>
        </w:rPr>
        <w:t>:</w:t>
      </w:r>
    </w:p>
    <w:p w14:paraId="23E48FE2"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 xml:space="preserve"> [1. 0. 1. 0. 0. 0. 0. 1. 1. 0. 1. 1. 1. 1. 1. 1. 1. 0. 1. 0. 0.] [1. 1. 1. 0. 1. 0. 0. 1. 1. 0. 0. 1. 0. 1. 1. 1. 1. 0. 0. 1. 0.]</w:t>
      </w:r>
    </w:p>
    <w:p w14:paraId="1270A8D8" w14:textId="77777777" w:rsidR="00A418AC" w:rsidRDefault="00A418AC" w:rsidP="00A418AC">
      <w:pPr>
        <w:pStyle w:val="HTMLPreformatted"/>
        <w:shd w:val="clear" w:color="auto" w:fill="FFFFFF"/>
        <w:wordWrap w:val="0"/>
        <w:textAlignment w:val="baseline"/>
        <w:rPr>
          <w:color w:val="000000"/>
          <w:sz w:val="21"/>
          <w:szCs w:val="21"/>
        </w:rPr>
      </w:pPr>
      <w:r>
        <w:rPr>
          <w:color w:val="000000"/>
          <w:sz w:val="21"/>
          <w:szCs w:val="21"/>
        </w:rPr>
        <w:t>password recovered is: Potter</w:t>
      </w:r>
    </w:p>
    <w:p w14:paraId="44F166EF" w14:textId="77777777" w:rsidR="00E947AE" w:rsidRPr="00A418AC" w:rsidRDefault="00E947AE">
      <w:pPr>
        <w:rPr>
          <w:rFonts w:ascii="Times New Roman" w:eastAsiaTheme="minorEastAsia" w:hAnsi="Times New Roman" w:cs="Times New Roman"/>
          <w:sz w:val="24"/>
          <w:szCs w:val="24"/>
          <w:u w:val="single"/>
          <w:lang w:val="en-SG"/>
        </w:rPr>
      </w:pPr>
    </w:p>
    <w:p w14:paraId="27437650" w14:textId="77777777" w:rsidR="00E947AE" w:rsidRDefault="00E947AE">
      <w:pPr>
        <w:rPr>
          <w:rFonts w:ascii="Times New Roman" w:eastAsiaTheme="minorEastAsia" w:hAnsi="Times New Roman" w:cs="Times New Roman"/>
          <w:sz w:val="24"/>
          <w:szCs w:val="24"/>
          <w:u w:val="single"/>
        </w:rPr>
      </w:pPr>
    </w:p>
    <w:p w14:paraId="1D235B30" w14:textId="7C06ADB8" w:rsidR="00B606EF" w:rsidRDefault="00B60F42">
      <w:pPr>
        <w:rPr>
          <w:rFonts w:ascii="Times New Roman" w:eastAsiaTheme="minorEastAsia" w:hAnsi="Times New Roman" w:cs="Times New Roman"/>
          <w:sz w:val="24"/>
          <w:szCs w:val="24"/>
          <w:u w:val="single"/>
        </w:rPr>
      </w:pPr>
      <w:r w:rsidRPr="00B60F42">
        <w:rPr>
          <w:rFonts w:ascii="Times New Roman" w:eastAsiaTheme="minorEastAsia" w:hAnsi="Times New Roman" w:cs="Times New Roman"/>
          <w:sz w:val="24"/>
          <w:szCs w:val="24"/>
          <w:u w:val="single"/>
        </w:rPr>
        <w:t>References</w:t>
      </w:r>
    </w:p>
    <w:p w14:paraId="706DF7F5" w14:textId="77777777" w:rsidR="00B60F42" w:rsidRDefault="00B60F42" w:rsidP="00B60F42">
      <w:pPr>
        <w:pStyle w:val="ListParagraph"/>
        <w:numPr>
          <w:ilvl w:val="0"/>
          <w:numId w:val="2"/>
        </w:numPr>
        <w:rPr>
          <w:rFonts w:ascii="Times New Roman" w:eastAsiaTheme="minorEastAsia" w:hAnsi="Times New Roman" w:cs="Times New Roman"/>
          <w:sz w:val="24"/>
          <w:szCs w:val="24"/>
        </w:rPr>
      </w:pPr>
      <w:r w:rsidRPr="00B60F42">
        <w:rPr>
          <w:rFonts w:ascii="Times New Roman" w:eastAsiaTheme="minorEastAsia" w:hAnsi="Times New Roman" w:cs="Times New Roman"/>
          <w:sz w:val="24"/>
          <w:szCs w:val="24"/>
        </w:rPr>
        <w:t>Philip N. Klein, “Coding the matrix: Linear algebra through computer science applications”, Newtonian Press, 2013.</w:t>
      </w:r>
    </w:p>
    <w:p w14:paraId="45CE62B2" w14:textId="77777777" w:rsidR="00B2248A" w:rsidRPr="00B2248A" w:rsidRDefault="00864CCA" w:rsidP="00837970">
      <w:pPr>
        <w:pStyle w:val="ListParagraph"/>
        <w:numPr>
          <w:ilvl w:val="0"/>
          <w:numId w:val="2"/>
        </w:numPr>
        <w:rPr>
          <w:rFonts w:ascii="Times New Roman" w:eastAsiaTheme="minorEastAsia" w:hAnsi="Times New Roman" w:cs="Times New Roman"/>
          <w:sz w:val="24"/>
          <w:szCs w:val="24"/>
        </w:rPr>
      </w:pPr>
      <w:hyperlink r:id="rId24" w:history="1">
        <w:r w:rsidR="00B60F42" w:rsidRPr="00B2248A">
          <w:rPr>
            <w:color w:val="0000FF"/>
            <w:u w:val="single"/>
          </w:rPr>
          <w:t>https://realpython.com/linear-regression-in-python/</w:t>
        </w:r>
      </w:hyperlink>
      <w:r w:rsidR="00B60F42" w:rsidRPr="00B2248A">
        <w:rPr>
          <w:rFonts w:ascii="Times New Roman" w:hAnsi="Times New Roman" w:cs="Times New Roman"/>
          <w:sz w:val="24"/>
          <w:szCs w:val="24"/>
        </w:rPr>
        <w:t>].</w:t>
      </w:r>
    </w:p>
    <w:p w14:paraId="19AD27B3" w14:textId="77777777" w:rsidR="00B60F42" w:rsidRDefault="00B2248A" w:rsidP="00837970">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Wikipedia contributors,</w:t>
      </w:r>
      <w:r w:rsidRPr="00B2248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“Secret sharing”,</w:t>
      </w:r>
      <w:r w:rsidRPr="00B2248A">
        <w:rPr>
          <w:rFonts w:ascii="Times New Roman" w:eastAsiaTheme="minorEastAsia" w:hAnsi="Times New Roman" w:cs="Times New Roman"/>
          <w:sz w:val="24"/>
          <w:szCs w:val="24"/>
        </w:rPr>
        <w:t xml:space="preserve"> Wikipedia, The Free Encyclopedia. </w:t>
      </w:r>
      <w:r>
        <w:rPr>
          <w:rFonts w:ascii="Times New Roman" w:eastAsiaTheme="minorEastAsia" w:hAnsi="Times New Roman" w:cs="Times New Roman"/>
          <w:sz w:val="24"/>
          <w:szCs w:val="24"/>
        </w:rPr>
        <w:t>May 20, 2020, at 16:27</w:t>
      </w:r>
      <w:r w:rsidRPr="00B2248A">
        <w:rPr>
          <w:rFonts w:ascii="Times New Roman" w:eastAsiaTheme="minorEastAsia" w:hAnsi="Times New Roman" w:cs="Times New Roman"/>
          <w:sz w:val="24"/>
          <w:szCs w:val="24"/>
        </w:rPr>
        <w:t xml:space="preserve"> UTC. Available at:</w:t>
      </w:r>
      <w:r w:rsidRPr="00B2248A">
        <w:t xml:space="preserve"> </w:t>
      </w:r>
      <w:hyperlink r:id="rId25" w:history="1">
        <w:r w:rsidRPr="00B2248A">
          <w:rPr>
            <w:rStyle w:val="Hyperlink"/>
            <w:rFonts w:ascii="Times New Roman" w:eastAsiaTheme="minorEastAsia" w:hAnsi="Times New Roman" w:cs="Times New Roman"/>
            <w:sz w:val="24"/>
            <w:szCs w:val="24"/>
          </w:rPr>
          <w:t>https://en.wikipedia.org/w/index.php?title=Secret_sharing&amp;action=history</w:t>
        </w:r>
      </w:hyperlink>
      <w:r w:rsidRPr="00B2248A">
        <w:rPr>
          <w:rFonts w:ascii="Times New Roman" w:eastAsiaTheme="minorEastAsia" w:hAnsi="Times New Roman" w:cs="Times New Roman"/>
          <w:sz w:val="24"/>
          <w:szCs w:val="24"/>
        </w:rPr>
        <w:t xml:space="preserve"> . Accessed </w:t>
      </w:r>
      <w:r>
        <w:rPr>
          <w:rFonts w:ascii="Times New Roman" w:eastAsiaTheme="minorEastAsia" w:hAnsi="Times New Roman" w:cs="Times New Roman"/>
          <w:sz w:val="24"/>
          <w:szCs w:val="24"/>
        </w:rPr>
        <w:t>June 26, 2020</w:t>
      </w:r>
      <w:r w:rsidRPr="00B2248A">
        <w:rPr>
          <w:rFonts w:ascii="Times New Roman" w:eastAsiaTheme="minorEastAsia" w:hAnsi="Times New Roman" w:cs="Times New Roman"/>
          <w:sz w:val="24"/>
          <w:szCs w:val="24"/>
        </w:rPr>
        <w:t>.</w:t>
      </w:r>
    </w:p>
    <w:p w14:paraId="22D8BA1F" w14:textId="77777777" w:rsidR="00EB7CBF" w:rsidRDefault="00EB7CBF" w:rsidP="00837970">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 </w:t>
      </w:r>
      <w:r w:rsidRPr="00EB7CBF">
        <w:rPr>
          <w:rFonts w:ascii="Times New Roman" w:eastAsiaTheme="minorEastAsia" w:hAnsi="Times New Roman" w:cs="Times New Roman"/>
          <w:sz w:val="24"/>
          <w:szCs w:val="24"/>
        </w:rPr>
        <w:t>Shamir, </w:t>
      </w:r>
      <w:hyperlink r:id="rId26" w:history="1">
        <w:r w:rsidRPr="00EB7CBF">
          <w:rPr>
            <w:rStyle w:val="Hyperlink"/>
            <w:rFonts w:ascii="Times New Roman" w:eastAsiaTheme="minorEastAsia" w:hAnsi="Times New Roman" w:cs="Times New Roman"/>
            <w:sz w:val="24"/>
            <w:szCs w:val="24"/>
          </w:rPr>
          <w:t>"How to share a secret"</w:t>
        </w:r>
      </w:hyperlink>
      <w:r w:rsidRPr="00EB7CBF">
        <w:rPr>
          <w:rFonts w:ascii="Times New Roman" w:eastAsiaTheme="minorEastAsia" w:hAnsi="Times New Roman" w:cs="Times New Roman"/>
          <w:sz w:val="24"/>
          <w:szCs w:val="24"/>
        </w:rPr>
        <w:t>  </w:t>
      </w:r>
      <w:r w:rsidRPr="00EB7CBF">
        <w:rPr>
          <w:rFonts w:ascii="Times New Roman" w:eastAsiaTheme="minorEastAsia" w:hAnsi="Times New Roman" w:cs="Times New Roman"/>
          <w:i/>
          <w:iCs/>
          <w:sz w:val="24"/>
          <w:szCs w:val="24"/>
        </w:rPr>
        <w:t>Communications of the ACM</w:t>
      </w:r>
      <w:r w:rsidR="00DD0640">
        <w:rPr>
          <w:rFonts w:ascii="Times New Roman" w:eastAsiaTheme="minorEastAsia" w:hAnsi="Times New Roman" w:cs="Times New Roman"/>
          <w:sz w:val="24"/>
          <w:szCs w:val="24"/>
        </w:rPr>
        <w:t>,</w:t>
      </w:r>
      <w:r w:rsidRPr="00EB7CBF">
        <w:rPr>
          <w:rFonts w:ascii="Times New Roman" w:eastAsiaTheme="minorEastAsia" w:hAnsi="Times New Roman" w:cs="Times New Roman"/>
          <w:sz w:val="24"/>
          <w:szCs w:val="24"/>
        </w:rPr>
        <w:t> </w:t>
      </w:r>
      <w:r w:rsidR="00DD0640">
        <w:rPr>
          <w:rFonts w:ascii="Times New Roman" w:eastAsiaTheme="minorEastAsia" w:hAnsi="Times New Roman" w:cs="Times New Roman"/>
          <w:sz w:val="24"/>
          <w:szCs w:val="24"/>
        </w:rPr>
        <w:t xml:space="preserve">vol. </w:t>
      </w:r>
      <w:r w:rsidRPr="00DD0640">
        <w:rPr>
          <w:rFonts w:ascii="Times New Roman" w:eastAsiaTheme="minorEastAsia" w:hAnsi="Times New Roman" w:cs="Times New Roman"/>
          <w:bCs/>
          <w:sz w:val="24"/>
          <w:szCs w:val="24"/>
        </w:rPr>
        <w:t>22</w:t>
      </w:r>
      <w:r w:rsidR="00DD0640">
        <w:rPr>
          <w:rFonts w:ascii="Times New Roman" w:eastAsiaTheme="minorEastAsia" w:hAnsi="Times New Roman" w:cs="Times New Roman"/>
          <w:sz w:val="24"/>
          <w:szCs w:val="24"/>
        </w:rPr>
        <w:t>, no. 11, pp. 612-613, Nov. 1979.</w:t>
      </w:r>
    </w:p>
    <w:p w14:paraId="6F6904A9" w14:textId="77777777" w:rsidR="00DD0640" w:rsidRPr="00B2248A" w:rsidRDefault="00DD0640" w:rsidP="00837970">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 R. </w:t>
      </w:r>
      <w:r w:rsidRPr="00DD0640">
        <w:rPr>
          <w:rFonts w:ascii="Times New Roman" w:eastAsiaTheme="minorEastAsia" w:hAnsi="Times New Roman" w:cs="Times New Roman"/>
          <w:sz w:val="24"/>
          <w:szCs w:val="24"/>
        </w:rPr>
        <w:t>Blakle</w:t>
      </w:r>
      <w:r>
        <w:rPr>
          <w:rFonts w:ascii="Times New Roman" w:eastAsiaTheme="minorEastAsia" w:hAnsi="Times New Roman" w:cs="Times New Roman"/>
          <w:sz w:val="24"/>
          <w:szCs w:val="24"/>
        </w:rPr>
        <w:t>y,</w:t>
      </w:r>
      <w:r w:rsidRPr="00DD0640">
        <w:rPr>
          <w:rFonts w:ascii="Times New Roman" w:eastAsiaTheme="minorEastAsia" w:hAnsi="Times New Roman" w:cs="Times New Roman"/>
          <w:sz w:val="24"/>
          <w:szCs w:val="24"/>
        </w:rPr>
        <w:t> </w:t>
      </w:r>
      <w:hyperlink r:id="rId27" w:history="1">
        <w:r w:rsidRPr="00DD0640">
          <w:rPr>
            <w:rStyle w:val="Hyperlink"/>
            <w:rFonts w:ascii="Times New Roman" w:eastAsiaTheme="minorEastAsia" w:hAnsi="Times New Roman" w:cs="Times New Roman"/>
            <w:sz w:val="24"/>
            <w:szCs w:val="24"/>
          </w:rPr>
          <w:t>"Safeguarding Cryptographic Keys"</w:t>
        </w:r>
      </w:hyperlink>
      <w:r>
        <w:rPr>
          <w:rFonts w:ascii="Times New Roman" w:eastAsiaTheme="minorEastAsia" w:hAnsi="Times New Roman" w:cs="Times New Roman"/>
          <w:sz w:val="24"/>
          <w:szCs w:val="24"/>
        </w:rPr>
        <w:t>,</w:t>
      </w:r>
      <w:r w:rsidRPr="00DD0640">
        <w:rPr>
          <w:rFonts w:ascii="Times New Roman" w:eastAsiaTheme="minorEastAsia" w:hAnsi="Times New Roman" w:cs="Times New Roman"/>
          <w:sz w:val="24"/>
          <w:szCs w:val="24"/>
        </w:rPr>
        <w:t> </w:t>
      </w:r>
      <w:r w:rsidRPr="00DD0640">
        <w:rPr>
          <w:rFonts w:ascii="Times New Roman" w:eastAsiaTheme="minorEastAsia" w:hAnsi="Times New Roman" w:cs="Times New Roman"/>
          <w:i/>
          <w:iCs/>
          <w:sz w:val="24"/>
          <w:szCs w:val="24"/>
        </w:rPr>
        <w:t>Managing Requirements Knowledge, I</w:t>
      </w:r>
      <w:r>
        <w:rPr>
          <w:rFonts w:ascii="Times New Roman" w:eastAsiaTheme="minorEastAsia" w:hAnsi="Times New Roman" w:cs="Times New Roman"/>
          <w:i/>
          <w:iCs/>
          <w:sz w:val="24"/>
          <w:szCs w:val="24"/>
        </w:rPr>
        <w:t>nternational Workshop on AFIPS</w:t>
      </w:r>
      <w:r w:rsidRPr="00DD0640">
        <w:rPr>
          <w:rFonts w:ascii="Times New Roman" w:eastAsiaTheme="minorEastAsia" w:hAnsi="Times New Roman" w:cs="Times New Roman"/>
          <w:sz w:val="24"/>
          <w:szCs w:val="24"/>
        </w:rPr>
        <w:t>. </w:t>
      </w:r>
      <w:r>
        <w:rPr>
          <w:rFonts w:ascii="Times New Roman" w:eastAsiaTheme="minorEastAsia" w:hAnsi="Times New Roman" w:cs="Times New Roman"/>
          <w:sz w:val="24"/>
          <w:szCs w:val="24"/>
        </w:rPr>
        <w:t xml:space="preserve">vol. </w:t>
      </w:r>
      <w:r w:rsidRPr="00DD0640">
        <w:rPr>
          <w:rFonts w:ascii="Times New Roman" w:eastAsiaTheme="minorEastAsia" w:hAnsi="Times New Roman" w:cs="Times New Roman"/>
          <w:b/>
          <w:bCs/>
          <w:sz w:val="24"/>
          <w:szCs w:val="24"/>
        </w:rPr>
        <w:t>48</w:t>
      </w:r>
      <w:r>
        <w:rPr>
          <w:rFonts w:ascii="Times New Roman" w:eastAsiaTheme="minorEastAsia" w:hAnsi="Times New Roman" w:cs="Times New Roman"/>
          <w:sz w:val="24"/>
          <w:szCs w:val="24"/>
        </w:rPr>
        <w:t xml:space="preserve">, pp. </w:t>
      </w:r>
      <w:r w:rsidRPr="00DD0640">
        <w:rPr>
          <w:rFonts w:ascii="Times New Roman" w:eastAsiaTheme="minorEastAsia" w:hAnsi="Times New Roman" w:cs="Times New Roman"/>
          <w:sz w:val="24"/>
          <w:szCs w:val="24"/>
        </w:rPr>
        <w:t>313–317</w:t>
      </w:r>
      <w:r>
        <w:rPr>
          <w:rFonts w:ascii="Times New Roman" w:eastAsiaTheme="minorEastAsia" w:hAnsi="Times New Roman" w:cs="Times New Roman"/>
          <w:sz w:val="24"/>
          <w:szCs w:val="24"/>
        </w:rPr>
        <w:t>, 1979.</w:t>
      </w:r>
    </w:p>
    <w:sectPr w:rsidR="00DD0640" w:rsidRPr="00B22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A48A1"/>
    <w:multiLevelType w:val="hybridMultilevel"/>
    <w:tmpl w:val="AEBCE340"/>
    <w:lvl w:ilvl="0" w:tplc="426A5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C0425"/>
    <w:multiLevelType w:val="hybridMultilevel"/>
    <w:tmpl w:val="492C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05F32"/>
    <w:multiLevelType w:val="hybridMultilevel"/>
    <w:tmpl w:val="50A2C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A22FCF"/>
    <w:multiLevelType w:val="hybridMultilevel"/>
    <w:tmpl w:val="CC8A6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997B1B"/>
    <w:multiLevelType w:val="hybridMultilevel"/>
    <w:tmpl w:val="13E6B9FE"/>
    <w:lvl w:ilvl="0" w:tplc="EF846436">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U YIHUI#">
    <w15:presenceInfo w15:providerId="AD" w15:userId="S::qiuy0007@e.ntu.edu.sg::0c24d99a-81b5-4c98-adbc-54d592bc2b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0A3"/>
    <w:rsid w:val="00000921"/>
    <w:rsid w:val="0000361B"/>
    <w:rsid w:val="000209AE"/>
    <w:rsid w:val="00025D27"/>
    <w:rsid w:val="00034DB2"/>
    <w:rsid w:val="00052816"/>
    <w:rsid w:val="000611D3"/>
    <w:rsid w:val="00075810"/>
    <w:rsid w:val="00085D47"/>
    <w:rsid w:val="0008767C"/>
    <w:rsid w:val="000C4221"/>
    <w:rsid w:val="000C4399"/>
    <w:rsid w:val="000C50F6"/>
    <w:rsid w:val="000D1855"/>
    <w:rsid w:val="00113E33"/>
    <w:rsid w:val="00115303"/>
    <w:rsid w:val="00136CDE"/>
    <w:rsid w:val="0014386C"/>
    <w:rsid w:val="00147D20"/>
    <w:rsid w:val="0015361A"/>
    <w:rsid w:val="001548D8"/>
    <w:rsid w:val="001A645E"/>
    <w:rsid w:val="001A664D"/>
    <w:rsid w:val="001C088E"/>
    <w:rsid w:val="001C7D15"/>
    <w:rsid w:val="001E2B9B"/>
    <w:rsid w:val="00226FD9"/>
    <w:rsid w:val="00257160"/>
    <w:rsid w:val="00273F0E"/>
    <w:rsid w:val="00282887"/>
    <w:rsid w:val="002D2830"/>
    <w:rsid w:val="002D49C8"/>
    <w:rsid w:val="002E358E"/>
    <w:rsid w:val="002F648E"/>
    <w:rsid w:val="00304C0E"/>
    <w:rsid w:val="003137B6"/>
    <w:rsid w:val="003630A3"/>
    <w:rsid w:val="00383538"/>
    <w:rsid w:val="00383917"/>
    <w:rsid w:val="00384F58"/>
    <w:rsid w:val="00392EA0"/>
    <w:rsid w:val="003A477C"/>
    <w:rsid w:val="003B1D3D"/>
    <w:rsid w:val="003C5FD2"/>
    <w:rsid w:val="003D2150"/>
    <w:rsid w:val="003F0BA8"/>
    <w:rsid w:val="0040717B"/>
    <w:rsid w:val="00410069"/>
    <w:rsid w:val="00426B79"/>
    <w:rsid w:val="00426BC4"/>
    <w:rsid w:val="00456D0F"/>
    <w:rsid w:val="00484BC9"/>
    <w:rsid w:val="004B0378"/>
    <w:rsid w:val="004B4CA3"/>
    <w:rsid w:val="005155F8"/>
    <w:rsid w:val="00535AA5"/>
    <w:rsid w:val="005546CF"/>
    <w:rsid w:val="005573A3"/>
    <w:rsid w:val="005714C8"/>
    <w:rsid w:val="00571EE3"/>
    <w:rsid w:val="005752CD"/>
    <w:rsid w:val="00603B30"/>
    <w:rsid w:val="006068E2"/>
    <w:rsid w:val="00670DE6"/>
    <w:rsid w:val="00684F85"/>
    <w:rsid w:val="006A5A4F"/>
    <w:rsid w:val="00705635"/>
    <w:rsid w:val="00706521"/>
    <w:rsid w:val="0076629A"/>
    <w:rsid w:val="0079746B"/>
    <w:rsid w:val="007A603F"/>
    <w:rsid w:val="007B63C0"/>
    <w:rsid w:val="007C4912"/>
    <w:rsid w:val="007F00E7"/>
    <w:rsid w:val="007F38EE"/>
    <w:rsid w:val="007F4008"/>
    <w:rsid w:val="0081545E"/>
    <w:rsid w:val="0082088B"/>
    <w:rsid w:val="00830D84"/>
    <w:rsid w:val="00837970"/>
    <w:rsid w:val="00864CCA"/>
    <w:rsid w:val="008759FF"/>
    <w:rsid w:val="00883805"/>
    <w:rsid w:val="00884AD9"/>
    <w:rsid w:val="008A4644"/>
    <w:rsid w:val="008A4F35"/>
    <w:rsid w:val="008B0527"/>
    <w:rsid w:val="008D54A2"/>
    <w:rsid w:val="00914BE6"/>
    <w:rsid w:val="00954845"/>
    <w:rsid w:val="00961023"/>
    <w:rsid w:val="00965B45"/>
    <w:rsid w:val="00974CA6"/>
    <w:rsid w:val="00976F25"/>
    <w:rsid w:val="0098182A"/>
    <w:rsid w:val="00992A7C"/>
    <w:rsid w:val="009D17F5"/>
    <w:rsid w:val="009D1FC6"/>
    <w:rsid w:val="00A10635"/>
    <w:rsid w:val="00A2026B"/>
    <w:rsid w:val="00A2734C"/>
    <w:rsid w:val="00A3032C"/>
    <w:rsid w:val="00A35588"/>
    <w:rsid w:val="00A418AC"/>
    <w:rsid w:val="00A53C7F"/>
    <w:rsid w:val="00AB6966"/>
    <w:rsid w:val="00AF381B"/>
    <w:rsid w:val="00AF6AA8"/>
    <w:rsid w:val="00B02986"/>
    <w:rsid w:val="00B14EC2"/>
    <w:rsid w:val="00B2248A"/>
    <w:rsid w:val="00B606EF"/>
    <w:rsid w:val="00B60F42"/>
    <w:rsid w:val="00BA7946"/>
    <w:rsid w:val="00BE4F9B"/>
    <w:rsid w:val="00BF6BD3"/>
    <w:rsid w:val="00C07DBB"/>
    <w:rsid w:val="00C378DC"/>
    <w:rsid w:val="00CB4B5D"/>
    <w:rsid w:val="00CB5AB2"/>
    <w:rsid w:val="00CC224F"/>
    <w:rsid w:val="00CF3C28"/>
    <w:rsid w:val="00D13D34"/>
    <w:rsid w:val="00D300FA"/>
    <w:rsid w:val="00D4343D"/>
    <w:rsid w:val="00D55CC3"/>
    <w:rsid w:val="00D563B3"/>
    <w:rsid w:val="00D60918"/>
    <w:rsid w:val="00D83239"/>
    <w:rsid w:val="00D8662B"/>
    <w:rsid w:val="00DA3D45"/>
    <w:rsid w:val="00DB498B"/>
    <w:rsid w:val="00DD0640"/>
    <w:rsid w:val="00DD4366"/>
    <w:rsid w:val="00DE171D"/>
    <w:rsid w:val="00DE4CD5"/>
    <w:rsid w:val="00E64A1B"/>
    <w:rsid w:val="00E64AAB"/>
    <w:rsid w:val="00E7528D"/>
    <w:rsid w:val="00E76F54"/>
    <w:rsid w:val="00E83C71"/>
    <w:rsid w:val="00E87CDC"/>
    <w:rsid w:val="00E947AE"/>
    <w:rsid w:val="00EB7CBF"/>
    <w:rsid w:val="00EC52B9"/>
    <w:rsid w:val="00EE1017"/>
    <w:rsid w:val="00EF6D4A"/>
    <w:rsid w:val="00EF6F4E"/>
    <w:rsid w:val="00F04A14"/>
    <w:rsid w:val="00F236C4"/>
    <w:rsid w:val="00F32557"/>
    <w:rsid w:val="00F83ECB"/>
    <w:rsid w:val="00F86097"/>
    <w:rsid w:val="00F86363"/>
    <w:rsid w:val="00FA3C24"/>
    <w:rsid w:val="00FC3F30"/>
    <w:rsid w:val="00FC4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3F198"/>
  <w15:chartTrackingRefBased/>
  <w15:docId w15:val="{B3CC41A2-D38F-4C9D-9A80-DF16FEE6B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F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54A2"/>
    <w:rPr>
      <w:color w:val="808080"/>
    </w:rPr>
  </w:style>
  <w:style w:type="table" w:styleId="TableGrid">
    <w:name w:val="Table Grid"/>
    <w:basedOn w:val="TableNormal"/>
    <w:uiPriority w:val="39"/>
    <w:rsid w:val="00226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26F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26F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226F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26F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426BC4"/>
    <w:rPr>
      <w:color w:val="0563C1" w:themeColor="hyperlink"/>
      <w:u w:val="single"/>
    </w:rPr>
  </w:style>
  <w:style w:type="paragraph" w:styleId="ListParagraph">
    <w:name w:val="List Paragraph"/>
    <w:basedOn w:val="Normal"/>
    <w:uiPriority w:val="34"/>
    <w:qFormat/>
    <w:rsid w:val="00B60F42"/>
    <w:pPr>
      <w:ind w:left="720"/>
      <w:contextualSpacing/>
    </w:pPr>
  </w:style>
  <w:style w:type="paragraph" w:styleId="BalloonText">
    <w:name w:val="Balloon Text"/>
    <w:basedOn w:val="Normal"/>
    <w:link w:val="BalloonTextChar"/>
    <w:uiPriority w:val="99"/>
    <w:semiHidden/>
    <w:unhideWhenUsed/>
    <w:rsid w:val="00571E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EE3"/>
    <w:rPr>
      <w:rFonts w:ascii="Segoe UI" w:hAnsi="Segoe UI" w:cs="Segoe UI"/>
      <w:sz w:val="18"/>
      <w:szCs w:val="18"/>
    </w:rPr>
  </w:style>
  <w:style w:type="character" w:customStyle="1" w:styleId="hljs-number">
    <w:name w:val="hljs-number"/>
    <w:basedOn w:val="DefaultParagraphFont"/>
    <w:rsid w:val="006068E2"/>
  </w:style>
  <w:style w:type="character" w:customStyle="1" w:styleId="hljs-string">
    <w:name w:val="hljs-string"/>
    <w:basedOn w:val="DefaultParagraphFont"/>
    <w:rsid w:val="006068E2"/>
  </w:style>
  <w:style w:type="character" w:styleId="FollowedHyperlink">
    <w:name w:val="FollowedHyperlink"/>
    <w:basedOn w:val="DefaultParagraphFont"/>
    <w:uiPriority w:val="99"/>
    <w:semiHidden/>
    <w:unhideWhenUsed/>
    <w:rsid w:val="00974CA6"/>
    <w:rPr>
      <w:color w:val="954F72" w:themeColor="followedHyperlink"/>
      <w:u w:val="single"/>
    </w:rPr>
  </w:style>
  <w:style w:type="character" w:customStyle="1" w:styleId="mtext">
    <w:name w:val="mtext"/>
    <w:basedOn w:val="DefaultParagraphFont"/>
    <w:rsid w:val="00706521"/>
  </w:style>
  <w:style w:type="character" w:customStyle="1" w:styleId="mn">
    <w:name w:val="mn"/>
    <w:basedOn w:val="DefaultParagraphFont"/>
    <w:rsid w:val="00706521"/>
  </w:style>
  <w:style w:type="character" w:customStyle="1" w:styleId="mjxassistivemathml">
    <w:name w:val="mjx_assistive_mathml"/>
    <w:basedOn w:val="DefaultParagraphFont"/>
    <w:rsid w:val="00706521"/>
  </w:style>
  <w:style w:type="character" w:customStyle="1" w:styleId="apple-converted-space">
    <w:name w:val="apple-converted-space"/>
    <w:basedOn w:val="DefaultParagraphFont"/>
    <w:rsid w:val="00706521"/>
  </w:style>
  <w:style w:type="character" w:styleId="CommentReference">
    <w:name w:val="annotation reference"/>
    <w:basedOn w:val="DefaultParagraphFont"/>
    <w:uiPriority w:val="99"/>
    <w:semiHidden/>
    <w:unhideWhenUsed/>
    <w:rsid w:val="008759FF"/>
    <w:rPr>
      <w:sz w:val="16"/>
      <w:szCs w:val="16"/>
    </w:rPr>
  </w:style>
  <w:style w:type="paragraph" w:styleId="CommentText">
    <w:name w:val="annotation text"/>
    <w:basedOn w:val="Normal"/>
    <w:link w:val="CommentTextChar"/>
    <w:uiPriority w:val="99"/>
    <w:semiHidden/>
    <w:unhideWhenUsed/>
    <w:rsid w:val="008759FF"/>
    <w:pPr>
      <w:spacing w:line="240" w:lineRule="auto"/>
    </w:pPr>
    <w:rPr>
      <w:sz w:val="20"/>
      <w:szCs w:val="20"/>
    </w:rPr>
  </w:style>
  <w:style w:type="character" w:customStyle="1" w:styleId="CommentTextChar">
    <w:name w:val="Comment Text Char"/>
    <w:basedOn w:val="DefaultParagraphFont"/>
    <w:link w:val="CommentText"/>
    <w:uiPriority w:val="99"/>
    <w:semiHidden/>
    <w:rsid w:val="008759FF"/>
    <w:rPr>
      <w:sz w:val="20"/>
      <w:szCs w:val="20"/>
    </w:rPr>
  </w:style>
  <w:style w:type="paragraph" w:styleId="CommentSubject">
    <w:name w:val="annotation subject"/>
    <w:basedOn w:val="CommentText"/>
    <w:next w:val="CommentText"/>
    <w:link w:val="CommentSubjectChar"/>
    <w:uiPriority w:val="99"/>
    <w:semiHidden/>
    <w:unhideWhenUsed/>
    <w:rsid w:val="008759FF"/>
    <w:rPr>
      <w:b/>
      <w:bCs/>
    </w:rPr>
  </w:style>
  <w:style w:type="character" w:customStyle="1" w:styleId="CommentSubjectChar">
    <w:name w:val="Comment Subject Char"/>
    <w:basedOn w:val="CommentTextChar"/>
    <w:link w:val="CommentSubject"/>
    <w:uiPriority w:val="99"/>
    <w:semiHidden/>
    <w:rsid w:val="008759FF"/>
    <w:rPr>
      <w:b/>
      <w:bCs/>
      <w:sz w:val="20"/>
      <w:szCs w:val="20"/>
    </w:rPr>
  </w:style>
  <w:style w:type="paragraph" w:styleId="HTMLPreformatted">
    <w:name w:val="HTML Preformatted"/>
    <w:basedOn w:val="Normal"/>
    <w:link w:val="HTMLPreformattedChar"/>
    <w:uiPriority w:val="99"/>
    <w:semiHidden/>
    <w:unhideWhenUsed/>
    <w:rsid w:val="001A6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eastAsia="zh-CN"/>
    </w:rPr>
  </w:style>
  <w:style w:type="character" w:customStyle="1" w:styleId="HTMLPreformattedChar">
    <w:name w:val="HTML Preformatted Char"/>
    <w:basedOn w:val="DefaultParagraphFont"/>
    <w:link w:val="HTMLPreformatted"/>
    <w:uiPriority w:val="99"/>
    <w:semiHidden/>
    <w:rsid w:val="001A664D"/>
    <w:rPr>
      <w:rFonts w:ascii="Courier New" w:eastAsia="Times New Roman" w:hAnsi="Courier New" w:cs="Courier New"/>
      <w:sz w:val="20"/>
      <w:szCs w:val="20"/>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4530">
      <w:bodyDiv w:val="1"/>
      <w:marLeft w:val="0"/>
      <w:marRight w:val="0"/>
      <w:marTop w:val="0"/>
      <w:marBottom w:val="0"/>
      <w:divBdr>
        <w:top w:val="none" w:sz="0" w:space="0" w:color="auto"/>
        <w:left w:val="none" w:sz="0" w:space="0" w:color="auto"/>
        <w:bottom w:val="none" w:sz="0" w:space="0" w:color="auto"/>
        <w:right w:val="none" w:sz="0" w:space="0" w:color="auto"/>
      </w:divBdr>
    </w:div>
    <w:div w:id="95250056">
      <w:bodyDiv w:val="1"/>
      <w:marLeft w:val="0"/>
      <w:marRight w:val="0"/>
      <w:marTop w:val="0"/>
      <w:marBottom w:val="0"/>
      <w:divBdr>
        <w:top w:val="none" w:sz="0" w:space="0" w:color="auto"/>
        <w:left w:val="none" w:sz="0" w:space="0" w:color="auto"/>
        <w:bottom w:val="none" w:sz="0" w:space="0" w:color="auto"/>
        <w:right w:val="none" w:sz="0" w:space="0" w:color="auto"/>
      </w:divBdr>
    </w:div>
    <w:div w:id="171116257">
      <w:bodyDiv w:val="1"/>
      <w:marLeft w:val="0"/>
      <w:marRight w:val="0"/>
      <w:marTop w:val="0"/>
      <w:marBottom w:val="0"/>
      <w:divBdr>
        <w:top w:val="none" w:sz="0" w:space="0" w:color="auto"/>
        <w:left w:val="none" w:sz="0" w:space="0" w:color="auto"/>
        <w:bottom w:val="none" w:sz="0" w:space="0" w:color="auto"/>
        <w:right w:val="none" w:sz="0" w:space="0" w:color="auto"/>
      </w:divBdr>
    </w:div>
    <w:div w:id="178394672">
      <w:bodyDiv w:val="1"/>
      <w:marLeft w:val="0"/>
      <w:marRight w:val="0"/>
      <w:marTop w:val="0"/>
      <w:marBottom w:val="0"/>
      <w:divBdr>
        <w:top w:val="none" w:sz="0" w:space="0" w:color="auto"/>
        <w:left w:val="none" w:sz="0" w:space="0" w:color="auto"/>
        <w:bottom w:val="none" w:sz="0" w:space="0" w:color="auto"/>
        <w:right w:val="none" w:sz="0" w:space="0" w:color="auto"/>
      </w:divBdr>
    </w:div>
    <w:div w:id="193271183">
      <w:bodyDiv w:val="1"/>
      <w:marLeft w:val="0"/>
      <w:marRight w:val="0"/>
      <w:marTop w:val="0"/>
      <w:marBottom w:val="0"/>
      <w:divBdr>
        <w:top w:val="none" w:sz="0" w:space="0" w:color="auto"/>
        <w:left w:val="none" w:sz="0" w:space="0" w:color="auto"/>
        <w:bottom w:val="none" w:sz="0" w:space="0" w:color="auto"/>
        <w:right w:val="none" w:sz="0" w:space="0" w:color="auto"/>
      </w:divBdr>
    </w:div>
    <w:div w:id="289945560">
      <w:bodyDiv w:val="1"/>
      <w:marLeft w:val="0"/>
      <w:marRight w:val="0"/>
      <w:marTop w:val="0"/>
      <w:marBottom w:val="0"/>
      <w:divBdr>
        <w:top w:val="none" w:sz="0" w:space="0" w:color="auto"/>
        <w:left w:val="none" w:sz="0" w:space="0" w:color="auto"/>
        <w:bottom w:val="none" w:sz="0" w:space="0" w:color="auto"/>
        <w:right w:val="none" w:sz="0" w:space="0" w:color="auto"/>
      </w:divBdr>
    </w:div>
    <w:div w:id="370039334">
      <w:bodyDiv w:val="1"/>
      <w:marLeft w:val="0"/>
      <w:marRight w:val="0"/>
      <w:marTop w:val="0"/>
      <w:marBottom w:val="0"/>
      <w:divBdr>
        <w:top w:val="none" w:sz="0" w:space="0" w:color="auto"/>
        <w:left w:val="none" w:sz="0" w:space="0" w:color="auto"/>
        <w:bottom w:val="none" w:sz="0" w:space="0" w:color="auto"/>
        <w:right w:val="none" w:sz="0" w:space="0" w:color="auto"/>
      </w:divBdr>
    </w:div>
    <w:div w:id="381175780">
      <w:bodyDiv w:val="1"/>
      <w:marLeft w:val="0"/>
      <w:marRight w:val="0"/>
      <w:marTop w:val="0"/>
      <w:marBottom w:val="0"/>
      <w:divBdr>
        <w:top w:val="none" w:sz="0" w:space="0" w:color="auto"/>
        <w:left w:val="none" w:sz="0" w:space="0" w:color="auto"/>
        <w:bottom w:val="none" w:sz="0" w:space="0" w:color="auto"/>
        <w:right w:val="none" w:sz="0" w:space="0" w:color="auto"/>
      </w:divBdr>
    </w:div>
    <w:div w:id="395056132">
      <w:bodyDiv w:val="1"/>
      <w:marLeft w:val="0"/>
      <w:marRight w:val="0"/>
      <w:marTop w:val="0"/>
      <w:marBottom w:val="0"/>
      <w:divBdr>
        <w:top w:val="none" w:sz="0" w:space="0" w:color="auto"/>
        <w:left w:val="none" w:sz="0" w:space="0" w:color="auto"/>
        <w:bottom w:val="none" w:sz="0" w:space="0" w:color="auto"/>
        <w:right w:val="none" w:sz="0" w:space="0" w:color="auto"/>
      </w:divBdr>
    </w:div>
    <w:div w:id="561257591">
      <w:bodyDiv w:val="1"/>
      <w:marLeft w:val="0"/>
      <w:marRight w:val="0"/>
      <w:marTop w:val="0"/>
      <w:marBottom w:val="0"/>
      <w:divBdr>
        <w:top w:val="none" w:sz="0" w:space="0" w:color="auto"/>
        <w:left w:val="none" w:sz="0" w:space="0" w:color="auto"/>
        <w:bottom w:val="none" w:sz="0" w:space="0" w:color="auto"/>
        <w:right w:val="none" w:sz="0" w:space="0" w:color="auto"/>
      </w:divBdr>
    </w:div>
    <w:div w:id="590625730">
      <w:bodyDiv w:val="1"/>
      <w:marLeft w:val="0"/>
      <w:marRight w:val="0"/>
      <w:marTop w:val="0"/>
      <w:marBottom w:val="0"/>
      <w:divBdr>
        <w:top w:val="none" w:sz="0" w:space="0" w:color="auto"/>
        <w:left w:val="none" w:sz="0" w:space="0" w:color="auto"/>
        <w:bottom w:val="none" w:sz="0" w:space="0" w:color="auto"/>
        <w:right w:val="none" w:sz="0" w:space="0" w:color="auto"/>
      </w:divBdr>
    </w:div>
    <w:div w:id="622617603">
      <w:bodyDiv w:val="1"/>
      <w:marLeft w:val="0"/>
      <w:marRight w:val="0"/>
      <w:marTop w:val="0"/>
      <w:marBottom w:val="0"/>
      <w:divBdr>
        <w:top w:val="none" w:sz="0" w:space="0" w:color="auto"/>
        <w:left w:val="none" w:sz="0" w:space="0" w:color="auto"/>
        <w:bottom w:val="none" w:sz="0" w:space="0" w:color="auto"/>
        <w:right w:val="none" w:sz="0" w:space="0" w:color="auto"/>
      </w:divBdr>
    </w:div>
    <w:div w:id="706443739">
      <w:bodyDiv w:val="1"/>
      <w:marLeft w:val="0"/>
      <w:marRight w:val="0"/>
      <w:marTop w:val="0"/>
      <w:marBottom w:val="0"/>
      <w:divBdr>
        <w:top w:val="none" w:sz="0" w:space="0" w:color="auto"/>
        <w:left w:val="none" w:sz="0" w:space="0" w:color="auto"/>
        <w:bottom w:val="none" w:sz="0" w:space="0" w:color="auto"/>
        <w:right w:val="none" w:sz="0" w:space="0" w:color="auto"/>
      </w:divBdr>
    </w:div>
    <w:div w:id="744184752">
      <w:bodyDiv w:val="1"/>
      <w:marLeft w:val="0"/>
      <w:marRight w:val="0"/>
      <w:marTop w:val="0"/>
      <w:marBottom w:val="0"/>
      <w:divBdr>
        <w:top w:val="none" w:sz="0" w:space="0" w:color="auto"/>
        <w:left w:val="none" w:sz="0" w:space="0" w:color="auto"/>
        <w:bottom w:val="none" w:sz="0" w:space="0" w:color="auto"/>
        <w:right w:val="none" w:sz="0" w:space="0" w:color="auto"/>
      </w:divBdr>
    </w:div>
    <w:div w:id="862745018">
      <w:bodyDiv w:val="1"/>
      <w:marLeft w:val="0"/>
      <w:marRight w:val="0"/>
      <w:marTop w:val="0"/>
      <w:marBottom w:val="0"/>
      <w:divBdr>
        <w:top w:val="none" w:sz="0" w:space="0" w:color="auto"/>
        <w:left w:val="none" w:sz="0" w:space="0" w:color="auto"/>
        <w:bottom w:val="none" w:sz="0" w:space="0" w:color="auto"/>
        <w:right w:val="none" w:sz="0" w:space="0" w:color="auto"/>
      </w:divBdr>
    </w:div>
    <w:div w:id="872960540">
      <w:bodyDiv w:val="1"/>
      <w:marLeft w:val="0"/>
      <w:marRight w:val="0"/>
      <w:marTop w:val="0"/>
      <w:marBottom w:val="0"/>
      <w:divBdr>
        <w:top w:val="none" w:sz="0" w:space="0" w:color="auto"/>
        <w:left w:val="none" w:sz="0" w:space="0" w:color="auto"/>
        <w:bottom w:val="none" w:sz="0" w:space="0" w:color="auto"/>
        <w:right w:val="none" w:sz="0" w:space="0" w:color="auto"/>
      </w:divBdr>
    </w:div>
    <w:div w:id="888304180">
      <w:bodyDiv w:val="1"/>
      <w:marLeft w:val="0"/>
      <w:marRight w:val="0"/>
      <w:marTop w:val="0"/>
      <w:marBottom w:val="0"/>
      <w:divBdr>
        <w:top w:val="none" w:sz="0" w:space="0" w:color="auto"/>
        <w:left w:val="none" w:sz="0" w:space="0" w:color="auto"/>
        <w:bottom w:val="none" w:sz="0" w:space="0" w:color="auto"/>
        <w:right w:val="none" w:sz="0" w:space="0" w:color="auto"/>
      </w:divBdr>
    </w:div>
    <w:div w:id="929235773">
      <w:bodyDiv w:val="1"/>
      <w:marLeft w:val="0"/>
      <w:marRight w:val="0"/>
      <w:marTop w:val="0"/>
      <w:marBottom w:val="0"/>
      <w:divBdr>
        <w:top w:val="none" w:sz="0" w:space="0" w:color="auto"/>
        <w:left w:val="none" w:sz="0" w:space="0" w:color="auto"/>
        <w:bottom w:val="none" w:sz="0" w:space="0" w:color="auto"/>
        <w:right w:val="none" w:sz="0" w:space="0" w:color="auto"/>
      </w:divBdr>
    </w:div>
    <w:div w:id="983971055">
      <w:bodyDiv w:val="1"/>
      <w:marLeft w:val="0"/>
      <w:marRight w:val="0"/>
      <w:marTop w:val="0"/>
      <w:marBottom w:val="0"/>
      <w:divBdr>
        <w:top w:val="none" w:sz="0" w:space="0" w:color="auto"/>
        <w:left w:val="none" w:sz="0" w:space="0" w:color="auto"/>
        <w:bottom w:val="none" w:sz="0" w:space="0" w:color="auto"/>
        <w:right w:val="none" w:sz="0" w:space="0" w:color="auto"/>
      </w:divBdr>
    </w:div>
    <w:div w:id="990643330">
      <w:bodyDiv w:val="1"/>
      <w:marLeft w:val="0"/>
      <w:marRight w:val="0"/>
      <w:marTop w:val="0"/>
      <w:marBottom w:val="0"/>
      <w:divBdr>
        <w:top w:val="none" w:sz="0" w:space="0" w:color="auto"/>
        <w:left w:val="none" w:sz="0" w:space="0" w:color="auto"/>
        <w:bottom w:val="none" w:sz="0" w:space="0" w:color="auto"/>
        <w:right w:val="none" w:sz="0" w:space="0" w:color="auto"/>
      </w:divBdr>
    </w:div>
    <w:div w:id="1037269951">
      <w:bodyDiv w:val="1"/>
      <w:marLeft w:val="0"/>
      <w:marRight w:val="0"/>
      <w:marTop w:val="0"/>
      <w:marBottom w:val="0"/>
      <w:divBdr>
        <w:top w:val="none" w:sz="0" w:space="0" w:color="auto"/>
        <w:left w:val="none" w:sz="0" w:space="0" w:color="auto"/>
        <w:bottom w:val="none" w:sz="0" w:space="0" w:color="auto"/>
        <w:right w:val="none" w:sz="0" w:space="0" w:color="auto"/>
      </w:divBdr>
    </w:div>
    <w:div w:id="1099716605">
      <w:bodyDiv w:val="1"/>
      <w:marLeft w:val="0"/>
      <w:marRight w:val="0"/>
      <w:marTop w:val="0"/>
      <w:marBottom w:val="0"/>
      <w:divBdr>
        <w:top w:val="none" w:sz="0" w:space="0" w:color="auto"/>
        <w:left w:val="none" w:sz="0" w:space="0" w:color="auto"/>
        <w:bottom w:val="none" w:sz="0" w:space="0" w:color="auto"/>
        <w:right w:val="none" w:sz="0" w:space="0" w:color="auto"/>
      </w:divBdr>
    </w:div>
    <w:div w:id="1131048337">
      <w:bodyDiv w:val="1"/>
      <w:marLeft w:val="0"/>
      <w:marRight w:val="0"/>
      <w:marTop w:val="0"/>
      <w:marBottom w:val="0"/>
      <w:divBdr>
        <w:top w:val="none" w:sz="0" w:space="0" w:color="auto"/>
        <w:left w:val="none" w:sz="0" w:space="0" w:color="auto"/>
        <w:bottom w:val="none" w:sz="0" w:space="0" w:color="auto"/>
        <w:right w:val="none" w:sz="0" w:space="0" w:color="auto"/>
      </w:divBdr>
    </w:div>
    <w:div w:id="1139809726">
      <w:bodyDiv w:val="1"/>
      <w:marLeft w:val="0"/>
      <w:marRight w:val="0"/>
      <w:marTop w:val="0"/>
      <w:marBottom w:val="0"/>
      <w:divBdr>
        <w:top w:val="none" w:sz="0" w:space="0" w:color="auto"/>
        <w:left w:val="none" w:sz="0" w:space="0" w:color="auto"/>
        <w:bottom w:val="none" w:sz="0" w:space="0" w:color="auto"/>
        <w:right w:val="none" w:sz="0" w:space="0" w:color="auto"/>
      </w:divBdr>
    </w:div>
    <w:div w:id="1142036830">
      <w:bodyDiv w:val="1"/>
      <w:marLeft w:val="0"/>
      <w:marRight w:val="0"/>
      <w:marTop w:val="0"/>
      <w:marBottom w:val="0"/>
      <w:divBdr>
        <w:top w:val="none" w:sz="0" w:space="0" w:color="auto"/>
        <w:left w:val="none" w:sz="0" w:space="0" w:color="auto"/>
        <w:bottom w:val="none" w:sz="0" w:space="0" w:color="auto"/>
        <w:right w:val="none" w:sz="0" w:space="0" w:color="auto"/>
      </w:divBdr>
    </w:div>
    <w:div w:id="1166434943">
      <w:bodyDiv w:val="1"/>
      <w:marLeft w:val="0"/>
      <w:marRight w:val="0"/>
      <w:marTop w:val="0"/>
      <w:marBottom w:val="0"/>
      <w:divBdr>
        <w:top w:val="none" w:sz="0" w:space="0" w:color="auto"/>
        <w:left w:val="none" w:sz="0" w:space="0" w:color="auto"/>
        <w:bottom w:val="none" w:sz="0" w:space="0" w:color="auto"/>
        <w:right w:val="none" w:sz="0" w:space="0" w:color="auto"/>
      </w:divBdr>
    </w:div>
    <w:div w:id="1180893361">
      <w:bodyDiv w:val="1"/>
      <w:marLeft w:val="0"/>
      <w:marRight w:val="0"/>
      <w:marTop w:val="0"/>
      <w:marBottom w:val="0"/>
      <w:divBdr>
        <w:top w:val="none" w:sz="0" w:space="0" w:color="auto"/>
        <w:left w:val="none" w:sz="0" w:space="0" w:color="auto"/>
        <w:bottom w:val="none" w:sz="0" w:space="0" w:color="auto"/>
        <w:right w:val="none" w:sz="0" w:space="0" w:color="auto"/>
      </w:divBdr>
    </w:div>
    <w:div w:id="1231308617">
      <w:bodyDiv w:val="1"/>
      <w:marLeft w:val="0"/>
      <w:marRight w:val="0"/>
      <w:marTop w:val="0"/>
      <w:marBottom w:val="0"/>
      <w:divBdr>
        <w:top w:val="none" w:sz="0" w:space="0" w:color="auto"/>
        <w:left w:val="none" w:sz="0" w:space="0" w:color="auto"/>
        <w:bottom w:val="none" w:sz="0" w:space="0" w:color="auto"/>
        <w:right w:val="none" w:sz="0" w:space="0" w:color="auto"/>
      </w:divBdr>
    </w:div>
    <w:div w:id="1339499445">
      <w:bodyDiv w:val="1"/>
      <w:marLeft w:val="0"/>
      <w:marRight w:val="0"/>
      <w:marTop w:val="0"/>
      <w:marBottom w:val="0"/>
      <w:divBdr>
        <w:top w:val="none" w:sz="0" w:space="0" w:color="auto"/>
        <w:left w:val="none" w:sz="0" w:space="0" w:color="auto"/>
        <w:bottom w:val="none" w:sz="0" w:space="0" w:color="auto"/>
        <w:right w:val="none" w:sz="0" w:space="0" w:color="auto"/>
      </w:divBdr>
    </w:div>
    <w:div w:id="1501778182">
      <w:bodyDiv w:val="1"/>
      <w:marLeft w:val="0"/>
      <w:marRight w:val="0"/>
      <w:marTop w:val="0"/>
      <w:marBottom w:val="0"/>
      <w:divBdr>
        <w:top w:val="none" w:sz="0" w:space="0" w:color="auto"/>
        <w:left w:val="none" w:sz="0" w:space="0" w:color="auto"/>
        <w:bottom w:val="none" w:sz="0" w:space="0" w:color="auto"/>
        <w:right w:val="none" w:sz="0" w:space="0" w:color="auto"/>
      </w:divBdr>
    </w:div>
    <w:div w:id="1687442961">
      <w:bodyDiv w:val="1"/>
      <w:marLeft w:val="0"/>
      <w:marRight w:val="0"/>
      <w:marTop w:val="0"/>
      <w:marBottom w:val="0"/>
      <w:divBdr>
        <w:top w:val="none" w:sz="0" w:space="0" w:color="auto"/>
        <w:left w:val="none" w:sz="0" w:space="0" w:color="auto"/>
        <w:bottom w:val="none" w:sz="0" w:space="0" w:color="auto"/>
        <w:right w:val="none" w:sz="0" w:space="0" w:color="auto"/>
      </w:divBdr>
    </w:div>
    <w:div w:id="1704281481">
      <w:bodyDiv w:val="1"/>
      <w:marLeft w:val="0"/>
      <w:marRight w:val="0"/>
      <w:marTop w:val="0"/>
      <w:marBottom w:val="0"/>
      <w:divBdr>
        <w:top w:val="none" w:sz="0" w:space="0" w:color="auto"/>
        <w:left w:val="none" w:sz="0" w:space="0" w:color="auto"/>
        <w:bottom w:val="none" w:sz="0" w:space="0" w:color="auto"/>
        <w:right w:val="none" w:sz="0" w:space="0" w:color="auto"/>
      </w:divBdr>
    </w:div>
    <w:div w:id="1735274277">
      <w:bodyDiv w:val="1"/>
      <w:marLeft w:val="0"/>
      <w:marRight w:val="0"/>
      <w:marTop w:val="0"/>
      <w:marBottom w:val="0"/>
      <w:divBdr>
        <w:top w:val="none" w:sz="0" w:space="0" w:color="auto"/>
        <w:left w:val="none" w:sz="0" w:space="0" w:color="auto"/>
        <w:bottom w:val="none" w:sz="0" w:space="0" w:color="auto"/>
        <w:right w:val="none" w:sz="0" w:space="0" w:color="auto"/>
      </w:divBdr>
    </w:div>
    <w:div w:id="1814521984">
      <w:bodyDiv w:val="1"/>
      <w:marLeft w:val="0"/>
      <w:marRight w:val="0"/>
      <w:marTop w:val="0"/>
      <w:marBottom w:val="0"/>
      <w:divBdr>
        <w:top w:val="none" w:sz="0" w:space="0" w:color="auto"/>
        <w:left w:val="none" w:sz="0" w:space="0" w:color="auto"/>
        <w:bottom w:val="none" w:sz="0" w:space="0" w:color="auto"/>
        <w:right w:val="none" w:sz="0" w:space="0" w:color="auto"/>
      </w:divBdr>
    </w:div>
    <w:div w:id="1817601586">
      <w:bodyDiv w:val="1"/>
      <w:marLeft w:val="0"/>
      <w:marRight w:val="0"/>
      <w:marTop w:val="0"/>
      <w:marBottom w:val="0"/>
      <w:divBdr>
        <w:top w:val="none" w:sz="0" w:space="0" w:color="auto"/>
        <w:left w:val="none" w:sz="0" w:space="0" w:color="auto"/>
        <w:bottom w:val="none" w:sz="0" w:space="0" w:color="auto"/>
        <w:right w:val="none" w:sz="0" w:space="0" w:color="auto"/>
      </w:divBdr>
    </w:div>
    <w:div w:id="1934780902">
      <w:bodyDiv w:val="1"/>
      <w:marLeft w:val="0"/>
      <w:marRight w:val="0"/>
      <w:marTop w:val="0"/>
      <w:marBottom w:val="0"/>
      <w:divBdr>
        <w:top w:val="none" w:sz="0" w:space="0" w:color="auto"/>
        <w:left w:val="none" w:sz="0" w:space="0" w:color="auto"/>
        <w:bottom w:val="none" w:sz="0" w:space="0" w:color="auto"/>
        <w:right w:val="none" w:sz="0" w:space="0" w:color="auto"/>
      </w:divBdr>
    </w:div>
    <w:div w:id="1944876421">
      <w:bodyDiv w:val="1"/>
      <w:marLeft w:val="0"/>
      <w:marRight w:val="0"/>
      <w:marTop w:val="0"/>
      <w:marBottom w:val="0"/>
      <w:divBdr>
        <w:top w:val="none" w:sz="0" w:space="0" w:color="auto"/>
        <w:left w:val="none" w:sz="0" w:space="0" w:color="auto"/>
        <w:bottom w:val="none" w:sz="0" w:space="0" w:color="auto"/>
        <w:right w:val="none" w:sz="0" w:space="0" w:color="auto"/>
      </w:divBdr>
    </w:div>
    <w:div w:id="1977879893">
      <w:bodyDiv w:val="1"/>
      <w:marLeft w:val="0"/>
      <w:marRight w:val="0"/>
      <w:marTop w:val="0"/>
      <w:marBottom w:val="0"/>
      <w:divBdr>
        <w:top w:val="none" w:sz="0" w:space="0" w:color="auto"/>
        <w:left w:val="none" w:sz="0" w:space="0" w:color="auto"/>
        <w:bottom w:val="none" w:sz="0" w:space="0" w:color="auto"/>
        <w:right w:val="none" w:sz="0" w:space="0" w:color="auto"/>
      </w:divBdr>
    </w:div>
    <w:div w:id="1992826402">
      <w:bodyDiv w:val="1"/>
      <w:marLeft w:val="0"/>
      <w:marRight w:val="0"/>
      <w:marTop w:val="0"/>
      <w:marBottom w:val="0"/>
      <w:divBdr>
        <w:top w:val="none" w:sz="0" w:space="0" w:color="auto"/>
        <w:left w:val="none" w:sz="0" w:space="0" w:color="auto"/>
        <w:bottom w:val="none" w:sz="0" w:space="0" w:color="auto"/>
        <w:right w:val="none" w:sz="0" w:space="0" w:color="auto"/>
      </w:divBdr>
    </w:div>
    <w:div w:id="2013868111">
      <w:bodyDiv w:val="1"/>
      <w:marLeft w:val="0"/>
      <w:marRight w:val="0"/>
      <w:marTop w:val="0"/>
      <w:marBottom w:val="0"/>
      <w:divBdr>
        <w:top w:val="none" w:sz="0" w:space="0" w:color="auto"/>
        <w:left w:val="none" w:sz="0" w:space="0" w:color="auto"/>
        <w:bottom w:val="none" w:sz="0" w:space="0" w:color="auto"/>
        <w:right w:val="none" w:sz="0" w:space="0" w:color="auto"/>
      </w:divBdr>
    </w:div>
    <w:div w:id="209604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hyperlink" Target="https://cs.jhu.edu/~sdoshi/crypto/papers/shamirturing.pdf" TargetMode="External"/><Relationship Id="rId3" Type="http://schemas.openxmlformats.org/officeDocument/2006/relationships/settings" Target="settings.xml"/><Relationship Id="rId21" Type="http://schemas.openxmlformats.org/officeDocument/2006/relationships/hyperlink" Target="https://jakevdp.github.io/PythonDataScienceHandbook/04.12-three-dimensional-plotting.html" TargetMode="Externa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hyperlink" Target="https://en.wikipedia.org/w/index.php?title=Secret_sharing&amp;action=history" TargetMode="Externa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png"/><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hyperlink" Target="https://realpython.com/linear-regression-in-python/" TargetMode="External"/><Relationship Id="rId5" Type="http://schemas.openxmlformats.org/officeDocument/2006/relationships/hyperlink" Target="https://docs.scipy.org/doc/scipy/reference/generated/scipy.linalg.solve.html" TargetMode="External"/><Relationship Id="rId15" Type="http://schemas.openxmlformats.org/officeDocument/2006/relationships/oleObject" Target="embeddings/oleObject5.bin"/><Relationship Id="rId23" Type="http://schemas.openxmlformats.org/officeDocument/2006/relationships/hyperlink" Target="https://bitcoinmagazine.com/articles/threshold-signatures-new-standard-wallet-security-1425937098"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png"/><Relationship Id="rId27" Type="http://schemas.openxmlformats.org/officeDocument/2006/relationships/hyperlink" Target="https://pdfs.semanticscholar.org/32d2/1ccc21a807627fcb21ea829d1acdab23be12.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2695</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sce_staff</dc:creator>
  <cp:keywords/>
  <dc:description/>
  <cp:lastModifiedBy>Deepu Rajan (Assoc Prof)</cp:lastModifiedBy>
  <cp:revision>2</cp:revision>
  <cp:lastPrinted>2020-08-01T04:24:00Z</cp:lastPrinted>
  <dcterms:created xsi:type="dcterms:W3CDTF">2021-08-03T03:46:00Z</dcterms:created>
  <dcterms:modified xsi:type="dcterms:W3CDTF">2021-08-03T03:46:00Z</dcterms:modified>
</cp:coreProperties>
</file>